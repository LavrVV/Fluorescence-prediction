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369548" w:displacedByCustomXml="next"/>
    <w:sdt>
      <w:sdtPr>
        <w:rPr>
          <w:rFonts w:asciiTheme="minorHAnsi" w:hAnsiTheme="minorHAnsi" w:cstheme="minorBidi"/>
          <w:b w:val="0"/>
          <w:caps w:val="0"/>
          <w:sz w:val="44"/>
          <w:szCs w:val="22"/>
        </w:rPr>
        <w:id w:val="-1501114320"/>
        <w:docPartObj>
          <w:docPartGallery w:val="Table of Contents"/>
          <w:docPartUnique/>
        </w:docPartObj>
      </w:sdtPr>
      <w:sdtEndPr>
        <w:rPr>
          <w:rFonts w:ascii="Times New Roman" w:hAnsi="Times New Roman" w:cs="Times New Roman"/>
          <w:bCs/>
          <w:sz w:val="28"/>
          <w:szCs w:val="28"/>
        </w:rPr>
      </w:sdtEndPr>
      <w:sdtContent>
        <w:p w14:paraId="0DA5FB22" w14:textId="77777777" w:rsidR="00A6148E" w:rsidRPr="00A6148E" w:rsidRDefault="00A6148E" w:rsidP="004378F7">
          <w:pPr>
            <w:pStyle w:val="1"/>
            <w:numPr>
              <w:ilvl w:val="0"/>
              <w:numId w:val="0"/>
            </w:numPr>
          </w:pPr>
          <w:r w:rsidRPr="00A6148E">
            <w:t>СОДЕРЖАНИЕ</w:t>
          </w:r>
          <w:bookmarkEnd w:id="0"/>
        </w:p>
        <w:p w14:paraId="0BBA006D" w14:textId="5CE909A8" w:rsidR="00981CBD" w:rsidRPr="00981CBD" w:rsidRDefault="00A6148E">
          <w:pPr>
            <w:pStyle w:val="11"/>
            <w:tabs>
              <w:tab w:val="right" w:leader="dot" w:pos="8777"/>
            </w:tabs>
            <w:rPr>
              <w:ins w:id="1" w:author="Виталий Лавренов" w:date="2019-06-25T15:38:00Z"/>
              <w:rFonts w:ascii="Times New Roman" w:eastAsiaTheme="minorEastAsia" w:hAnsi="Times New Roman" w:cs="Times New Roman"/>
              <w:b w:val="0"/>
              <w:bCs w:val="0"/>
              <w:caps w:val="0"/>
              <w:noProof/>
              <w:sz w:val="28"/>
              <w:szCs w:val="28"/>
              <w:lang w:eastAsia="ru-RU"/>
              <w:rPrChange w:id="2" w:author="Виталий Лавренов" w:date="2019-06-25T15:39:00Z">
                <w:rPr>
                  <w:ins w:id="3" w:author="Виталий Лавренов" w:date="2019-06-25T15:38:00Z"/>
                  <w:rFonts w:eastAsiaTheme="minorEastAsia" w:cstheme="minorBidi"/>
                  <w:b w:val="0"/>
                  <w:bCs w:val="0"/>
                  <w:caps w:val="0"/>
                  <w:noProof/>
                  <w:sz w:val="22"/>
                  <w:szCs w:val="22"/>
                  <w:lang w:eastAsia="ru-RU"/>
                </w:rPr>
              </w:rPrChange>
            </w:rPr>
          </w:pPr>
          <w:r w:rsidRPr="00981CBD">
            <w:rPr>
              <w:rFonts w:ascii="Times New Roman" w:hAnsi="Times New Roman" w:cs="Times New Roman"/>
              <w:sz w:val="28"/>
              <w:szCs w:val="28"/>
            </w:rPr>
            <w:fldChar w:fldCharType="begin"/>
          </w:r>
          <w:r w:rsidRPr="00981CBD">
            <w:rPr>
              <w:rFonts w:ascii="Times New Roman" w:hAnsi="Times New Roman" w:cs="Times New Roman"/>
              <w:sz w:val="28"/>
              <w:szCs w:val="28"/>
            </w:rPr>
            <w:instrText xml:space="preserve"> TOC \o "1-3" \h \z \u </w:instrText>
          </w:r>
          <w:r w:rsidRPr="00981CBD">
            <w:rPr>
              <w:rFonts w:ascii="Times New Roman" w:hAnsi="Times New Roman" w:cs="Times New Roman"/>
              <w:sz w:val="28"/>
              <w:szCs w:val="28"/>
            </w:rPr>
            <w:fldChar w:fldCharType="separate"/>
          </w:r>
          <w:ins w:id="4" w:author="Виталий Лавренов" w:date="2019-06-25T15:38:00Z">
            <w:r w:rsidR="00981CBD" w:rsidRPr="00981CBD">
              <w:rPr>
                <w:rStyle w:val="ab"/>
                <w:rFonts w:ascii="Times New Roman" w:hAnsi="Times New Roman" w:cs="Times New Roman"/>
                <w:noProof/>
                <w:sz w:val="28"/>
                <w:szCs w:val="28"/>
                <w:rPrChange w:id="5" w:author="Виталий Лавренов" w:date="2019-06-25T15:39:00Z">
                  <w:rPr>
                    <w:rStyle w:val="ab"/>
                    <w:noProof/>
                  </w:rPr>
                </w:rPrChange>
              </w:rPr>
              <w:fldChar w:fldCharType="begin"/>
            </w:r>
            <w:r w:rsidR="00981CBD" w:rsidRPr="00981CBD">
              <w:rPr>
                <w:rStyle w:val="ab"/>
                <w:rFonts w:ascii="Times New Roman" w:hAnsi="Times New Roman" w:cs="Times New Roman"/>
                <w:noProof/>
                <w:sz w:val="28"/>
                <w:szCs w:val="28"/>
                <w:rPrChange w:id="6" w:author="Виталий Лавренов" w:date="2019-06-25T15:39:00Z">
                  <w:rPr>
                    <w:rStyle w:val="ab"/>
                    <w:noProof/>
                  </w:rPr>
                </w:rPrChange>
              </w:rPr>
              <w:instrText xml:space="preserve"> </w:instrText>
            </w:r>
            <w:r w:rsidR="00981CBD" w:rsidRPr="00981CBD">
              <w:rPr>
                <w:rFonts w:ascii="Times New Roman" w:hAnsi="Times New Roman" w:cs="Times New Roman"/>
                <w:noProof/>
                <w:sz w:val="28"/>
                <w:szCs w:val="28"/>
                <w:rPrChange w:id="7" w:author="Виталий Лавренов" w:date="2019-06-25T15:39:00Z">
                  <w:rPr>
                    <w:noProof/>
                  </w:rPr>
                </w:rPrChange>
              </w:rPr>
              <w:instrText>HYPERLINK \l "_Toc12369548"</w:instrText>
            </w:r>
            <w:r w:rsidR="00981CBD" w:rsidRPr="00981CBD">
              <w:rPr>
                <w:rStyle w:val="ab"/>
                <w:rFonts w:ascii="Times New Roman" w:hAnsi="Times New Roman" w:cs="Times New Roman"/>
                <w:noProof/>
                <w:sz w:val="28"/>
                <w:szCs w:val="28"/>
                <w:rPrChange w:id="8" w:author="Виталий Лавренов" w:date="2019-06-25T15:39:00Z">
                  <w:rPr>
                    <w:rStyle w:val="ab"/>
                    <w:noProof/>
                  </w:rPr>
                </w:rPrChange>
              </w:rPr>
              <w:instrText xml:space="preserve"> </w:instrText>
            </w:r>
            <w:r w:rsidR="00981CBD" w:rsidRPr="00981CBD">
              <w:rPr>
                <w:rStyle w:val="ab"/>
                <w:rFonts w:ascii="Times New Roman" w:hAnsi="Times New Roman" w:cs="Times New Roman"/>
                <w:noProof/>
                <w:sz w:val="28"/>
                <w:szCs w:val="28"/>
                <w:rPrChange w:id="9" w:author="Виталий Лавренов" w:date="2019-06-25T15:39:00Z">
                  <w:rPr>
                    <w:rStyle w:val="ab"/>
                    <w:noProof/>
                  </w:rPr>
                </w:rPrChange>
              </w:rPr>
              <w:fldChar w:fldCharType="separate"/>
            </w:r>
            <w:r w:rsidR="00981CBD" w:rsidRPr="00981CBD">
              <w:rPr>
                <w:rStyle w:val="ab"/>
                <w:rFonts w:ascii="Times New Roman" w:hAnsi="Times New Roman" w:cs="Times New Roman"/>
                <w:noProof/>
                <w:sz w:val="28"/>
                <w:szCs w:val="28"/>
                <w:rPrChange w:id="10" w:author="Виталий Лавренов" w:date="2019-06-25T15:39:00Z">
                  <w:rPr>
                    <w:rStyle w:val="ab"/>
                    <w:noProof/>
                  </w:rPr>
                </w:rPrChange>
              </w:rPr>
              <w:t>СОДЕРЖАНИЕ</w:t>
            </w:r>
            <w:r w:rsidR="00981CBD" w:rsidRPr="00981CBD">
              <w:rPr>
                <w:rFonts w:ascii="Times New Roman" w:hAnsi="Times New Roman" w:cs="Times New Roman"/>
                <w:noProof/>
                <w:webHidden/>
                <w:sz w:val="28"/>
                <w:szCs w:val="28"/>
                <w:rPrChange w:id="11" w:author="Виталий Лавренов" w:date="2019-06-25T15:39:00Z">
                  <w:rPr>
                    <w:noProof/>
                    <w:webHidden/>
                  </w:rPr>
                </w:rPrChange>
              </w:rPr>
              <w:tab/>
            </w:r>
            <w:r w:rsidR="00981CBD" w:rsidRPr="00981CBD">
              <w:rPr>
                <w:rFonts w:ascii="Times New Roman" w:hAnsi="Times New Roman" w:cs="Times New Roman"/>
                <w:noProof/>
                <w:webHidden/>
                <w:sz w:val="28"/>
                <w:szCs w:val="28"/>
                <w:rPrChange w:id="12" w:author="Виталий Лавренов" w:date="2019-06-25T15:39:00Z">
                  <w:rPr>
                    <w:noProof/>
                    <w:webHidden/>
                  </w:rPr>
                </w:rPrChange>
              </w:rPr>
              <w:fldChar w:fldCharType="begin"/>
            </w:r>
            <w:r w:rsidR="00981CBD" w:rsidRPr="00981CBD">
              <w:rPr>
                <w:rFonts w:ascii="Times New Roman" w:hAnsi="Times New Roman" w:cs="Times New Roman"/>
                <w:noProof/>
                <w:webHidden/>
                <w:sz w:val="28"/>
                <w:szCs w:val="28"/>
                <w:rPrChange w:id="13" w:author="Виталий Лавренов" w:date="2019-06-25T15:39:00Z">
                  <w:rPr>
                    <w:noProof/>
                    <w:webHidden/>
                  </w:rPr>
                </w:rPrChange>
              </w:rPr>
              <w:instrText xml:space="preserve"> PAGEREF _Toc12369548 \h </w:instrText>
            </w:r>
          </w:ins>
          <w:r w:rsidR="00981CBD" w:rsidRPr="00981CBD">
            <w:rPr>
              <w:rFonts w:ascii="Times New Roman" w:hAnsi="Times New Roman" w:cs="Times New Roman"/>
              <w:noProof/>
              <w:webHidden/>
              <w:sz w:val="28"/>
              <w:szCs w:val="28"/>
              <w:rPrChange w:id="14" w:author="Виталий Лавренов" w:date="2019-06-25T15:39:00Z">
                <w:rPr>
                  <w:rFonts w:ascii="Times New Roman" w:hAnsi="Times New Roman" w:cs="Times New Roman"/>
                  <w:noProof/>
                  <w:webHidden/>
                  <w:sz w:val="28"/>
                  <w:szCs w:val="28"/>
                </w:rPr>
              </w:rPrChange>
            </w:rPr>
          </w:r>
          <w:r w:rsidR="00981CBD" w:rsidRPr="00981CBD">
            <w:rPr>
              <w:rFonts w:ascii="Times New Roman" w:hAnsi="Times New Roman" w:cs="Times New Roman"/>
              <w:noProof/>
              <w:webHidden/>
              <w:sz w:val="28"/>
              <w:szCs w:val="28"/>
              <w:rPrChange w:id="15" w:author="Виталий Лавренов" w:date="2019-06-25T15:39:00Z">
                <w:rPr>
                  <w:noProof/>
                  <w:webHidden/>
                </w:rPr>
              </w:rPrChange>
            </w:rPr>
            <w:fldChar w:fldCharType="separate"/>
          </w:r>
          <w:ins w:id="16" w:author="Виталий Лавренов" w:date="2019-06-25T15:38:00Z">
            <w:r w:rsidR="00981CBD" w:rsidRPr="00981CBD">
              <w:rPr>
                <w:rFonts w:ascii="Times New Roman" w:hAnsi="Times New Roman" w:cs="Times New Roman"/>
                <w:noProof/>
                <w:webHidden/>
                <w:sz w:val="28"/>
                <w:szCs w:val="28"/>
                <w:rPrChange w:id="17" w:author="Виталий Лавренов" w:date="2019-06-25T15:39:00Z">
                  <w:rPr>
                    <w:noProof/>
                    <w:webHidden/>
                  </w:rPr>
                </w:rPrChange>
              </w:rPr>
              <w:t>2</w:t>
            </w:r>
            <w:r w:rsidR="00981CBD" w:rsidRPr="00981CBD">
              <w:rPr>
                <w:rFonts w:ascii="Times New Roman" w:hAnsi="Times New Roman" w:cs="Times New Roman"/>
                <w:noProof/>
                <w:webHidden/>
                <w:sz w:val="28"/>
                <w:szCs w:val="28"/>
                <w:rPrChange w:id="18" w:author="Виталий Лавренов" w:date="2019-06-25T15:39:00Z">
                  <w:rPr>
                    <w:noProof/>
                    <w:webHidden/>
                  </w:rPr>
                </w:rPrChange>
              </w:rPr>
              <w:fldChar w:fldCharType="end"/>
            </w:r>
            <w:r w:rsidR="00981CBD" w:rsidRPr="00981CBD">
              <w:rPr>
                <w:rStyle w:val="ab"/>
                <w:rFonts w:ascii="Times New Roman" w:hAnsi="Times New Roman" w:cs="Times New Roman"/>
                <w:noProof/>
                <w:sz w:val="28"/>
                <w:szCs w:val="28"/>
                <w:rPrChange w:id="19" w:author="Виталий Лавренов" w:date="2019-06-25T15:39:00Z">
                  <w:rPr>
                    <w:rStyle w:val="ab"/>
                    <w:noProof/>
                  </w:rPr>
                </w:rPrChange>
              </w:rPr>
              <w:fldChar w:fldCharType="end"/>
            </w:r>
          </w:ins>
        </w:p>
        <w:p w14:paraId="79AF197B" w14:textId="7F3366A2" w:rsidR="00981CBD" w:rsidRPr="00981CBD" w:rsidRDefault="00981CBD">
          <w:pPr>
            <w:pStyle w:val="11"/>
            <w:tabs>
              <w:tab w:val="right" w:leader="dot" w:pos="8777"/>
            </w:tabs>
            <w:rPr>
              <w:ins w:id="20" w:author="Виталий Лавренов" w:date="2019-06-25T15:38:00Z"/>
              <w:rFonts w:ascii="Times New Roman" w:eastAsiaTheme="minorEastAsia" w:hAnsi="Times New Roman" w:cs="Times New Roman"/>
              <w:b w:val="0"/>
              <w:bCs w:val="0"/>
              <w:caps w:val="0"/>
              <w:noProof/>
              <w:sz w:val="28"/>
              <w:szCs w:val="28"/>
              <w:lang w:eastAsia="ru-RU"/>
              <w:rPrChange w:id="21" w:author="Виталий Лавренов" w:date="2019-06-25T15:39:00Z">
                <w:rPr>
                  <w:ins w:id="22" w:author="Виталий Лавренов" w:date="2019-06-25T15:38:00Z"/>
                  <w:rFonts w:eastAsiaTheme="minorEastAsia" w:cstheme="minorBidi"/>
                  <w:b w:val="0"/>
                  <w:bCs w:val="0"/>
                  <w:caps w:val="0"/>
                  <w:noProof/>
                  <w:sz w:val="22"/>
                  <w:szCs w:val="22"/>
                  <w:lang w:eastAsia="ru-RU"/>
                </w:rPr>
              </w:rPrChange>
            </w:rPr>
          </w:pPr>
          <w:ins w:id="23" w:author="Виталий Лавренов" w:date="2019-06-25T15:38:00Z">
            <w:r w:rsidRPr="00981CBD">
              <w:rPr>
                <w:rStyle w:val="ab"/>
                <w:rFonts w:ascii="Times New Roman" w:hAnsi="Times New Roman" w:cs="Times New Roman"/>
                <w:noProof/>
                <w:sz w:val="28"/>
                <w:szCs w:val="28"/>
                <w:rPrChange w:id="24"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25"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26" w:author="Виталий Лавренов" w:date="2019-06-25T15:39:00Z">
                  <w:rPr>
                    <w:noProof/>
                  </w:rPr>
                </w:rPrChange>
              </w:rPr>
              <w:instrText>HYPERLINK \l "_Toc12369549"</w:instrText>
            </w:r>
            <w:r w:rsidRPr="00981CBD">
              <w:rPr>
                <w:rStyle w:val="ab"/>
                <w:rFonts w:ascii="Times New Roman" w:hAnsi="Times New Roman" w:cs="Times New Roman"/>
                <w:noProof/>
                <w:sz w:val="28"/>
                <w:szCs w:val="28"/>
                <w:rPrChange w:id="27"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28"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29" w:author="Виталий Лавренов" w:date="2019-06-25T15:39:00Z">
                  <w:rPr>
                    <w:rStyle w:val="ab"/>
                    <w:noProof/>
                  </w:rPr>
                </w:rPrChange>
              </w:rPr>
              <w:t>АННОТАЦИЯ</w:t>
            </w:r>
            <w:r w:rsidRPr="00981CBD">
              <w:rPr>
                <w:rFonts w:ascii="Times New Roman" w:hAnsi="Times New Roman" w:cs="Times New Roman"/>
                <w:noProof/>
                <w:webHidden/>
                <w:sz w:val="28"/>
                <w:szCs w:val="28"/>
                <w:rPrChange w:id="30" w:author="Виталий Лавренов" w:date="2019-06-25T15:39:00Z">
                  <w:rPr>
                    <w:noProof/>
                    <w:webHidden/>
                  </w:rPr>
                </w:rPrChange>
              </w:rPr>
              <w:tab/>
            </w:r>
            <w:r w:rsidRPr="00981CBD">
              <w:rPr>
                <w:rFonts w:ascii="Times New Roman" w:hAnsi="Times New Roman" w:cs="Times New Roman"/>
                <w:noProof/>
                <w:webHidden/>
                <w:sz w:val="28"/>
                <w:szCs w:val="28"/>
                <w:rPrChange w:id="31"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32" w:author="Виталий Лавренов" w:date="2019-06-25T15:39:00Z">
                  <w:rPr>
                    <w:noProof/>
                    <w:webHidden/>
                  </w:rPr>
                </w:rPrChange>
              </w:rPr>
              <w:instrText xml:space="preserve"> PAGEREF _Toc12369549 \h </w:instrText>
            </w:r>
          </w:ins>
          <w:r w:rsidRPr="00981CBD">
            <w:rPr>
              <w:rFonts w:ascii="Times New Roman" w:hAnsi="Times New Roman" w:cs="Times New Roman"/>
              <w:noProof/>
              <w:webHidden/>
              <w:sz w:val="28"/>
              <w:szCs w:val="28"/>
              <w:rPrChange w:id="33"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34" w:author="Виталий Лавренов" w:date="2019-06-25T15:39:00Z">
                <w:rPr>
                  <w:noProof/>
                  <w:webHidden/>
                </w:rPr>
              </w:rPrChange>
            </w:rPr>
            <w:fldChar w:fldCharType="separate"/>
          </w:r>
          <w:ins w:id="35" w:author="Виталий Лавренов" w:date="2019-06-25T15:38:00Z">
            <w:r w:rsidRPr="00981CBD">
              <w:rPr>
                <w:rFonts w:ascii="Times New Roman" w:hAnsi="Times New Roman" w:cs="Times New Roman"/>
                <w:noProof/>
                <w:webHidden/>
                <w:sz w:val="28"/>
                <w:szCs w:val="28"/>
                <w:rPrChange w:id="36" w:author="Виталий Лавренов" w:date="2019-06-25T15:39:00Z">
                  <w:rPr>
                    <w:noProof/>
                    <w:webHidden/>
                  </w:rPr>
                </w:rPrChange>
              </w:rPr>
              <w:t>3</w:t>
            </w:r>
            <w:r w:rsidRPr="00981CBD">
              <w:rPr>
                <w:rFonts w:ascii="Times New Roman" w:hAnsi="Times New Roman" w:cs="Times New Roman"/>
                <w:noProof/>
                <w:webHidden/>
                <w:sz w:val="28"/>
                <w:szCs w:val="28"/>
                <w:rPrChange w:id="37"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38" w:author="Виталий Лавренов" w:date="2019-06-25T15:39:00Z">
                  <w:rPr>
                    <w:rStyle w:val="ab"/>
                    <w:noProof/>
                  </w:rPr>
                </w:rPrChange>
              </w:rPr>
              <w:fldChar w:fldCharType="end"/>
            </w:r>
          </w:ins>
        </w:p>
        <w:p w14:paraId="4D717340" w14:textId="54C19237" w:rsidR="00981CBD" w:rsidRPr="00981CBD" w:rsidRDefault="00981CBD">
          <w:pPr>
            <w:pStyle w:val="11"/>
            <w:tabs>
              <w:tab w:val="right" w:leader="dot" w:pos="8777"/>
            </w:tabs>
            <w:rPr>
              <w:ins w:id="39" w:author="Виталий Лавренов" w:date="2019-06-25T15:38:00Z"/>
              <w:rFonts w:ascii="Times New Roman" w:eastAsiaTheme="minorEastAsia" w:hAnsi="Times New Roman" w:cs="Times New Roman"/>
              <w:b w:val="0"/>
              <w:bCs w:val="0"/>
              <w:caps w:val="0"/>
              <w:noProof/>
              <w:sz w:val="28"/>
              <w:szCs w:val="28"/>
              <w:lang w:eastAsia="ru-RU"/>
              <w:rPrChange w:id="40" w:author="Виталий Лавренов" w:date="2019-06-25T15:39:00Z">
                <w:rPr>
                  <w:ins w:id="41" w:author="Виталий Лавренов" w:date="2019-06-25T15:38:00Z"/>
                  <w:rFonts w:eastAsiaTheme="minorEastAsia" w:cstheme="minorBidi"/>
                  <w:b w:val="0"/>
                  <w:bCs w:val="0"/>
                  <w:caps w:val="0"/>
                  <w:noProof/>
                  <w:sz w:val="22"/>
                  <w:szCs w:val="22"/>
                  <w:lang w:eastAsia="ru-RU"/>
                </w:rPr>
              </w:rPrChange>
            </w:rPr>
          </w:pPr>
          <w:ins w:id="42" w:author="Виталий Лавренов" w:date="2019-06-25T15:38:00Z">
            <w:r w:rsidRPr="00981CBD">
              <w:rPr>
                <w:rStyle w:val="ab"/>
                <w:rFonts w:ascii="Times New Roman" w:hAnsi="Times New Roman" w:cs="Times New Roman"/>
                <w:noProof/>
                <w:sz w:val="28"/>
                <w:szCs w:val="28"/>
                <w:rPrChange w:id="43"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44"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45" w:author="Виталий Лавренов" w:date="2019-06-25T15:39:00Z">
                  <w:rPr>
                    <w:noProof/>
                  </w:rPr>
                </w:rPrChange>
              </w:rPr>
              <w:instrText>HYPERLINK \l "_Toc12369550"</w:instrText>
            </w:r>
            <w:r w:rsidRPr="00981CBD">
              <w:rPr>
                <w:rStyle w:val="ab"/>
                <w:rFonts w:ascii="Times New Roman" w:hAnsi="Times New Roman" w:cs="Times New Roman"/>
                <w:noProof/>
                <w:sz w:val="28"/>
                <w:szCs w:val="28"/>
                <w:rPrChange w:id="46"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47"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48" w:author="Виталий Лавренов" w:date="2019-06-25T15:39:00Z">
                  <w:rPr>
                    <w:rStyle w:val="ab"/>
                    <w:noProof/>
                  </w:rPr>
                </w:rPrChange>
              </w:rPr>
              <w:t>ВВЕДЕНИЕ</w:t>
            </w:r>
            <w:r w:rsidRPr="00981CBD">
              <w:rPr>
                <w:rFonts w:ascii="Times New Roman" w:hAnsi="Times New Roman" w:cs="Times New Roman"/>
                <w:noProof/>
                <w:webHidden/>
                <w:sz w:val="28"/>
                <w:szCs w:val="28"/>
                <w:rPrChange w:id="49" w:author="Виталий Лавренов" w:date="2019-06-25T15:39:00Z">
                  <w:rPr>
                    <w:noProof/>
                    <w:webHidden/>
                  </w:rPr>
                </w:rPrChange>
              </w:rPr>
              <w:tab/>
            </w:r>
            <w:r w:rsidRPr="00981CBD">
              <w:rPr>
                <w:rFonts w:ascii="Times New Roman" w:hAnsi="Times New Roman" w:cs="Times New Roman"/>
                <w:noProof/>
                <w:webHidden/>
                <w:sz w:val="28"/>
                <w:szCs w:val="28"/>
                <w:rPrChange w:id="50"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51" w:author="Виталий Лавренов" w:date="2019-06-25T15:39:00Z">
                  <w:rPr>
                    <w:noProof/>
                    <w:webHidden/>
                  </w:rPr>
                </w:rPrChange>
              </w:rPr>
              <w:instrText xml:space="preserve"> PAGEREF _Toc12369550 \h </w:instrText>
            </w:r>
          </w:ins>
          <w:r w:rsidRPr="00981CBD">
            <w:rPr>
              <w:rFonts w:ascii="Times New Roman" w:hAnsi="Times New Roman" w:cs="Times New Roman"/>
              <w:noProof/>
              <w:webHidden/>
              <w:sz w:val="28"/>
              <w:szCs w:val="28"/>
              <w:rPrChange w:id="52"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53" w:author="Виталий Лавренов" w:date="2019-06-25T15:39:00Z">
                <w:rPr>
                  <w:noProof/>
                  <w:webHidden/>
                </w:rPr>
              </w:rPrChange>
            </w:rPr>
            <w:fldChar w:fldCharType="separate"/>
          </w:r>
          <w:ins w:id="54" w:author="Виталий Лавренов" w:date="2019-06-25T15:38:00Z">
            <w:r w:rsidRPr="00981CBD">
              <w:rPr>
                <w:rFonts w:ascii="Times New Roman" w:hAnsi="Times New Roman" w:cs="Times New Roman"/>
                <w:noProof/>
                <w:webHidden/>
                <w:sz w:val="28"/>
                <w:szCs w:val="28"/>
                <w:rPrChange w:id="55" w:author="Виталий Лавренов" w:date="2019-06-25T15:39:00Z">
                  <w:rPr>
                    <w:noProof/>
                    <w:webHidden/>
                  </w:rPr>
                </w:rPrChange>
              </w:rPr>
              <w:t>4</w:t>
            </w:r>
            <w:r w:rsidRPr="00981CBD">
              <w:rPr>
                <w:rFonts w:ascii="Times New Roman" w:hAnsi="Times New Roman" w:cs="Times New Roman"/>
                <w:noProof/>
                <w:webHidden/>
                <w:sz w:val="28"/>
                <w:szCs w:val="28"/>
                <w:rPrChange w:id="56"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57" w:author="Виталий Лавренов" w:date="2019-06-25T15:39:00Z">
                  <w:rPr>
                    <w:rStyle w:val="ab"/>
                    <w:noProof/>
                  </w:rPr>
                </w:rPrChange>
              </w:rPr>
              <w:fldChar w:fldCharType="end"/>
            </w:r>
          </w:ins>
        </w:p>
        <w:p w14:paraId="145F49ED" w14:textId="524591E1" w:rsidR="00981CBD" w:rsidRPr="00981CBD" w:rsidRDefault="00981CBD">
          <w:pPr>
            <w:pStyle w:val="11"/>
            <w:tabs>
              <w:tab w:val="right" w:leader="dot" w:pos="8777"/>
            </w:tabs>
            <w:rPr>
              <w:ins w:id="58" w:author="Виталий Лавренов" w:date="2019-06-25T15:38:00Z"/>
              <w:rFonts w:ascii="Times New Roman" w:eastAsiaTheme="minorEastAsia" w:hAnsi="Times New Roman" w:cs="Times New Roman"/>
              <w:b w:val="0"/>
              <w:bCs w:val="0"/>
              <w:caps w:val="0"/>
              <w:noProof/>
              <w:sz w:val="28"/>
              <w:szCs w:val="28"/>
              <w:lang w:eastAsia="ru-RU"/>
              <w:rPrChange w:id="59" w:author="Виталий Лавренов" w:date="2019-06-25T15:39:00Z">
                <w:rPr>
                  <w:ins w:id="60" w:author="Виталий Лавренов" w:date="2019-06-25T15:38:00Z"/>
                  <w:rFonts w:eastAsiaTheme="minorEastAsia" w:cstheme="minorBidi"/>
                  <w:b w:val="0"/>
                  <w:bCs w:val="0"/>
                  <w:caps w:val="0"/>
                  <w:noProof/>
                  <w:sz w:val="22"/>
                  <w:szCs w:val="22"/>
                  <w:lang w:eastAsia="ru-RU"/>
                </w:rPr>
              </w:rPrChange>
            </w:rPr>
          </w:pPr>
          <w:ins w:id="61" w:author="Виталий Лавренов" w:date="2019-06-25T15:38:00Z">
            <w:r w:rsidRPr="00981CBD">
              <w:rPr>
                <w:rStyle w:val="ab"/>
                <w:rFonts w:ascii="Times New Roman" w:hAnsi="Times New Roman" w:cs="Times New Roman"/>
                <w:noProof/>
                <w:sz w:val="28"/>
                <w:szCs w:val="28"/>
                <w:rPrChange w:id="62"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63"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64" w:author="Виталий Лавренов" w:date="2019-06-25T15:39:00Z">
                  <w:rPr>
                    <w:noProof/>
                  </w:rPr>
                </w:rPrChange>
              </w:rPr>
              <w:instrText>HYPERLINK \l "_Toc12369551"</w:instrText>
            </w:r>
            <w:r w:rsidRPr="00981CBD">
              <w:rPr>
                <w:rStyle w:val="ab"/>
                <w:rFonts w:ascii="Times New Roman" w:hAnsi="Times New Roman" w:cs="Times New Roman"/>
                <w:noProof/>
                <w:sz w:val="28"/>
                <w:szCs w:val="28"/>
                <w:rPrChange w:id="65"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66"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67" w:author="Виталий Лавренов" w:date="2019-06-25T15:39:00Z">
                  <w:rPr>
                    <w:rStyle w:val="ab"/>
                    <w:noProof/>
                  </w:rPr>
                </w:rPrChange>
              </w:rPr>
              <w:t>ПОСТАНОВКА ЗАДАЧИ</w:t>
            </w:r>
            <w:r w:rsidRPr="00981CBD">
              <w:rPr>
                <w:rFonts w:ascii="Times New Roman" w:hAnsi="Times New Roman" w:cs="Times New Roman"/>
                <w:noProof/>
                <w:webHidden/>
                <w:sz w:val="28"/>
                <w:szCs w:val="28"/>
                <w:rPrChange w:id="68" w:author="Виталий Лавренов" w:date="2019-06-25T15:39:00Z">
                  <w:rPr>
                    <w:noProof/>
                    <w:webHidden/>
                  </w:rPr>
                </w:rPrChange>
              </w:rPr>
              <w:tab/>
            </w:r>
            <w:r w:rsidRPr="00981CBD">
              <w:rPr>
                <w:rFonts w:ascii="Times New Roman" w:hAnsi="Times New Roman" w:cs="Times New Roman"/>
                <w:noProof/>
                <w:webHidden/>
                <w:sz w:val="28"/>
                <w:szCs w:val="28"/>
                <w:rPrChange w:id="69"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70" w:author="Виталий Лавренов" w:date="2019-06-25T15:39:00Z">
                  <w:rPr>
                    <w:noProof/>
                    <w:webHidden/>
                  </w:rPr>
                </w:rPrChange>
              </w:rPr>
              <w:instrText xml:space="preserve"> PAGEREF _Toc12369551 \h </w:instrText>
            </w:r>
          </w:ins>
          <w:r w:rsidRPr="00981CBD">
            <w:rPr>
              <w:rFonts w:ascii="Times New Roman" w:hAnsi="Times New Roman" w:cs="Times New Roman"/>
              <w:noProof/>
              <w:webHidden/>
              <w:sz w:val="28"/>
              <w:szCs w:val="28"/>
              <w:rPrChange w:id="71"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72" w:author="Виталий Лавренов" w:date="2019-06-25T15:39:00Z">
                <w:rPr>
                  <w:noProof/>
                  <w:webHidden/>
                </w:rPr>
              </w:rPrChange>
            </w:rPr>
            <w:fldChar w:fldCharType="separate"/>
          </w:r>
          <w:ins w:id="73" w:author="Виталий Лавренов" w:date="2019-06-25T15:38:00Z">
            <w:r w:rsidRPr="00981CBD">
              <w:rPr>
                <w:rFonts w:ascii="Times New Roman" w:hAnsi="Times New Roman" w:cs="Times New Roman"/>
                <w:noProof/>
                <w:webHidden/>
                <w:sz w:val="28"/>
                <w:szCs w:val="28"/>
                <w:rPrChange w:id="74" w:author="Виталий Лавренов" w:date="2019-06-25T15:39:00Z">
                  <w:rPr>
                    <w:noProof/>
                    <w:webHidden/>
                  </w:rPr>
                </w:rPrChange>
              </w:rPr>
              <w:t>6</w:t>
            </w:r>
            <w:r w:rsidRPr="00981CBD">
              <w:rPr>
                <w:rFonts w:ascii="Times New Roman" w:hAnsi="Times New Roman" w:cs="Times New Roman"/>
                <w:noProof/>
                <w:webHidden/>
                <w:sz w:val="28"/>
                <w:szCs w:val="28"/>
                <w:rPrChange w:id="75"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76" w:author="Виталий Лавренов" w:date="2019-06-25T15:39:00Z">
                  <w:rPr>
                    <w:rStyle w:val="ab"/>
                    <w:noProof/>
                  </w:rPr>
                </w:rPrChange>
              </w:rPr>
              <w:fldChar w:fldCharType="end"/>
            </w:r>
          </w:ins>
        </w:p>
        <w:p w14:paraId="26A3BD40" w14:textId="72E67FDB" w:rsidR="00981CBD" w:rsidRPr="00981CBD" w:rsidRDefault="00981CBD">
          <w:pPr>
            <w:pStyle w:val="11"/>
            <w:tabs>
              <w:tab w:val="left" w:pos="440"/>
              <w:tab w:val="right" w:leader="dot" w:pos="8777"/>
            </w:tabs>
            <w:rPr>
              <w:ins w:id="77" w:author="Виталий Лавренов" w:date="2019-06-25T15:38:00Z"/>
              <w:rFonts w:ascii="Times New Roman" w:eastAsiaTheme="minorEastAsia" w:hAnsi="Times New Roman" w:cs="Times New Roman"/>
              <w:b w:val="0"/>
              <w:bCs w:val="0"/>
              <w:caps w:val="0"/>
              <w:noProof/>
              <w:sz w:val="28"/>
              <w:szCs w:val="28"/>
              <w:lang w:eastAsia="ru-RU"/>
              <w:rPrChange w:id="78" w:author="Виталий Лавренов" w:date="2019-06-25T15:39:00Z">
                <w:rPr>
                  <w:ins w:id="79" w:author="Виталий Лавренов" w:date="2019-06-25T15:38:00Z"/>
                  <w:rFonts w:eastAsiaTheme="minorEastAsia" w:cstheme="minorBidi"/>
                  <w:b w:val="0"/>
                  <w:bCs w:val="0"/>
                  <w:caps w:val="0"/>
                  <w:noProof/>
                  <w:sz w:val="22"/>
                  <w:szCs w:val="22"/>
                  <w:lang w:eastAsia="ru-RU"/>
                </w:rPr>
              </w:rPrChange>
            </w:rPr>
          </w:pPr>
          <w:ins w:id="80" w:author="Виталий Лавренов" w:date="2019-06-25T15:38:00Z">
            <w:r w:rsidRPr="00981CBD">
              <w:rPr>
                <w:rStyle w:val="ab"/>
                <w:rFonts w:ascii="Times New Roman" w:hAnsi="Times New Roman" w:cs="Times New Roman"/>
                <w:noProof/>
                <w:sz w:val="28"/>
                <w:szCs w:val="28"/>
                <w:rPrChange w:id="81"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82"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83" w:author="Виталий Лавренов" w:date="2019-06-25T15:39:00Z">
                  <w:rPr>
                    <w:noProof/>
                  </w:rPr>
                </w:rPrChange>
              </w:rPr>
              <w:instrText>HYPERLINK \l "_Toc12369552"</w:instrText>
            </w:r>
            <w:r w:rsidRPr="00981CBD">
              <w:rPr>
                <w:rStyle w:val="ab"/>
                <w:rFonts w:ascii="Times New Roman" w:hAnsi="Times New Roman" w:cs="Times New Roman"/>
                <w:noProof/>
                <w:sz w:val="28"/>
                <w:szCs w:val="28"/>
                <w:rPrChange w:id="84"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85"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86" w:author="Виталий Лавренов" w:date="2019-06-25T15:39:00Z">
                  <w:rPr>
                    <w:rStyle w:val="ab"/>
                    <w:noProof/>
                  </w:rPr>
                </w:rPrChange>
              </w:rPr>
              <w:t>1</w:t>
            </w:r>
            <w:r w:rsidRPr="00981CBD">
              <w:rPr>
                <w:rFonts w:ascii="Times New Roman" w:eastAsiaTheme="minorEastAsia" w:hAnsi="Times New Roman" w:cs="Times New Roman"/>
                <w:b w:val="0"/>
                <w:bCs w:val="0"/>
                <w:caps w:val="0"/>
                <w:noProof/>
                <w:sz w:val="28"/>
                <w:szCs w:val="28"/>
                <w:lang w:eastAsia="ru-RU"/>
                <w:rPrChange w:id="87" w:author="Виталий Лавренов" w:date="2019-06-25T15:39:00Z">
                  <w:rPr>
                    <w:rFonts w:eastAsiaTheme="minorEastAsia" w:cstheme="minorBidi"/>
                    <w:b w:val="0"/>
                    <w:bCs w:val="0"/>
                    <w:caps w:val="0"/>
                    <w:noProof/>
                    <w:sz w:val="22"/>
                    <w:szCs w:val="22"/>
                    <w:lang w:eastAsia="ru-RU"/>
                  </w:rPr>
                </w:rPrChange>
              </w:rPr>
              <w:tab/>
            </w:r>
            <w:r w:rsidRPr="00981CBD">
              <w:rPr>
                <w:rStyle w:val="ab"/>
                <w:rFonts w:ascii="Times New Roman" w:hAnsi="Times New Roman" w:cs="Times New Roman"/>
                <w:noProof/>
                <w:sz w:val="28"/>
                <w:szCs w:val="28"/>
                <w:rPrChange w:id="88" w:author="Виталий Лавренов" w:date="2019-06-25T15:39:00Z">
                  <w:rPr>
                    <w:rStyle w:val="ab"/>
                    <w:noProof/>
                  </w:rPr>
                </w:rPrChange>
              </w:rPr>
              <w:t>Обзор известных методов и средств решения проблемы</w:t>
            </w:r>
            <w:r w:rsidRPr="00981CBD">
              <w:rPr>
                <w:rFonts w:ascii="Times New Roman" w:hAnsi="Times New Roman" w:cs="Times New Roman"/>
                <w:noProof/>
                <w:webHidden/>
                <w:sz w:val="28"/>
                <w:szCs w:val="28"/>
                <w:rPrChange w:id="89" w:author="Виталий Лавренов" w:date="2019-06-25T15:39:00Z">
                  <w:rPr>
                    <w:noProof/>
                    <w:webHidden/>
                  </w:rPr>
                </w:rPrChange>
              </w:rPr>
              <w:tab/>
            </w:r>
            <w:r w:rsidRPr="00981CBD">
              <w:rPr>
                <w:rFonts w:ascii="Times New Roman" w:hAnsi="Times New Roman" w:cs="Times New Roman"/>
                <w:noProof/>
                <w:webHidden/>
                <w:sz w:val="28"/>
                <w:szCs w:val="28"/>
                <w:rPrChange w:id="90"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91" w:author="Виталий Лавренов" w:date="2019-06-25T15:39:00Z">
                  <w:rPr>
                    <w:noProof/>
                    <w:webHidden/>
                  </w:rPr>
                </w:rPrChange>
              </w:rPr>
              <w:instrText xml:space="preserve"> PAGEREF _Toc12369552 \h </w:instrText>
            </w:r>
          </w:ins>
          <w:r w:rsidRPr="00981CBD">
            <w:rPr>
              <w:rFonts w:ascii="Times New Roman" w:hAnsi="Times New Roman" w:cs="Times New Roman"/>
              <w:noProof/>
              <w:webHidden/>
              <w:sz w:val="28"/>
              <w:szCs w:val="28"/>
              <w:rPrChange w:id="92"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93" w:author="Виталий Лавренов" w:date="2019-06-25T15:39:00Z">
                <w:rPr>
                  <w:noProof/>
                  <w:webHidden/>
                </w:rPr>
              </w:rPrChange>
            </w:rPr>
            <w:fldChar w:fldCharType="separate"/>
          </w:r>
          <w:ins w:id="94" w:author="Виталий Лавренов" w:date="2019-06-25T15:38:00Z">
            <w:r w:rsidRPr="00981CBD">
              <w:rPr>
                <w:rFonts w:ascii="Times New Roman" w:hAnsi="Times New Roman" w:cs="Times New Roman"/>
                <w:noProof/>
                <w:webHidden/>
                <w:sz w:val="28"/>
                <w:szCs w:val="28"/>
                <w:rPrChange w:id="95" w:author="Виталий Лавренов" w:date="2019-06-25T15:39:00Z">
                  <w:rPr>
                    <w:noProof/>
                    <w:webHidden/>
                  </w:rPr>
                </w:rPrChange>
              </w:rPr>
              <w:t>7</w:t>
            </w:r>
            <w:r w:rsidRPr="00981CBD">
              <w:rPr>
                <w:rFonts w:ascii="Times New Roman" w:hAnsi="Times New Roman" w:cs="Times New Roman"/>
                <w:noProof/>
                <w:webHidden/>
                <w:sz w:val="28"/>
                <w:szCs w:val="28"/>
                <w:rPrChange w:id="96"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97" w:author="Виталий Лавренов" w:date="2019-06-25T15:39:00Z">
                  <w:rPr>
                    <w:rStyle w:val="ab"/>
                    <w:noProof/>
                  </w:rPr>
                </w:rPrChange>
              </w:rPr>
              <w:fldChar w:fldCharType="end"/>
            </w:r>
          </w:ins>
        </w:p>
        <w:p w14:paraId="72A003E8" w14:textId="5075C0A9" w:rsidR="00981CBD" w:rsidRPr="00981CBD" w:rsidRDefault="00981CBD">
          <w:pPr>
            <w:pStyle w:val="21"/>
            <w:tabs>
              <w:tab w:val="left" w:pos="880"/>
              <w:tab w:val="right" w:leader="dot" w:pos="8777"/>
            </w:tabs>
            <w:rPr>
              <w:ins w:id="98" w:author="Виталий Лавренов" w:date="2019-06-25T15:38:00Z"/>
              <w:rFonts w:ascii="Times New Roman" w:eastAsiaTheme="minorEastAsia" w:hAnsi="Times New Roman" w:cs="Times New Roman"/>
              <w:smallCaps w:val="0"/>
              <w:noProof/>
              <w:sz w:val="28"/>
              <w:szCs w:val="28"/>
              <w:lang w:eastAsia="ru-RU"/>
              <w:rPrChange w:id="99" w:author="Виталий Лавренов" w:date="2019-06-25T15:39:00Z">
                <w:rPr>
                  <w:ins w:id="100" w:author="Виталий Лавренов" w:date="2019-06-25T15:38:00Z"/>
                  <w:rFonts w:eastAsiaTheme="minorEastAsia" w:cstheme="minorBidi"/>
                  <w:smallCaps w:val="0"/>
                  <w:noProof/>
                  <w:sz w:val="22"/>
                  <w:szCs w:val="22"/>
                  <w:lang w:eastAsia="ru-RU"/>
                </w:rPr>
              </w:rPrChange>
            </w:rPr>
          </w:pPr>
          <w:ins w:id="101" w:author="Виталий Лавренов" w:date="2019-06-25T15:38:00Z">
            <w:r w:rsidRPr="00981CBD">
              <w:rPr>
                <w:rStyle w:val="ab"/>
                <w:rFonts w:ascii="Times New Roman" w:hAnsi="Times New Roman" w:cs="Times New Roman"/>
                <w:noProof/>
                <w:sz w:val="28"/>
                <w:szCs w:val="28"/>
                <w:rPrChange w:id="102"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103"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104" w:author="Виталий Лавренов" w:date="2019-06-25T15:39:00Z">
                  <w:rPr>
                    <w:noProof/>
                  </w:rPr>
                </w:rPrChange>
              </w:rPr>
              <w:instrText>HYPERLINK \l "_Toc12369553"</w:instrText>
            </w:r>
            <w:r w:rsidRPr="00981CBD">
              <w:rPr>
                <w:rStyle w:val="ab"/>
                <w:rFonts w:ascii="Times New Roman" w:hAnsi="Times New Roman" w:cs="Times New Roman"/>
                <w:noProof/>
                <w:sz w:val="28"/>
                <w:szCs w:val="28"/>
                <w:rPrChange w:id="105"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106"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107" w:author="Виталий Лавренов" w:date="2019-06-25T15:39:00Z">
                  <w:rPr>
                    <w:rStyle w:val="ab"/>
                    <w:noProof/>
                  </w:rPr>
                </w:rPrChange>
              </w:rPr>
              <w:t>1.1</w:t>
            </w:r>
            <w:r w:rsidRPr="00981CBD">
              <w:rPr>
                <w:rFonts w:ascii="Times New Roman" w:eastAsiaTheme="minorEastAsia" w:hAnsi="Times New Roman" w:cs="Times New Roman"/>
                <w:smallCaps w:val="0"/>
                <w:noProof/>
                <w:sz w:val="28"/>
                <w:szCs w:val="28"/>
                <w:lang w:eastAsia="ru-RU"/>
                <w:rPrChange w:id="108" w:author="Виталий Лавренов" w:date="2019-06-25T15:39:00Z">
                  <w:rPr>
                    <w:rFonts w:eastAsiaTheme="minorEastAsia" w:cstheme="minorBidi"/>
                    <w:smallCaps w:val="0"/>
                    <w:noProof/>
                    <w:sz w:val="22"/>
                    <w:szCs w:val="22"/>
                    <w:lang w:eastAsia="ru-RU"/>
                  </w:rPr>
                </w:rPrChange>
              </w:rPr>
              <w:tab/>
            </w:r>
            <w:r w:rsidRPr="00981CBD">
              <w:rPr>
                <w:rStyle w:val="ab"/>
                <w:rFonts w:ascii="Times New Roman" w:hAnsi="Times New Roman" w:cs="Times New Roman"/>
                <w:noProof/>
                <w:sz w:val="28"/>
                <w:szCs w:val="28"/>
                <w:rPrChange w:id="109" w:author="Виталий Лавренов" w:date="2019-06-25T15:39:00Z">
                  <w:rPr>
                    <w:rStyle w:val="ab"/>
                    <w:noProof/>
                  </w:rPr>
                </w:rPrChange>
              </w:rPr>
              <w:t>Методы классификации</w:t>
            </w:r>
            <w:r w:rsidRPr="00981CBD">
              <w:rPr>
                <w:rFonts w:ascii="Times New Roman" w:hAnsi="Times New Roman" w:cs="Times New Roman"/>
                <w:noProof/>
                <w:webHidden/>
                <w:sz w:val="28"/>
                <w:szCs w:val="28"/>
                <w:rPrChange w:id="110" w:author="Виталий Лавренов" w:date="2019-06-25T15:39:00Z">
                  <w:rPr>
                    <w:noProof/>
                    <w:webHidden/>
                  </w:rPr>
                </w:rPrChange>
              </w:rPr>
              <w:tab/>
            </w:r>
            <w:r w:rsidRPr="00981CBD">
              <w:rPr>
                <w:rFonts w:ascii="Times New Roman" w:hAnsi="Times New Roman" w:cs="Times New Roman"/>
                <w:noProof/>
                <w:webHidden/>
                <w:sz w:val="28"/>
                <w:szCs w:val="28"/>
                <w:rPrChange w:id="111"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112" w:author="Виталий Лавренов" w:date="2019-06-25T15:39:00Z">
                  <w:rPr>
                    <w:noProof/>
                    <w:webHidden/>
                  </w:rPr>
                </w:rPrChange>
              </w:rPr>
              <w:instrText xml:space="preserve"> PAGEREF _Toc12369553 \h </w:instrText>
            </w:r>
          </w:ins>
          <w:r w:rsidRPr="00981CBD">
            <w:rPr>
              <w:rFonts w:ascii="Times New Roman" w:hAnsi="Times New Roman" w:cs="Times New Roman"/>
              <w:noProof/>
              <w:webHidden/>
              <w:sz w:val="28"/>
              <w:szCs w:val="28"/>
              <w:rPrChange w:id="113"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114" w:author="Виталий Лавренов" w:date="2019-06-25T15:39:00Z">
                <w:rPr>
                  <w:noProof/>
                  <w:webHidden/>
                </w:rPr>
              </w:rPrChange>
            </w:rPr>
            <w:fldChar w:fldCharType="separate"/>
          </w:r>
          <w:ins w:id="115" w:author="Виталий Лавренов" w:date="2019-06-25T15:38:00Z">
            <w:r w:rsidRPr="00981CBD">
              <w:rPr>
                <w:rFonts w:ascii="Times New Roman" w:hAnsi="Times New Roman" w:cs="Times New Roman"/>
                <w:noProof/>
                <w:webHidden/>
                <w:sz w:val="28"/>
                <w:szCs w:val="28"/>
                <w:rPrChange w:id="116" w:author="Виталий Лавренов" w:date="2019-06-25T15:39:00Z">
                  <w:rPr>
                    <w:noProof/>
                    <w:webHidden/>
                  </w:rPr>
                </w:rPrChange>
              </w:rPr>
              <w:t>8</w:t>
            </w:r>
            <w:r w:rsidRPr="00981CBD">
              <w:rPr>
                <w:rFonts w:ascii="Times New Roman" w:hAnsi="Times New Roman" w:cs="Times New Roman"/>
                <w:noProof/>
                <w:webHidden/>
                <w:sz w:val="28"/>
                <w:szCs w:val="28"/>
                <w:rPrChange w:id="117"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118" w:author="Виталий Лавренов" w:date="2019-06-25T15:39:00Z">
                  <w:rPr>
                    <w:rStyle w:val="ab"/>
                    <w:noProof/>
                  </w:rPr>
                </w:rPrChange>
              </w:rPr>
              <w:fldChar w:fldCharType="end"/>
            </w:r>
          </w:ins>
        </w:p>
        <w:p w14:paraId="7FC2DC4E" w14:textId="2B9F254D" w:rsidR="00981CBD" w:rsidRPr="00981CBD" w:rsidRDefault="00981CBD">
          <w:pPr>
            <w:pStyle w:val="31"/>
            <w:tabs>
              <w:tab w:val="left" w:pos="1100"/>
              <w:tab w:val="right" w:leader="dot" w:pos="8777"/>
            </w:tabs>
            <w:rPr>
              <w:ins w:id="119" w:author="Виталий Лавренов" w:date="2019-06-25T15:38:00Z"/>
              <w:rFonts w:ascii="Times New Roman" w:eastAsiaTheme="minorEastAsia" w:hAnsi="Times New Roman" w:cs="Times New Roman"/>
              <w:i w:val="0"/>
              <w:iCs w:val="0"/>
              <w:noProof/>
              <w:sz w:val="28"/>
              <w:szCs w:val="28"/>
              <w:lang w:eastAsia="ru-RU"/>
              <w:rPrChange w:id="120" w:author="Виталий Лавренов" w:date="2019-06-25T15:39:00Z">
                <w:rPr>
                  <w:ins w:id="121" w:author="Виталий Лавренов" w:date="2019-06-25T15:38:00Z"/>
                  <w:rFonts w:eastAsiaTheme="minorEastAsia" w:cstheme="minorBidi"/>
                  <w:i w:val="0"/>
                  <w:iCs w:val="0"/>
                  <w:noProof/>
                  <w:sz w:val="22"/>
                  <w:szCs w:val="22"/>
                  <w:lang w:eastAsia="ru-RU"/>
                </w:rPr>
              </w:rPrChange>
            </w:rPr>
          </w:pPr>
          <w:ins w:id="122" w:author="Виталий Лавренов" w:date="2019-06-25T15:38:00Z">
            <w:r w:rsidRPr="00981CBD">
              <w:rPr>
                <w:rStyle w:val="ab"/>
                <w:rFonts w:ascii="Times New Roman" w:hAnsi="Times New Roman" w:cs="Times New Roman"/>
                <w:noProof/>
                <w:sz w:val="28"/>
                <w:szCs w:val="28"/>
                <w:rPrChange w:id="123"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124"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125" w:author="Виталий Лавренов" w:date="2019-06-25T15:39:00Z">
                  <w:rPr>
                    <w:noProof/>
                  </w:rPr>
                </w:rPrChange>
              </w:rPr>
              <w:instrText>HYPERLINK \l "_Toc12369554"</w:instrText>
            </w:r>
            <w:r w:rsidRPr="00981CBD">
              <w:rPr>
                <w:rStyle w:val="ab"/>
                <w:rFonts w:ascii="Times New Roman" w:hAnsi="Times New Roman" w:cs="Times New Roman"/>
                <w:noProof/>
                <w:sz w:val="28"/>
                <w:szCs w:val="28"/>
                <w:rPrChange w:id="126"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127"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128" w:author="Виталий Лавренов" w:date="2019-06-25T15:39:00Z">
                  <w:rPr>
                    <w:rStyle w:val="ab"/>
                    <w:noProof/>
                  </w:rPr>
                </w:rPrChange>
              </w:rPr>
              <w:t>1.1.1</w:t>
            </w:r>
            <w:r w:rsidRPr="00981CBD">
              <w:rPr>
                <w:rFonts w:ascii="Times New Roman" w:eastAsiaTheme="minorEastAsia" w:hAnsi="Times New Roman" w:cs="Times New Roman"/>
                <w:i w:val="0"/>
                <w:iCs w:val="0"/>
                <w:noProof/>
                <w:sz w:val="28"/>
                <w:szCs w:val="28"/>
                <w:lang w:eastAsia="ru-RU"/>
                <w:rPrChange w:id="129"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130" w:author="Виталий Лавренов" w:date="2019-06-25T15:39:00Z">
                  <w:rPr>
                    <w:rStyle w:val="ab"/>
                    <w:noProof/>
                  </w:rPr>
                </w:rPrChange>
              </w:rPr>
              <w:t>Логистическая регрессия</w:t>
            </w:r>
            <w:r w:rsidRPr="00981CBD">
              <w:rPr>
                <w:rFonts w:ascii="Times New Roman" w:hAnsi="Times New Roman" w:cs="Times New Roman"/>
                <w:noProof/>
                <w:webHidden/>
                <w:sz w:val="28"/>
                <w:szCs w:val="28"/>
                <w:rPrChange w:id="131" w:author="Виталий Лавренов" w:date="2019-06-25T15:39:00Z">
                  <w:rPr>
                    <w:noProof/>
                    <w:webHidden/>
                  </w:rPr>
                </w:rPrChange>
              </w:rPr>
              <w:tab/>
            </w:r>
            <w:r w:rsidRPr="00981CBD">
              <w:rPr>
                <w:rFonts w:ascii="Times New Roman" w:hAnsi="Times New Roman" w:cs="Times New Roman"/>
                <w:noProof/>
                <w:webHidden/>
                <w:sz w:val="28"/>
                <w:szCs w:val="28"/>
                <w:rPrChange w:id="132"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133" w:author="Виталий Лавренов" w:date="2019-06-25T15:39:00Z">
                  <w:rPr>
                    <w:noProof/>
                    <w:webHidden/>
                  </w:rPr>
                </w:rPrChange>
              </w:rPr>
              <w:instrText xml:space="preserve"> PAGEREF _Toc12369554 \h </w:instrText>
            </w:r>
          </w:ins>
          <w:r w:rsidRPr="00981CBD">
            <w:rPr>
              <w:rFonts w:ascii="Times New Roman" w:hAnsi="Times New Roman" w:cs="Times New Roman"/>
              <w:noProof/>
              <w:webHidden/>
              <w:sz w:val="28"/>
              <w:szCs w:val="28"/>
              <w:rPrChange w:id="134"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135" w:author="Виталий Лавренов" w:date="2019-06-25T15:39:00Z">
                <w:rPr>
                  <w:noProof/>
                  <w:webHidden/>
                </w:rPr>
              </w:rPrChange>
            </w:rPr>
            <w:fldChar w:fldCharType="separate"/>
          </w:r>
          <w:ins w:id="136" w:author="Виталий Лавренов" w:date="2019-06-25T15:38:00Z">
            <w:r w:rsidRPr="00981CBD">
              <w:rPr>
                <w:rFonts w:ascii="Times New Roman" w:hAnsi="Times New Roman" w:cs="Times New Roman"/>
                <w:noProof/>
                <w:webHidden/>
                <w:sz w:val="28"/>
                <w:szCs w:val="28"/>
                <w:rPrChange w:id="137" w:author="Виталий Лавренов" w:date="2019-06-25T15:39:00Z">
                  <w:rPr>
                    <w:noProof/>
                    <w:webHidden/>
                  </w:rPr>
                </w:rPrChange>
              </w:rPr>
              <w:t>8</w:t>
            </w:r>
            <w:r w:rsidRPr="00981CBD">
              <w:rPr>
                <w:rFonts w:ascii="Times New Roman" w:hAnsi="Times New Roman" w:cs="Times New Roman"/>
                <w:noProof/>
                <w:webHidden/>
                <w:sz w:val="28"/>
                <w:szCs w:val="28"/>
                <w:rPrChange w:id="138"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139" w:author="Виталий Лавренов" w:date="2019-06-25T15:39:00Z">
                  <w:rPr>
                    <w:rStyle w:val="ab"/>
                    <w:noProof/>
                  </w:rPr>
                </w:rPrChange>
              </w:rPr>
              <w:fldChar w:fldCharType="end"/>
            </w:r>
          </w:ins>
        </w:p>
        <w:p w14:paraId="718A9471" w14:textId="6DF8AFCD" w:rsidR="00981CBD" w:rsidRPr="00981CBD" w:rsidRDefault="00981CBD">
          <w:pPr>
            <w:pStyle w:val="31"/>
            <w:tabs>
              <w:tab w:val="left" w:pos="1100"/>
              <w:tab w:val="right" w:leader="dot" w:pos="8777"/>
            </w:tabs>
            <w:rPr>
              <w:ins w:id="140" w:author="Виталий Лавренов" w:date="2019-06-25T15:38:00Z"/>
              <w:rFonts w:ascii="Times New Roman" w:eastAsiaTheme="minorEastAsia" w:hAnsi="Times New Roman" w:cs="Times New Roman"/>
              <w:i w:val="0"/>
              <w:iCs w:val="0"/>
              <w:noProof/>
              <w:sz w:val="28"/>
              <w:szCs w:val="28"/>
              <w:lang w:eastAsia="ru-RU"/>
              <w:rPrChange w:id="141" w:author="Виталий Лавренов" w:date="2019-06-25T15:39:00Z">
                <w:rPr>
                  <w:ins w:id="142" w:author="Виталий Лавренов" w:date="2019-06-25T15:38:00Z"/>
                  <w:rFonts w:eastAsiaTheme="minorEastAsia" w:cstheme="minorBidi"/>
                  <w:i w:val="0"/>
                  <w:iCs w:val="0"/>
                  <w:noProof/>
                  <w:sz w:val="22"/>
                  <w:szCs w:val="22"/>
                  <w:lang w:eastAsia="ru-RU"/>
                </w:rPr>
              </w:rPrChange>
            </w:rPr>
          </w:pPr>
          <w:ins w:id="143" w:author="Виталий Лавренов" w:date="2019-06-25T15:38:00Z">
            <w:r w:rsidRPr="00981CBD">
              <w:rPr>
                <w:rStyle w:val="ab"/>
                <w:rFonts w:ascii="Times New Roman" w:hAnsi="Times New Roman" w:cs="Times New Roman"/>
                <w:noProof/>
                <w:sz w:val="28"/>
                <w:szCs w:val="28"/>
                <w:rPrChange w:id="144"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145"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146" w:author="Виталий Лавренов" w:date="2019-06-25T15:39:00Z">
                  <w:rPr>
                    <w:noProof/>
                  </w:rPr>
                </w:rPrChange>
              </w:rPr>
              <w:instrText>HYPERLINK \l "_Toc12369555"</w:instrText>
            </w:r>
            <w:r w:rsidRPr="00981CBD">
              <w:rPr>
                <w:rStyle w:val="ab"/>
                <w:rFonts w:ascii="Times New Roman" w:hAnsi="Times New Roman" w:cs="Times New Roman"/>
                <w:noProof/>
                <w:sz w:val="28"/>
                <w:szCs w:val="28"/>
                <w:rPrChange w:id="147"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148"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149" w:author="Виталий Лавренов" w:date="2019-06-25T15:39:00Z">
                  <w:rPr>
                    <w:rStyle w:val="ab"/>
                    <w:noProof/>
                  </w:rPr>
                </w:rPrChange>
              </w:rPr>
              <w:t>1.1.2</w:t>
            </w:r>
            <w:r w:rsidRPr="00981CBD">
              <w:rPr>
                <w:rFonts w:ascii="Times New Roman" w:eastAsiaTheme="minorEastAsia" w:hAnsi="Times New Roman" w:cs="Times New Roman"/>
                <w:i w:val="0"/>
                <w:iCs w:val="0"/>
                <w:noProof/>
                <w:sz w:val="28"/>
                <w:szCs w:val="28"/>
                <w:lang w:eastAsia="ru-RU"/>
                <w:rPrChange w:id="150"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151" w:author="Виталий Лавренов" w:date="2019-06-25T15:39:00Z">
                  <w:rPr>
                    <w:rStyle w:val="ab"/>
                    <w:noProof/>
                  </w:rPr>
                </w:rPrChange>
              </w:rPr>
              <w:t>Метод опорных векторов</w:t>
            </w:r>
            <w:r w:rsidRPr="00981CBD">
              <w:rPr>
                <w:rFonts w:ascii="Times New Roman" w:hAnsi="Times New Roman" w:cs="Times New Roman"/>
                <w:noProof/>
                <w:webHidden/>
                <w:sz w:val="28"/>
                <w:szCs w:val="28"/>
                <w:rPrChange w:id="152" w:author="Виталий Лавренов" w:date="2019-06-25T15:39:00Z">
                  <w:rPr>
                    <w:noProof/>
                    <w:webHidden/>
                  </w:rPr>
                </w:rPrChange>
              </w:rPr>
              <w:tab/>
            </w:r>
            <w:r w:rsidRPr="00981CBD">
              <w:rPr>
                <w:rFonts w:ascii="Times New Roman" w:hAnsi="Times New Roman" w:cs="Times New Roman"/>
                <w:noProof/>
                <w:webHidden/>
                <w:sz w:val="28"/>
                <w:szCs w:val="28"/>
                <w:rPrChange w:id="153"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154" w:author="Виталий Лавренов" w:date="2019-06-25T15:39:00Z">
                  <w:rPr>
                    <w:noProof/>
                    <w:webHidden/>
                  </w:rPr>
                </w:rPrChange>
              </w:rPr>
              <w:instrText xml:space="preserve"> PAGEREF _Toc12369555 \h </w:instrText>
            </w:r>
          </w:ins>
          <w:r w:rsidRPr="00981CBD">
            <w:rPr>
              <w:rFonts w:ascii="Times New Roman" w:hAnsi="Times New Roman" w:cs="Times New Roman"/>
              <w:noProof/>
              <w:webHidden/>
              <w:sz w:val="28"/>
              <w:szCs w:val="28"/>
              <w:rPrChange w:id="155"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156" w:author="Виталий Лавренов" w:date="2019-06-25T15:39:00Z">
                <w:rPr>
                  <w:noProof/>
                  <w:webHidden/>
                </w:rPr>
              </w:rPrChange>
            </w:rPr>
            <w:fldChar w:fldCharType="separate"/>
          </w:r>
          <w:ins w:id="157" w:author="Виталий Лавренов" w:date="2019-06-25T15:38:00Z">
            <w:r w:rsidRPr="00981CBD">
              <w:rPr>
                <w:rFonts w:ascii="Times New Roman" w:hAnsi="Times New Roman" w:cs="Times New Roman"/>
                <w:noProof/>
                <w:webHidden/>
                <w:sz w:val="28"/>
                <w:szCs w:val="28"/>
                <w:rPrChange w:id="158" w:author="Виталий Лавренов" w:date="2019-06-25T15:39:00Z">
                  <w:rPr>
                    <w:noProof/>
                    <w:webHidden/>
                  </w:rPr>
                </w:rPrChange>
              </w:rPr>
              <w:t>9</w:t>
            </w:r>
            <w:r w:rsidRPr="00981CBD">
              <w:rPr>
                <w:rFonts w:ascii="Times New Roman" w:hAnsi="Times New Roman" w:cs="Times New Roman"/>
                <w:noProof/>
                <w:webHidden/>
                <w:sz w:val="28"/>
                <w:szCs w:val="28"/>
                <w:rPrChange w:id="159"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160" w:author="Виталий Лавренов" w:date="2019-06-25T15:39:00Z">
                  <w:rPr>
                    <w:rStyle w:val="ab"/>
                    <w:noProof/>
                  </w:rPr>
                </w:rPrChange>
              </w:rPr>
              <w:fldChar w:fldCharType="end"/>
            </w:r>
          </w:ins>
        </w:p>
        <w:p w14:paraId="6C6DB9D8" w14:textId="337BD879" w:rsidR="00981CBD" w:rsidRPr="00981CBD" w:rsidRDefault="00981CBD">
          <w:pPr>
            <w:pStyle w:val="31"/>
            <w:tabs>
              <w:tab w:val="left" w:pos="1100"/>
              <w:tab w:val="right" w:leader="dot" w:pos="8777"/>
            </w:tabs>
            <w:rPr>
              <w:ins w:id="161" w:author="Виталий Лавренов" w:date="2019-06-25T15:38:00Z"/>
              <w:rFonts w:ascii="Times New Roman" w:eastAsiaTheme="minorEastAsia" w:hAnsi="Times New Roman" w:cs="Times New Roman"/>
              <w:i w:val="0"/>
              <w:iCs w:val="0"/>
              <w:noProof/>
              <w:sz w:val="28"/>
              <w:szCs w:val="28"/>
              <w:lang w:eastAsia="ru-RU"/>
              <w:rPrChange w:id="162" w:author="Виталий Лавренов" w:date="2019-06-25T15:39:00Z">
                <w:rPr>
                  <w:ins w:id="163" w:author="Виталий Лавренов" w:date="2019-06-25T15:38:00Z"/>
                  <w:rFonts w:eastAsiaTheme="minorEastAsia" w:cstheme="minorBidi"/>
                  <w:i w:val="0"/>
                  <w:iCs w:val="0"/>
                  <w:noProof/>
                  <w:sz w:val="22"/>
                  <w:szCs w:val="22"/>
                  <w:lang w:eastAsia="ru-RU"/>
                </w:rPr>
              </w:rPrChange>
            </w:rPr>
          </w:pPr>
          <w:ins w:id="164" w:author="Виталий Лавренов" w:date="2019-06-25T15:38:00Z">
            <w:r w:rsidRPr="00981CBD">
              <w:rPr>
                <w:rStyle w:val="ab"/>
                <w:rFonts w:ascii="Times New Roman" w:hAnsi="Times New Roman" w:cs="Times New Roman"/>
                <w:noProof/>
                <w:sz w:val="28"/>
                <w:szCs w:val="28"/>
                <w:rPrChange w:id="165"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166"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167" w:author="Виталий Лавренов" w:date="2019-06-25T15:39:00Z">
                  <w:rPr>
                    <w:noProof/>
                  </w:rPr>
                </w:rPrChange>
              </w:rPr>
              <w:instrText>HYPERLINK \l "_Toc12369556"</w:instrText>
            </w:r>
            <w:r w:rsidRPr="00981CBD">
              <w:rPr>
                <w:rStyle w:val="ab"/>
                <w:rFonts w:ascii="Times New Roman" w:hAnsi="Times New Roman" w:cs="Times New Roman"/>
                <w:noProof/>
                <w:sz w:val="28"/>
                <w:szCs w:val="28"/>
                <w:rPrChange w:id="168"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169"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170" w:author="Виталий Лавренов" w:date="2019-06-25T15:39:00Z">
                  <w:rPr>
                    <w:rStyle w:val="ab"/>
                    <w:noProof/>
                  </w:rPr>
                </w:rPrChange>
              </w:rPr>
              <w:t>1.1.3</w:t>
            </w:r>
            <w:r w:rsidRPr="00981CBD">
              <w:rPr>
                <w:rFonts w:ascii="Times New Roman" w:eastAsiaTheme="minorEastAsia" w:hAnsi="Times New Roman" w:cs="Times New Roman"/>
                <w:i w:val="0"/>
                <w:iCs w:val="0"/>
                <w:noProof/>
                <w:sz w:val="28"/>
                <w:szCs w:val="28"/>
                <w:lang w:eastAsia="ru-RU"/>
                <w:rPrChange w:id="171"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172" w:author="Виталий Лавренов" w:date="2019-06-25T15:39:00Z">
                  <w:rPr>
                    <w:rStyle w:val="ab"/>
                    <w:noProof/>
                  </w:rPr>
                </w:rPrChange>
              </w:rPr>
              <w:t>Байесовский классификатор</w:t>
            </w:r>
            <w:r w:rsidRPr="00981CBD">
              <w:rPr>
                <w:rFonts w:ascii="Times New Roman" w:hAnsi="Times New Roman" w:cs="Times New Roman"/>
                <w:noProof/>
                <w:webHidden/>
                <w:sz w:val="28"/>
                <w:szCs w:val="28"/>
                <w:rPrChange w:id="173" w:author="Виталий Лавренов" w:date="2019-06-25T15:39:00Z">
                  <w:rPr>
                    <w:noProof/>
                    <w:webHidden/>
                  </w:rPr>
                </w:rPrChange>
              </w:rPr>
              <w:tab/>
            </w:r>
            <w:r w:rsidRPr="00981CBD">
              <w:rPr>
                <w:rFonts w:ascii="Times New Roman" w:hAnsi="Times New Roman" w:cs="Times New Roman"/>
                <w:noProof/>
                <w:webHidden/>
                <w:sz w:val="28"/>
                <w:szCs w:val="28"/>
                <w:rPrChange w:id="174"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175" w:author="Виталий Лавренов" w:date="2019-06-25T15:39:00Z">
                  <w:rPr>
                    <w:noProof/>
                    <w:webHidden/>
                  </w:rPr>
                </w:rPrChange>
              </w:rPr>
              <w:instrText xml:space="preserve"> PAGEREF _Toc12369556 \h </w:instrText>
            </w:r>
          </w:ins>
          <w:r w:rsidRPr="00981CBD">
            <w:rPr>
              <w:rFonts w:ascii="Times New Roman" w:hAnsi="Times New Roman" w:cs="Times New Roman"/>
              <w:noProof/>
              <w:webHidden/>
              <w:sz w:val="28"/>
              <w:szCs w:val="28"/>
              <w:rPrChange w:id="176"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177" w:author="Виталий Лавренов" w:date="2019-06-25T15:39:00Z">
                <w:rPr>
                  <w:noProof/>
                  <w:webHidden/>
                </w:rPr>
              </w:rPrChange>
            </w:rPr>
            <w:fldChar w:fldCharType="separate"/>
          </w:r>
          <w:ins w:id="178" w:author="Виталий Лавренов" w:date="2019-06-25T15:38:00Z">
            <w:r w:rsidRPr="00981CBD">
              <w:rPr>
                <w:rFonts w:ascii="Times New Roman" w:hAnsi="Times New Roman" w:cs="Times New Roman"/>
                <w:noProof/>
                <w:webHidden/>
                <w:sz w:val="28"/>
                <w:szCs w:val="28"/>
                <w:rPrChange w:id="179" w:author="Виталий Лавренов" w:date="2019-06-25T15:39:00Z">
                  <w:rPr>
                    <w:noProof/>
                    <w:webHidden/>
                  </w:rPr>
                </w:rPrChange>
              </w:rPr>
              <w:t>11</w:t>
            </w:r>
            <w:r w:rsidRPr="00981CBD">
              <w:rPr>
                <w:rFonts w:ascii="Times New Roman" w:hAnsi="Times New Roman" w:cs="Times New Roman"/>
                <w:noProof/>
                <w:webHidden/>
                <w:sz w:val="28"/>
                <w:szCs w:val="28"/>
                <w:rPrChange w:id="180"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181" w:author="Виталий Лавренов" w:date="2019-06-25T15:39:00Z">
                  <w:rPr>
                    <w:rStyle w:val="ab"/>
                    <w:noProof/>
                  </w:rPr>
                </w:rPrChange>
              </w:rPr>
              <w:fldChar w:fldCharType="end"/>
            </w:r>
          </w:ins>
        </w:p>
        <w:p w14:paraId="487F8AFB" w14:textId="2AF45D6C" w:rsidR="00981CBD" w:rsidRPr="00981CBD" w:rsidRDefault="00981CBD">
          <w:pPr>
            <w:pStyle w:val="31"/>
            <w:tabs>
              <w:tab w:val="left" w:pos="1100"/>
              <w:tab w:val="right" w:leader="dot" w:pos="8777"/>
            </w:tabs>
            <w:rPr>
              <w:ins w:id="182" w:author="Виталий Лавренов" w:date="2019-06-25T15:38:00Z"/>
              <w:rFonts w:ascii="Times New Roman" w:eastAsiaTheme="minorEastAsia" w:hAnsi="Times New Roman" w:cs="Times New Roman"/>
              <w:i w:val="0"/>
              <w:iCs w:val="0"/>
              <w:noProof/>
              <w:sz w:val="28"/>
              <w:szCs w:val="28"/>
              <w:lang w:eastAsia="ru-RU"/>
              <w:rPrChange w:id="183" w:author="Виталий Лавренов" w:date="2019-06-25T15:39:00Z">
                <w:rPr>
                  <w:ins w:id="184" w:author="Виталий Лавренов" w:date="2019-06-25T15:38:00Z"/>
                  <w:rFonts w:eastAsiaTheme="minorEastAsia" w:cstheme="minorBidi"/>
                  <w:i w:val="0"/>
                  <w:iCs w:val="0"/>
                  <w:noProof/>
                  <w:sz w:val="22"/>
                  <w:szCs w:val="22"/>
                  <w:lang w:eastAsia="ru-RU"/>
                </w:rPr>
              </w:rPrChange>
            </w:rPr>
          </w:pPr>
          <w:ins w:id="185" w:author="Виталий Лавренов" w:date="2019-06-25T15:38:00Z">
            <w:r w:rsidRPr="00981CBD">
              <w:rPr>
                <w:rStyle w:val="ab"/>
                <w:rFonts w:ascii="Times New Roman" w:hAnsi="Times New Roman" w:cs="Times New Roman"/>
                <w:noProof/>
                <w:sz w:val="28"/>
                <w:szCs w:val="28"/>
                <w:rPrChange w:id="186"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187"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188" w:author="Виталий Лавренов" w:date="2019-06-25T15:39:00Z">
                  <w:rPr>
                    <w:noProof/>
                  </w:rPr>
                </w:rPrChange>
              </w:rPr>
              <w:instrText>HYPERLINK \l "_Toc12369557"</w:instrText>
            </w:r>
            <w:r w:rsidRPr="00981CBD">
              <w:rPr>
                <w:rStyle w:val="ab"/>
                <w:rFonts w:ascii="Times New Roman" w:hAnsi="Times New Roman" w:cs="Times New Roman"/>
                <w:noProof/>
                <w:sz w:val="28"/>
                <w:szCs w:val="28"/>
                <w:rPrChange w:id="189"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190"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191" w:author="Виталий Лавренов" w:date="2019-06-25T15:39:00Z">
                  <w:rPr>
                    <w:rStyle w:val="ab"/>
                    <w:noProof/>
                  </w:rPr>
                </w:rPrChange>
              </w:rPr>
              <w:t>1.1.4</w:t>
            </w:r>
            <w:r w:rsidRPr="00981CBD">
              <w:rPr>
                <w:rFonts w:ascii="Times New Roman" w:eastAsiaTheme="minorEastAsia" w:hAnsi="Times New Roman" w:cs="Times New Roman"/>
                <w:i w:val="0"/>
                <w:iCs w:val="0"/>
                <w:noProof/>
                <w:sz w:val="28"/>
                <w:szCs w:val="28"/>
                <w:lang w:eastAsia="ru-RU"/>
                <w:rPrChange w:id="192"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193" w:author="Виталий Лавренов" w:date="2019-06-25T15:39:00Z">
                  <w:rPr>
                    <w:rStyle w:val="ab"/>
                    <w:noProof/>
                  </w:rPr>
                </w:rPrChange>
              </w:rPr>
              <w:t>Дерево решений</w:t>
            </w:r>
            <w:r w:rsidRPr="00981CBD">
              <w:rPr>
                <w:rFonts w:ascii="Times New Roman" w:hAnsi="Times New Roman" w:cs="Times New Roman"/>
                <w:noProof/>
                <w:webHidden/>
                <w:sz w:val="28"/>
                <w:szCs w:val="28"/>
                <w:rPrChange w:id="194" w:author="Виталий Лавренов" w:date="2019-06-25T15:39:00Z">
                  <w:rPr>
                    <w:noProof/>
                    <w:webHidden/>
                  </w:rPr>
                </w:rPrChange>
              </w:rPr>
              <w:tab/>
            </w:r>
            <w:r w:rsidRPr="00981CBD">
              <w:rPr>
                <w:rFonts w:ascii="Times New Roman" w:hAnsi="Times New Roman" w:cs="Times New Roman"/>
                <w:noProof/>
                <w:webHidden/>
                <w:sz w:val="28"/>
                <w:szCs w:val="28"/>
                <w:rPrChange w:id="195"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196" w:author="Виталий Лавренов" w:date="2019-06-25T15:39:00Z">
                  <w:rPr>
                    <w:noProof/>
                    <w:webHidden/>
                  </w:rPr>
                </w:rPrChange>
              </w:rPr>
              <w:instrText xml:space="preserve"> PAGEREF _Toc12369557 \h </w:instrText>
            </w:r>
          </w:ins>
          <w:r w:rsidRPr="00981CBD">
            <w:rPr>
              <w:rFonts w:ascii="Times New Roman" w:hAnsi="Times New Roman" w:cs="Times New Roman"/>
              <w:noProof/>
              <w:webHidden/>
              <w:sz w:val="28"/>
              <w:szCs w:val="28"/>
              <w:rPrChange w:id="197"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198" w:author="Виталий Лавренов" w:date="2019-06-25T15:39:00Z">
                <w:rPr>
                  <w:noProof/>
                  <w:webHidden/>
                </w:rPr>
              </w:rPrChange>
            </w:rPr>
            <w:fldChar w:fldCharType="separate"/>
          </w:r>
          <w:ins w:id="199" w:author="Виталий Лавренов" w:date="2019-06-25T15:38:00Z">
            <w:r w:rsidRPr="00981CBD">
              <w:rPr>
                <w:rFonts w:ascii="Times New Roman" w:hAnsi="Times New Roman" w:cs="Times New Roman"/>
                <w:noProof/>
                <w:webHidden/>
                <w:sz w:val="28"/>
                <w:szCs w:val="28"/>
                <w:rPrChange w:id="200" w:author="Виталий Лавренов" w:date="2019-06-25T15:39:00Z">
                  <w:rPr>
                    <w:noProof/>
                    <w:webHidden/>
                  </w:rPr>
                </w:rPrChange>
              </w:rPr>
              <w:t>11</w:t>
            </w:r>
            <w:r w:rsidRPr="00981CBD">
              <w:rPr>
                <w:rFonts w:ascii="Times New Roman" w:hAnsi="Times New Roman" w:cs="Times New Roman"/>
                <w:noProof/>
                <w:webHidden/>
                <w:sz w:val="28"/>
                <w:szCs w:val="28"/>
                <w:rPrChange w:id="201"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202" w:author="Виталий Лавренов" w:date="2019-06-25T15:39:00Z">
                  <w:rPr>
                    <w:rStyle w:val="ab"/>
                    <w:noProof/>
                  </w:rPr>
                </w:rPrChange>
              </w:rPr>
              <w:fldChar w:fldCharType="end"/>
            </w:r>
          </w:ins>
        </w:p>
        <w:p w14:paraId="60038E3B" w14:textId="306567F7" w:rsidR="00981CBD" w:rsidRPr="00981CBD" w:rsidRDefault="00981CBD">
          <w:pPr>
            <w:pStyle w:val="21"/>
            <w:tabs>
              <w:tab w:val="left" w:pos="880"/>
              <w:tab w:val="right" w:leader="dot" w:pos="8777"/>
            </w:tabs>
            <w:rPr>
              <w:ins w:id="203" w:author="Виталий Лавренов" w:date="2019-06-25T15:38:00Z"/>
              <w:rFonts w:ascii="Times New Roman" w:eastAsiaTheme="minorEastAsia" w:hAnsi="Times New Roman" w:cs="Times New Roman"/>
              <w:smallCaps w:val="0"/>
              <w:noProof/>
              <w:sz w:val="28"/>
              <w:szCs w:val="28"/>
              <w:lang w:eastAsia="ru-RU"/>
              <w:rPrChange w:id="204" w:author="Виталий Лавренов" w:date="2019-06-25T15:39:00Z">
                <w:rPr>
                  <w:ins w:id="205" w:author="Виталий Лавренов" w:date="2019-06-25T15:38:00Z"/>
                  <w:rFonts w:eastAsiaTheme="minorEastAsia" w:cstheme="minorBidi"/>
                  <w:smallCaps w:val="0"/>
                  <w:noProof/>
                  <w:sz w:val="22"/>
                  <w:szCs w:val="22"/>
                  <w:lang w:eastAsia="ru-RU"/>
                </w:rPr>
              </w:rPrChange>
            </w:rPr>
          </w:pPr>
          <w:ins w:id="206" w:author="Виталий Лавренов" w:date="2019-06-25T15:38:00Z">
            <w:r w:rsidRPr="00981CBD">
              <w:rPr>
                <w:rStyle w:val="ab"/>
                <w:rFonts w:ascii="Times New Roman" w:hAnsi="Times New Roman" w:cs="Times New Roman"/>
                <w:noProof/>
                <w:sz w:val="28"/>
                <w:szCs w:val="28"/>
                <w:rPrChange w:id="207"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208"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209" w:author="Виталий Лавренов" w:date="2019-06-25T15:39:00Z">
                  <w:rPr>
                    <w:noProof/>
                  </w:rPr>
                </w:rPrChange>
              </w:rPr>
              <w:instrText>HYPERLINK \l "_Toc12369558"</w:instrText>
            </w:r>
            <w:r w:rsidRPr="00981CBD">
              <w:rPr>
                <w:rStyle w:val="ab"/>
                <w:rFonts w:ascii="Times New Roman" w:hAnsi="Times New Roman" w:cs="Times New Roman"/>
                <w:noProof/>
                <w:sz w:val="28"/>
                <w:szCs w:val="28"/>
                <w:rPrChange w:id="210"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211"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212" w:author="Виталий Лавренов" w:date="2019-06-25T15:39:00Z">
                  <w:rPr>
                    <w:rStyle w:val="ab"/>
                    <w:noProof/>
                  </w:rPr>
                </w:rPrChange>
              </w:rPr>
              <w:t>1.2</w:t>
            </w:r>
            <w:r w:rsidRPr="00981CBD">
              <w:rPr>
                <w:rFonts w:ascii="Times New Roman" w:eastAsiaTheme="minorEastAsia" w:hAnsi="Times New Roman" w:cs="Times New Roman"/>
                <w:smallCaps w:val="0"/>
                <w:noProof/>
                <w:sz w:val="28"/>
                <w:szCs w:val="28"/>
                <w:lang w:eastAsia="ru-RU"/>
                <w:rPrChange w:id="213" w:author="Виталий Лавренов" w:date="2019-06-25T15:39:00Z">
                  <w:rPr>
                    <w:rFonts w:eastAsiaTheme="minorEastAsia" w:cstheme="minorBidi"/>
                    <w:smallCaps w:val="0"/>
                    <w:noProof/>
                    <w:sz w:val="22"/>
                    <w:szCs w:val="22"/>
                    <w:lang w:eastAsia="ru-RU"/>
                  </w:rPr>
                </w:rPrChange>
              </w:rPr>
              <w:tab/>
            </w:r>
            <w:r w:rsidRPr="00981CBD">
              <w:rPr>
                <w:rStyle w:val="ab"/>
                <w:rFonts w:ascii="Times New Roman" w:hAnsi="Times New Roman" w:cs="Times New Roman"/>
                <w:noProof/>
                <w:sz w:val="28"/>
                <w:szCs w:val="28"/>
                <w:rPrChange w:id="214" w:author="Виталий Лавренов" w:date="2019-06-25T15:39:00Z">
                  <w:rPr>
                    <w:rStyle w:val="ab"/>
                    <w:noProof/>
                  </w:rPr>
                </w:rPrChange>
              </w:rPr>
              <w:t>Методы работы с изображениями МРТ</w:t>
            </w:r>
            <w:r w:rsidRPr="00981CBD">
              <w:rPr>
                <w:rFonts w:ascii="Times New Roman" w:hAnsi="Times New Roman" w:cs="Times New Roman"/>
                <w:noProof/>
                <w:webHidden/>
                <w:sz w:val="28"/>
                <w:szCs w:val="28"/>
                <w:rPrChange w:id="215" w:author="Виталий Лавренов" w:date="2019-06-25T15:39:00Z">
                  <w:rPr>
                    <w:noProof/>
                    <w:webHidden/>
                  </w:rPr>
                </w:rPrChange>
              </w:rPr>
              <w:tab/>
            </w:r>
            <w:r w:rsidRPr="00981CBD">
              <w:rPr>
                <w:rFonts w:ascii="Times New Roman" w:hAnsi="Times New Roman" w:cs="Times New Roman"/>
                <w:noProof/>
                <w:webHidden/>
                <w:sz w:val="28"/>
                <w:szCs w:val="28"/>
                <w:rPrChange w:id="216"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217" w:author="Виталий Лавренов" w:date="2019-06-25T15:39:00Z">
                  <w:rPr>
                    <w:noProof/>
                    <w:webHidden/>
                  </w:rPr>
                </w:rPrChange>
              </w:rPr>
              <w:instrText xml:space="preserve"> PAGEREF _Toc12369558 \h </w:instrText>
            </w:r>
          </w:ins>
          <w:r w:rsidRPr="00981CBD">
            <w:rPr>
              <w:rFonts w:ascii="Times New Roman" w:hAnsi="Times New Roman" w:cs="Times New Roman"/>
              <w:noProof/>
              <w:webHidden/>
              <w:sz w:val="28"/>
              <w:szCs w:val="28"/>
              <w:rPrChange w:id="218"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219" w:author="Виталий Лавренов" w:date="2019-06-25T15:39:00Z">
                <w:rPr>
                  <w:noProof/>
                  <w:webHidden/>
                </w:rPr>
              </w:rPrChange>
            </w:rPr>
            <w:fldChar w:fldCharType="separate"/>
          </w:r>
          <w:ins w:id="220" w:author="Виталий Лавренов" w:date="2019-06-25T15:38:00Z">
            <w:r w:rsidRPr="00981CBD">
              <w:rPr>
                <w:rFonts w:ascii="Times New Roman" w:hAnsi="Times New Roman" w:cs="Times New Roman"/>
                <w:noProof/>
                <w:webHidden/>
                <w:sz w:val="28"/>
                <w:szCs w:val="28"/>
                <w:rPrChange w:id="221" w:author="Виталий Лавренов" w:date="2019-06-25T15:39:00Z">
                  <w:rPr>
                    <w:noProof/>
                    <w:webHidden/>
                  </w:rPr>
                </w:rPrChange>
              </w:rPr>
              <w:t>12</w:t>
            </w:r>
            <w:r w:rsidRPr="00981CBD">
              <w:rPr>
                <w:rFonts w:ascii="Times New Roman" w:hAnsi="Times New Roman" w:cs="Times New Roman"/>
                <w:noProof/>
                <w:webHidden/>
                <w:sz w:val="28"/>
                <w:szCs w:val="28"/>
                <w:rPrChange w:id="222"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223" w:author="Виталий Лавренов" w:date="2019-06-25T15:39:00Z">
                  <w:rPr>
                    <w:rStyle w:val="ab"/>
                    <w:noProof/>
                  </w:rPr>
                </w:rPrChange>
              </w:rPr>
              <w:fldChar w:fldCharType="end"/>
            </w:r>
          </w:ins>
        </w:p>
        <w:p w14:paraId="03745F7A" w14:textId="4E1F7B84" w:rsidR="00981CBD" w:rsidRPr="00981CBD" w:rsidRDefault="00981CBD">
          <w:pPr>
            <w:pStyle w:val="31"/>
            <w:tabs>
              <w:tab w:val="left" w:pos="1100"/>
              <w:tab w:val="right" w:leader="dot" w:pos="8777"/>
            </w:tabs>
            <w:rPr>
              <w:ins w:id="224" w:author="Виталий Лавренов" w:date="2019-06-25T15:38:00Z"/>
              <w:rFonts w:ascii="Times New Roman" w:eastAsiaTheme="minorEastAsia" w:hAnsi="Times New Roman" w:cs="Times New Roman"/>
              <w:i w:val="0"/>
              <w:iCs w:val="0"/>
              <w:noProof/>
              <w:sz w:val="28"/>
              <w:szCs w:val="28"/>
              <w:lang w:eastAsia="ru-RU"/>
              <w:rPrChange w:id="225" w:author="Виталий Лавренов" w:date="2019-06-25T15:39:00Z">
                <w:rPr>
                  <w:ins w:id="226" w:author="Виталий Лавренов" w:date="2019-06-25T15:38:00Z"/>
                  <w:rFonts w:eastAsiaTheme="minorEastAsia" w:cstheme="minorBidi"/>
                  <w:i w:val="0"/>
                  <w:iCs w:val="0"/>
                  <w:noProof/>
                  <w:sz w:val="22"/>
                  <w:szCs w:val="22"/>
                  <w:lang w:eastAsia="ru-RU"/>
                </w:rPr>
              </w:rPrChange>
            </w:rPr>
          </w:pPr>
          <w:ins w:id="227" w:author="Виталий Лавренов" w:date="2019-06-25T15:38:00Z">
            <w:r w:rsidRPr="00981CBD">
              <w:rPr>
                <w:rStyle w:val="ab"/>
                <w:rFonts w:ascii="Times New Roman" w:hAnsi="Times New Roman" w:cs="Times New Roman"/>
                <w:noProof/>
                <w:sz w:val="28"/>
                <w:szCs w:val="28"/>
                <w:rPrChange w:id="228"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229"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230" w:author="Виталий Лавренов" w:date="2019-06-25T15:39:00Z">
                  <w:rPr>
                    <w:noProof/>
                  </w:rPr>
                </w:rPrChange>
              </w:rPr>
              <w:instrText>HYPERLINK \l "_Toc12369559"</w:instrText>
            </w:r>
            <w:r w:rsidRPr="00981CBD">
              <w:rPr>
                <w:rStyle w:val="ab"/>
                <w:rFonts w:ascii="Times New Roman" w:hAnsi="Times New Roman" w:cs="Times New Roman"/>
                <w:noProof/>
                <w:sz w:val="28"/>
                <w:szCs w:val="28"/>
                <w:rPrChange w:id="231"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232"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233" w:author="Виталий Лавренов" w:date="2019-06-25T15:39:00Z">
                  <w:rPr>
                    <w:rStyle w:val="ab"/>
                    <w:noProof/>
                  </w:rPr>
                </w:rPrChange>
              </w:rPr>
              <w:t>1.2.1</w:t>
            </w:r>
            <w:r w:rsidRPr="00981CBD">
              <w:rPr>
                <w:rFonts w:ascii="Times New Roman" w:eastAsiaTheme="minorEastAsia" w:hAnsi="Times New Roman" w:cs="Times New Roman"/>
                <w:i w:val="0"/>
                <w:iCs w:val="0"/>
                <w:noProof/>
                <w:sz w:val="28"/>
                <w:szCs w:val="28"/>
                <w:lang w:eastAsia="ru-RU"/>
                <w:rPrChange w:id="234"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235" w:author="Виталий Лавренов" w:date="2019-06-25T15:39:00Z">
                  <w:rPr>
                    <w:rStyle w:val="ab"/>
                    <w:noProof/>
                  </w:rPr>
                </w:rPrChange>
              </w:rPr>
              <w:t>Сверточные нейронные сети</w:t>
            </w:r>
            <w:r w:rsidRPr="00981CBD">
              <w:rPr>
                <w:rFonts w:ascii="Times New Roman" w:hAnsi="Times New Roman" w:cs="Times New Roman"/>
                <w:noProof/>
                <w:webHidden/>
                <w:sz w:val="28"/>
                <w:szCs w:val="28"/>
                <w:rPrChange w:id="236" w:author="Виталий Лавренов" w:date="2019-06-25T15:39:00Z">
                  <w:rPr>
                    <w:noProof/>
                    <w:webHidden/>
                  </w:rPr>
                </w:rPrChange>
              </w:rPr>
              <w:tab/>
            </w:r>
            <w:r w:rsidRPr="00981CBD">
              <w:rPr>
                <w:rFonts w:ascii="Times New Roman" w:hAnsi="Times New Roman" w:cs="Times New Roman"/>
                <w:noProof/>
                <w:webHidden/>
                <w:sz w:val="28"/>
                <w:szCs w:val="28"/>
                <w:rPrChange w:id="237"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238" w:author="Виталий Лавренов" w:date="2019-06-25T15:39:00Z">
                  <w:rPr>
                    <w:noProof/>
                    <w:webHidden/>
                  </w:rPr>
                </w:rPrChange>
              </w:rPr>
              <w:instrText xml:space="preserve"> PAGEREF _Toc12369559 \h </w:instrText>
            </w:r>
          </w:ins>
          <w:r w:rsidRPr="00981CBD">
            <w:rPr>
              <w:rFonts w:ascii="Times New Roman" w:hAnsi="Times New Roman" w:cs="Times New Roman"/>
              <w:noProof/>
              <w:webHidden/>
              <w:sz w:val="28"/>
              <w:szCs w:val="28"/>
              <w:rPrChange w:id="239"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240" w:author="Виталий Лавренов" w:date="2019-06-25T15:39:00Z">
                <w:rPr>
                  <w:noProof/>
                  <w:webHidden/>
                </w:rPr>
              </w:rPrChange>
            </w:rPr>
            <w:fldChar w:fldCharType="separate"/>
          </w:r>
          <w:ins w:id="241" w:author="Виталий Лавренов" w:date="2019-06-25T15:38:00Z">
            <w:r w:rsidRPr="00981CBD">
              <w:rPr>
                <w:rFonts w:ascii="Times New Roman" w:hAnsi="Times New Roman" w:cs="Times New Roman"/>
                <w:noProof/>
                <w:webHidden/>
                <w:sz w:val="28"/>
                <w:szCs w:val="28"/>
                <w:rPrChange w:id="242" w:author="Виталий Лавренов" w:date="2019-06-25T15:39:00Z">
                  <w:rPr>
                    <w:noProof/>
                    <w:webHidden/>
                  </w:rPr>
                </w:rPrChange>
              </w:rPr>
              <w:t>15</w:t>
            </w:r>
            <w:r w:rsidRPr="00981CBD">
              <w:rPr>
                <w:rFonts w:ascii="Times New Roman" w:hAnsi="Times New Roman" w:cs="Times New Roman"/>
                <w:noProof/>
                <w:webHidden/>
                <w:sz w:val="28"/>
                <w:szCs w:val="28"/>
                <w:rPrChange w:id="243"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244" w:author="Виталий Лавренов" w:date="2019-06-25T15:39:00Z">
                  <w:rPr>
                    <w:rStyle w:val="ab"/>
                    <w:noProof/>
                  </w:rPr>
                </w:rPrChange>
              </w:rPr>
              <w:fldChar w:fldCharType="end"/>
            </w:r>
          </w:ins>
        </w:p>
        <w:p w14:paraId="227F9055" w14:textId="454F059F" w:rsidR="00981CBD" w:rsidRPr="00981CBD" w:rsidRDefault="00981CBD">
          <w:pPr>
            <w:pStyle w:val="31"/>
            <w:tabs>
              <w:tab w:val="left" w:pos="1100"/>
              <w:tab w:val="right" w:leader="dot" w:pos="8777"/>
            </w:tabs>
            <w:rPr>
              <w:ins w:id="245" w:author="Виталий Лавренов" w:date="2019-06-25T15:38:00Z"/>
              <w:rFonts w:ascii="Times New Roman" w:eastAsiaTheme="minorEastAsia" w:hAnsi="Times New Roman" w:cs="Times New Roman"/>
              <w:i w:val="0"/>
              <w:iCs w:val="0"/>
              <w:noProof/>
              <w:sz w:val="28"/>
              <w:szCs w:val="28"/>
              <w:lang w:eastAsia="ru-RU"/>
              <w:rPrChange w:id="246" w:author="Виталий Лавренов" w:date="2019-06-25T15:39:00Z">
                <w:rPr>
                  <w:ins w:id="247" w:author="Виталий Лавренов" w:date="2019-06-25T15:38:00Z"/>
                  <w:rFonts w:eastAsiaTheme="minorEastAsia" w:cstheme="minorBidi"/>
                  <w:i w:val="0"/>
                  <w:iCs w:val="0"/>
                  <w:noProof/>
                  <w:sz w:val="22"/>
                  <w:szCs w:val="22"/>
                  <w:lang w:eastAsia="ru-RU"/>
                </w:rPr>
              </w:rPrChange>
            </w:rPr>
          </w:pPr>
          <w:ins w:id="248" w:author="Виталий Лавренов" w:date="2019-06-25T15:38:00Z">
            <w:r w:rsidRPr="00981CBD">
              <w:rPr>
                <w:rStyle w:val="ab"/>
                <w:rFonts w:ascii="Times New Roman" w:hAnsi="Times New Roman" w:cs="Times New Roman"/>
                <w:noProof/>
                <w:sz w:val="28"/>
                <w:szCs w:val="28"/>
                <w:rPrChange w:id="249"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250"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251" w:author="Виталий Лавренов" w:date="2019-06-25T15:39:00Z">
                  <w:rPr>
                    <w:noProof/>
                  </w:rPr>
                </w:rPrChange>
              </w:rPr>
              <w:instrText>HYPERLINK \l "_Toc12369560"</w:instrText>
            </w:r>
            <w:r w:rsidRPr="00981CBD">
              <w:rPr>
                <w:rStyle w:val="ab"/>
                <w:rFonts w:ascii="Times New Roman" w:hAnsi="Times New Roman" w:cs="Times New Roman"/>
                <w:noProof/>
                <w:sz w:val="28"/>
                <w:szCs w:val="28"/>
                <w:rPrChange w:id="252"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253"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254" w:author="Виталий Лавренов" w:date="2019-06-25T15:39:00Z">
                  <w:rPr>
                    <w:rStyle w:val="ab"/>
                    <w:noProof/>
                  </w:rPr>
                </w:rPrChange>
              </w:rPr>
              <w:t>1.2.2</w:t>
            </w:r>
            <w:r w:rsidRPr="00981CBD">
              <w:rPr>
                <w:rFonts w:ascii="Times New Roman" w:eastAsiaTheme="minorEastAsia" w:hAnsi="Times New Roman" w:cs="Times New Roman"/>
                <w:i w:val="0"/>
                <w:iCs w:val="0"/>
                <w:noProof/>
                <w:sz w:val="28"/>
                <w:szCs w:val="28"/>
                <w:lang w:eastAsia="ru-RU"/>
                <w:rPrChange w:id="255"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256" w:author="Виталий Лавренов" w:date="2019-06-25T15:39:00Z">
                  <w:rPr>
                    <w:rStyle w:val="ab"/>
                    <w:noProof/>
                  </w:rPr>
                </w:rPrChange>
              </w:rPr>
              <w:t>Автокодирующие нейронные сети</w:t>
            </w:r>
            <w:r w:rsidRPr="00981CBD">
              <w:rPr>
                <w:rFonts w:ascii="Times New Roman" w:hAnsi="Times New Roman" w:cs="Times New Roman"/>
                <w:noProof/>
                <w:webHidden/>
                <w:sz w:val="28"/>
                <w:szCs w:val="28"/>
                <w:rPrChange w:id="257" w:author="Виталий Лавренов" w:date="2019-06-25T15:39:00Z">
                  <w:rPr>
                    <w:noProof/>
                    <w:webHidden/>
                  </w:rPr>
                </w:rPrChange>
              </w:rPr>
              <w:tab/>
            </w:r>
            <w:r w:rsidRPr="00981CBD">
              <w:rPr>
                <w:rFonts w:ascii="Times New Roman" w:hAnsi="Times New Roman" w:cs="Times New Roman"/>
                <w:noProof/>
                <w:webHidden/>
                <w:sz w:val="28"/>
                <w:szCs w:val="28"/>
                <w:rPrChange w:id="258"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259" w:author="Виталий Лавренов" w:date="2019-06-25T15:39:00Z">
                  <w:rPr>
                    <w:noProof/>
                    <w:webHidden/>
                  </w:rPr>
                </w:rPrChange>
              </w:rPr>
              <w:instrText xml:space="preserve"> PAGEREF _Toc12369560 \h </w:instrText>
            </w:r>
          </w:ins>
          <w:r w:rsidRPr="00981CBD">
            <w:rPr>
              <w:rFonts w:ascii="Times New Roman" w:hAnsi="Times New Roman" w:cs="Times New Roman"/>
              <w:noProof/>
              <w:webHidden/>
              <w:sz w:val="28"/>
              <w:szCs w:val="28"/>
              <w:rPrChange w:id="260"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261" w:author="Виталий Лавренов" w:date="2019-06-25T15:39:00Z">
                <w:rPr>
                  <w:noProof/>
                  <w:webHidden/>
                </w:rPr>
              </w:rPrChange>
            </w:rPr>
            <w:fldChar w:fldCharType="separate"/>
          </w:r>
          <w:ins w:id="262" w:author="Виталий Лавренов" w:date="2019-06-25T15:38:00Z">
            <w:r w:rsidRPr="00981CBD">
              <w:rPr>
                <w:rFonts w:ascii="Times New Roman" w:hAnsi="Times New Roman" w:cs="Times New Roman"/>
                <w:noProof/>
                <w:webHidden/>
                <w:sz w:val="28"/>
                <w:szCs w:val="28"/>
                <w:rPrChange w:id="263" w:author="Виталий Лавренов" w:date="2019-06-25T15:39:00Z">
                  <w:rPr>
                    <w:noProof/>
                    <w:webHidden/>
                  </w:rPr>
                </w:rPrChange>
              </w:rPr>
              <w:t>16</w:t>
            </w:r>
            <w:r w:rsidRPr="00981CBD">
              <w:rPr>
                <w:rFonts w:ascii="Times New Roman" w:hAnsi="Times New Roman" w:cs="Times New Roman"/>
                <w:noProof/>
                <w:webHidden/>
                <w:sz w:val="28"/>
                <w:szCs w:val="28"/>
                <w:rPrChange w:id="264"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265" w:author="Виталий Лавренов" w:date="2019-06-25T15:39:00Z">
                  <w:rPr>
                    <w:rStyle w:val="ab"/>
                    <w:noProof/>
                  </w:rPr>
                </w:rPrChange>
              </w:rPr>
              <w:fldChar w:fldCharType="end"/>
            </w:r>
          </w:ins>
        </w:p>
        <w:p w14:paraId="12D0CB86" w14:textId="4547C095" w:rsidR="00981CBD" w:rsidRPr="00981CBD" w:rsidRDefault="00981CBD">
          <w:pPr>
            <w:pStyle w:val="31"/>
            <w:tabs>
              <w:tab w:val="left" w:pos="1100"/>
              <w:tab w:val="right" w:leader="dot" w:pos="8777"/>
            </w:tabs>
            <w:rPr>
              <w:ins w:id="266" w:author="Виталий Лавренов" w:date="2019-06-25T15:38:00Z"/>
              <w:rFonts w:ascii="Times New Roman" w:eastAsiaTheme="minorEastAsia" w:hAnsi="Times New Roman" w:cs="Times New Roman"/>
              <w:i w:val="0"/>
              <w:iCs w:val="0"/>
              <w:noProof/>
              <w:sz w:val="28"/>
              <w:szCs w:val="28"/>
              <w:lang w:eastAsia="ru-RU"/>
              <w:rPrChange w:id="267" w:author="Виталий Лавренов" w:date="2019-06-25T15:39:00Z">
                <w:rPr>
                  <w:ins w:id="268" w:author="Виталий Лавренов" w:date="2019-06-25T15:38:00Z"/>
                  <w:rFonts w:eastAsiaTheme="minorEastAsia" w:cstheme="minorBidi"/>
                  <w:i w:val="0"/>
                  <w:iCs w:val="0"/>
                  <w:noProof/>
                  <w:sz w:val="22"/>
                  <w:szCs w:val="22"/>
                  <w:lang w:eastAsia="ru-RU"/>
                </w:rPr>
              </w:rPrChange>
            </w:rPr>
          </w:pPr>
          <w:ins w:id="269" w:author="Виталий Лавренов" w:date="2019-06-25T15:38:00Z">
            <w:r w:rsidRPr="00981CBD">
              <w:rPr>
                <w:rStyle w:val="ab"/>
                <w:rFonts w:ascii="Times New Roman" w:hAnsi="Times New Roman" w:cs="Times New Roman"/>
                <w:noProof/>
                <w:sz w:val="28"/>
                <w:szCs w:val="28"/>
                <w:rPrChange w:id="270"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271"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272" w:author="Виталий Лавренов" w:date="2019-06-25T15:39:00Z">
                  <w:rPr>
                    <w:noProof/>
                  </w:rPr>
                </w:rPrChange>
              </w:rPr>
              <w:instrText>HYPERLINK \l "_Toc12369562"</w:instrText>
            </w:r>
            <w:r w:rsidRPr="00981CBD">
              <w:rPr>
                <w:rStyle w:val="ab"/>
                <w:rFonts w:ascii="Times New Roman" w:hAnsi="Times New Roman" w:cs="Times New Roman"/>
                <w:noProof/>
                <w:sz w:val="28"/>
                <w:szCs w:val="28"/>
                <w:rPrChange w:id="273"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274"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275" w:author="Виталий Лавренов" w:date="2019-06-25T15:39:00Z">
                  <w:rPr>
                    <w:rStyle w:val="ab"/>
                    <w:noProof/>
                  </w:rPr>
                </w:rPrChange>
              </w:rPr>
              <w:t>1.2.3</w:t>
            </w:r>
            <w:r w:rsidRPr="00981CBD">
              <w:rPr>
                <w:rFonts w:ascii="Times New Roman" w:eastAsiaTheme="minorEastAsia" w:hAnsi="Times New Roman" w:cs="Times New Roman"/>
                <w:i w:val="0"/>
                <w:iCs w:val="0"/>
                <w:noProof/>
                <w:sz w:val="28"/>
                <w:szCs w:val="28"/>
                <w:lang w:eastAsia="ru-RU"/>
                <w:rPrChange w:id="276"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277" w:author="Виталий Лавренов" w:date="2019-06-25T15:39:00Z">
                  <w:rPr>
                    <w:rStyle w:val="ab"/>
                    <w:noProof/>
                  </w:rPr>
                </w:rPrChange>
              </w:rPr>
              <w:t>Обзор применения нейронных сетей для снимков МРТ</w:t>
            </w:r>
            <w:r w:rsidRPr="00981CBD">
              <w:rPr>
                <w:rFonts w:ascii="Times New Roman" w:hAnsi="Times New Roman" w:cs="Times New Roman"/>
                <w:noProof/>
                <w:webHidden/>
                <w:sz w:val="28"/>
                <w:szCs w:val="28"/>
                <w:rPrChange w:id="278" w:author="Виталий Лавренов" w:date="2019-06-25T15:39:00Z">
                  <w:rPr>
                    <w:noProof/>
                    <w:webHidden/>
                  </w:rPr>
                </w:rPrChange>
              </w:rPr>
              <w:tab/>
            </w:r>
            <w:r w:rsidRPr="00981CBD">
              <w:rPr>
                <w:rFonts w:ascii="Times New Roman" w:hAnsi="Times New Roman" w:cs="Times New Roman"/>
                <w:noProof/>
                <w:webHidden/>
                <w:sz w:val="28"/>
                <w:szCs w:val="28"/>
                <w:rPrChange w:id="279"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280" w:author="Виталий Лавренов" w:date="2019-06-25T15:39:00Z">
                  <w:rPr>
                    <w:noProof/>
                    <w:webHidden/>
                  </w:rPr>
                </w:rPrChange>
              </w:rPr>
              <w:instrText xml:space="preserve"> PAGEREF _Toc12369562 \h </w:instrText>
            </w:r>
          </w:ins>
          <w:r w:rsidRPr="00981CBD">
            <w:rPr>
              <w:rFonts w:ascii="Times New Roman" w:hAnsi="Times New Roman" w:cs="Times New Roman"/>
              <w:noProof/>
              <w:webHidden/>
              <w:sz w:val="28"/>
              <w:szCs w:val="28"/>
              <w:rPrChange w:id="281"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282" w:author="Виталий Лавренов" w:date="2019-06-25T15:39:00Z">
                <w:rPr>
                  <w:noProof/>
                  <w:webHidden/>
                </w:rPr>
              </w:rPrChange>
            </w:rPr>
            <w:fldChar w:fldCharType="separate"/>
          </w:r>
          <w:ins w:id="283" w:author="Виталий Лавренов" w:date="2019-06-25T15:38:00Z">
            <w:r w:rsidRPr="00981CBD">
              <w:rPr>
                <w:rFonts w:ascii="Times New Roman" w:hAnsi="Times New Roman" w:cs="Times New Roman"/>
                <w:noProof/>
                <w:webHidden/>
                <w:sz w:val="28"/>
                <w:szCs w:val="28"/>
                <w:rPrChange w:id="284" w:author="Виталий Лавренов" w:date="2019-06-25T15:39:00Z">
                  <w:rPr>
                    <w:noProof/>
                    <w:webHidden/>
                  </w:rPr>
                </w:rPrChange>
              </w:rPr>
              <w:t>18</w:t>
            </w:r>
            <w:r w:rsidRPr="00981CBD">
              <w:rPr>
                <w:rFonts w:ascii="Times New Roman" w:hAnsi="Times New Roman" w:cs="Times New Roman"/>
                <w:noProof/>
                <w:webHidden/>
                <w:sz w:val="28"/>
                <w:szCs w:val="28"/>
                <w:rPrChange w:id="285"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286" w:author="Виталий Лавренов" w:date="2019-06-25T15:39:00Z">
                  <w:rPr>
                    <w:rStyle w:val="ab"/>
                    <w:noProof/>
                  </w:rPr>
                </w:rPrChange>
              </w:rPr>
              <w:fldChar w:fldCharType="end"/>
            </w:r>
          </w:ins>
        </w:p>
        <w:p w14:paraId="6F1C8175" w14:textId="18F67F90" w:rsidR="00981CBD" w:rsidRPr="00981CBD" w:rsidRDefault="00981CBD">
          <w:pPr>
            <w:pStyle w:val="21"/>
            <w:tabs>
              <w:tab w:val="left" w:pos="880"/>
              <w:tab w:val="right" w:leader="dot" w:pos="8777"/>
            </w:tabs>
            <w:rPr>
              <w:ins w:id="287" w:author="Виталий Лавренов" w:date="2019-06-25T15:38:00Z"/>
              <w:rFonts w:ascii="Times New Roman" w:eastAsiaTheme="minorEastAsia" w:hAnsi="Times New Roman" w:cs="Times New Roman"/>
              <w:smallCaps w:val="0"/>
              <w:noProof/>
              <w:sz w:val="28"/>
              <w:szCs w:val="28"/>
              <w:lang w:eastAsia="ru-RU"/>
              <w:rPrChange w:id="288" w:author="Виталий Лавренов" w:date="2019-06-25T15:39:00Z">
                <w:rPr>
                  <w:ins w:id="289" w:author="Виталий Лавренов" w:date="2019-06-25T15:38:00Z"/>
                  <w:rFonts w:eastAsiaTheme="minorEastAsia" w:cstheme="minorBidi"/>
                  <w:smallCaps w:val="0"/>
                  <w:noProof/>
                  <w:sz w:val="22"/>
                  <w:szCs w:val="22"/>
                  <w:lang w:eastAsia="ru-RU"/>
                </w:rPr>
              </w:rPrChange>
            </w:rPr>
          </w:pPr>
          <w:ins w:id="290" w:author="Виталий Лавренов" w:date="2019-06-25T15:38:00Z">
            <w:r w:rsidRPr="00981CBD">
              <w:rPr>
                <w:rStyle w:val="ab"/>
                <w:rFonts w:ascii="Times New Roman" w:hAnsi="Times New Roman" w:cs="Times New Roman"/>
                <w:noProof/>
                <w:sz w:val="28"/>
                <w:szCs w:val="28"/>
                <w:rPrChange w:id="291"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292"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293" w:author="Виталий Лавренов" w:date="2019-06-25T15:39:00Z">
                  <w:rPr>
                    <w:noProof/>
                  </w:rPr>
                </w:rPrChange>
              </w:rPr>
              <w:instrText>HYPERLINK \l "_Toc12369563"</w:instrText>
            </w:r>
            <w:r w:rsidRPr="00981CBD">
              <w:rPr>
                <w:rStyle w:val="ab"/>
                <w:rFonts w:ascii="Times New Roman" w:hAnsi="Times New Roman" w:cs="Times New Roman"/>
                <w:noProof/>
                <w:sz w:val="28"/>
                <w:szCs w:val="28"/>
                <w:rPrChange w:id="294"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295"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296" w:author="Виталий Лавренов" w:date="2019-06-25T15:39:00Z">
                  <w:rPr>
                    <w:rStyle w:val="ab"/>
                    <w:noProof/>
                  </w:rPr>
                </w:rPrChange>
              </w:rPr>
              <w:t>1.3</w:t>
            </w:r>
            <w:r w:rsidRPr="00981CBD">
              <w:rPr>
                <w:rFonts w:ascii="Times New Roman" w:eastAsiaTheme="minorEastAsia" w:hAnsi="Times New Roman" w:cs="Times New Roman"/>
                <w:smallCaps w:val="0"/>
                <w:noProof/>
                <w:sz w:val="28"/>
                <w:szCs w:val="28"/>
                <w:lang w:eastAsia="ru-RU"/>
                <w:rPrChange w:id="297" w:author="Виталий Лавренов" w:date="2019-06-25T15:39:00Z">
                  <w:rPr>
                    <w:rFonts w:eastAsiaTheme="minorEastAsia" w:cstheme="minorBidi"/>
                    <w:smallCaps w:val="0"/>
                    <w:noProof/>
                    <w:sz w:val="22"/>
                    <w:szCs w:val="22"/>
                    <w:lang w:eastAsia="ru-RU"/>
                  </w:rPr>
                </w:rPrChange>
              </w:rPr>
              <w:tab/>
            </w:r>
            <w:r w:rsidRPr="00981CBD">
              <w:rPr>
                <w:rStyle w:val="ab"/>
                <w:rFonts w:ascii="Times New Roman" w:hAnsi="Times New Roman" w:cs="Times New Roman"/>
                <w:noProof/>
                <w:sz w:val="28"/>
                <w:szCs w:val="28"/>
                <w:rPrChange w:id="298" w:author="Виталий Лавренов" w:date="2019-06-25T15:39:00Z">
                  <w:rPr>
                    <w:rStyle w:val="ab"/>
                    <w:noProof/>
                  </w:rPr>
                </w:rPrChange>
              </w:rPr>
              <w:t>Вывод</w:t>
            </w:r>
            <w:r w:rsidRPr="00981CBD">
              <w:rPr>
                <w:rFonts w:ascii="Times New Roman" w:hAnsi="Times New Roman" w:cs="Times New Roman"/>
                <w:noProof/>
                <w:webHidden/>
                <w:sz w:val="28"/>
                <w:szCs w:val="28"/>
                <w:rPrChange w:id="299" w:author="Виталий Лавренов" w:date="2019-06-25T15:39:00Z">
                  <w:rPr>
                    <w:noProof/>
                    <w:webHidden/>
                  </w:rPr>
                </w:rPrChange>
              </w:rPr>
              <w:tab/>
            </w:r>
            <w:r w:rsidRPr="00981CBD">
              <w:rPr>
                <w:rFonts w:ascii="Times New Roman" w:hAnsi="Times New Roman" w:cs="Times New Roman"/>
                <w:noProof/>
                <w:webHidden/>
                <w:sz w:val="28"/>
                <w:szCs w:val="28"/>
                <w:rPrChange w:id="300"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301" w:author="Виталий Лавренов" w:date="2019-06-25T15:39:00Z">
                  <w:rPr>
                    <w:noProof/>
                    <w:webHidden/>
                  </w:rPr>
                </w:rPrChange>
              </w:rPr>
              <w:instrText xml:space="preserve"> PAGEREF _Toc12369563 \h </w:instrText>
            </w:r>
          </w:ins>
          <w:r w:rsidRPr="00981CBD">
            <w:rPr>
              <w:rFonts w:ascii="Times New Roman" w:hAnsi="Times New Roman" w:cs="Times New Roman"/>
              <w:noProof/>
              <w:webHidden/>
              <w:sz w:val="28"/>
              <w:szCs w:val="28"/>
              <w:rPrChange w:id="302"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303" w:author="Виталий Лавренов" w:date="2019-06-25T15:39:00Z">
                <w:rPr>
                  <w:noProof/>
                  <w:webHidden/>
                </w:rPr>
              </w:rPrChange>
            </w:rPr>
            <w:fldChar w:fldCharType="separate"/>
          </w:r>
          <w:ins w:id="304" w:author="Виталий Лавренов" w:date="2019-06-25T15:38:00Z">
            <w:r w:rsidRPr="00981CBD">
              <w:rPr>
                <w:rFonts w:ascii="Times New Roman" w:hAnsi="Times New Roman" w:cs="Times New Roman"/>
                <w:noProof/>
                <w:webHidden/>
                <w:sz w:val="28"/>
                <w:szCs w:val="28"/>
                <w:rPrChange w:id="305" w:author="Виталий Лавренов" w:date="2019-06-25T15:39:00Z">
                  <w:rPr>
                    <w:noProof/>
                    <w:webHidden/>
                  </w:rPr>
                </w:rPrChange>
              </w:rPr>
              <w:t>20</w:t>
            </w:r>
            <w:r w:rsidRPr="00981CBD">
              <w:rPr>
                <w:rFonts w:ascii="Times New Roman" w:hAnsi="Times New Roman" w:cs="Times New Roman"/>
                <w:noProof/>
                <w:webHidden/>
                <w:sz w:val="28"/>
                <w:szCs w:val="28"/>
                <w:rPrChange w:id="306"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307" w:author="Виталий Лавренов" w:date="2019-06-25T15:39:00Z">
                  <w:rPr>
                    <w:rStyle w:val="ab"/>
                    <w:noProof/>
                  </w:rPr>
                </w:rPrChange>
              </w:rPr>
              <w:fldChar w:fldCharType="end"/>
            </w:r>
          </w:ins>
        </w:p>
        <w:p w14:paraId="339F6508" w14:textId="2AF74A37" w:rsidR="00981CBD" w:rsidRPr="00981CBD" w:rsidRDefault="00981CBD">
          <w:pPr>
            <w:pStyle w:val="11"/>
            <w:tabs>
              <w:tab w:val="left" w:pos="440"/>
              <w:tab w:val="right" w:leader="dot" w:pos="8777"/>
            </w:tabs>
            <w:rPr>
              <w:ins w:id="308" w:author="Виталий Лавренов" w:date="2019-06-25T15:38:00Z"/>
              <w:rFonts w:ascii="Times New Roman" w:eastAsiaTheme="minorEastAsia" w:hAnsi="Times New Roman" w:cs="Times New Roman"/>
              <w:b w:val="0"/>
              <w:bCs w:val="0"/>
              <w:caps w:val="0"/>
              <w:noProof/>
              <w:sz w:val="28"/>
              <w:szCs w:val="28"/>
              <w:lang w:eastAsia="ru-RU"/>
              <w:rPrChange w:id="309" w:author="Виталий Лавренов" w:date="2019-06-25T15:39:00Z">
                <w:rPr>
                  <w:ins w:id="310" w:author="Виталий Лавренов" w:date="2019-06-25T15:38:00Z"/>
                  <w:rFonts w:eastAsiaTheme="minorEastAsia" w:cstheme="minorBidi"/>
                  <w:b w:val="0"/>
                  <w:bCs w:val="0"/>
                  <w:caps w:val="0"/>
                  <w:noProof/>
                  <w:sz w:val="22"/>
                  <w:szCs w:val="22"/>
                  <w:lang w:eastAsia="ru-RU"/>
                </w:rPr>
              </w:rPrChange>
            </w:rPr>
          </w:pPr>
          <w:ins w:id="311" w:author="Виталий Лавренов" w:date="2019-06-25T15:38:00Z">
            <w:r w:rsidRPr="00981CBD">
              <w:rPr>
                <w:rStyle w:val="ab"/>
                <w:rFonts w:ascii="Times New Roman" w:hAnsi="Times New Roman" w:cs="Times New Roman"/>
                <w:noProof/>
                <w:sz w:val="28"/>
                <w:szCs w:val="28"/>
                <w:rPrChange w:id="312"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313"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314" w:author="Виталий Лавренов" w:date="2019-06-25T15:39:00Z">
                  <w:rPr>
                    <w:noProof/>
                  </w:rPr>
                </w:rPrChange>
              </w:rPr>
              <w:instrText>HYPERLINK \l "_Toc12369564"</w:instrText>
            </w:r>
            <w:r w:rsidRPr="00981CBD">
              <w:rPr>
                <w:rStyle w:val="ab"/>
                <w:rFonts w:ascii="Times New Roman" w:hAnsi="Times New Roman" w:cs="Times New Roman"/>
                <w:noProof/>
                <w:sz w:val="28"/>
                <w:szCs w:val="28"/>
                <w:rPrChange w:id="315"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316"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317" w:author="Виталий Лавренов" w:date="2019-06-25T15:39:00Z">
                  <w:rPr>
                    <w:rStyle w:val="ab"/>
                    <w:noProof/>
                  </w:rPr>
                </w:rPrChange>
              </w:rPr>
              <w:t>2</w:t>
            </w:r>
            <w:r w:rsidRPr="00981CBD">
              <w:rPr>
                <w:rFonts w:ascii="Times New Roman" w:eastAsiaTheme="minorEastAsia" w:hAnsi="Times New Roman" w:cs="Times New Roman"/>
                <w:b w:val="0"/>
                <w:bCs w:val="0"/>
                <w:caps w:val="0"/>
                <w:noProof/>
                <w:sz w:val="28"/>
                <w:szCs w:val="28"/>
                <w:lang w:eastAsia="ru-RU"/>
                <w:rPrChange w:id="318" w:author="Виталий Лавренов" w:date="2019-06-25T15:39:00Z">
                  <w:rPr>
                    <w:rFonts w:eastAsiaTheme="minorEastAsia" w:cstheme="minorBidi"/>
                    <w:b w:val="0"/>
                    <w:bCs w:val="0"/>
                    <w:caps w:val="0"/>
                    <w:noProof/>
                    <w:sz w:val="22"/>
                    <w:szCs w:val="22"/>
                    <w:lang w:eastAsia="ru-RU"/>
                  </w:rPr>
                </w:rPrChange>
              </w:rPr>
              <w:tab/>
            </w:r>
            <w:r w:rsidRPr="00981CBD">
              <w:rPr>
                <w:rStyle w:val="ab"/>
                <w:rFonts w:ascii="Times New Roman" w:hAnsi="Times New Roman" w:cs="Times New Roman"/>
                <w:noProof/>
                <w:sz w:val="28"/>
                <w:szCs w:val="28"/>
                <w:rPrChange w:id="319" w:author="Виталий Лавренов" w:date="2019-06-25T15:39:00Z">
                  <w:rPr>
                    <w:rStyle w:val="ab"/>
                    <w:noProof/>
                  </w:rPr>
                </w:rPrChange>
              </w:rPr>
              <w:t>построение РЕШЕНИЯ</w:t>
            </w:r>
            <w:r w:rsidRPr="00981CBD">
              <w:rPr>
                <w:rFonts w:ascii="Times New Roman" w:hAnsi="Times New Roman" w:cs="Times New Roman"/>
                <w:noProof/>
                <w:webHidden/>
                <w:sz w:val="28"/>
                <w:szCs w:val="28"/>
                <w:rPrChange w:id="320" w:author="Виталий Лавренов" w:date="2019-06-25T15:39:00Z">
                  <w:rPr>
                    <w:noProof/>
                    <w:webHidden/>
                  </w:rPr>
                </w:rPrChange>
              </w:rPr>
              <w:tab/>
            </w:r>
            <w:r w:rsidRPr="00981CBD">
              <w:rPr>
                <w:rFonts w:ascii="Times New Roman" w:hAnsi="Times New Roman" w:cs="Times New Roman"/>
                <w:noProof/>
                <w:webHidden/>
                <w:sz w:val="28"/>
                <w:szCs w:val="28"/>
                <w:rPrChange w:id="321"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322" w:author="Виталий Лавренов" w:date="2019-06-25T15:39:00Z">
                  <w:rPr>
                    <w:noProof/>
                    <w:webHidden/>
                  </w:rPr>
                </w:rPrChange>
              </w:rPr>
              <w:instrText xml:space="preserve"> PAGEREF _Toc12369564 \h </w:instrText>
            </w:r>
          </w:ins>
          <w:r w:rsidRPr="00981CBD">
            <w:rPr>
              <w:rFonts w:ascii="Times New Roman" w:hAnsi="Times New Roman" w:cs="Times New Roman"/>
              <w:noProof/>
              <w:webHidden/>
              <w:sz w:val="28"/>
              <w:szCs w:val="28"/>
              <w:rPrChange w:id="323"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324" w:author="Виталий Лавренов" w:date="2019-06-25T15:39:00Z">
                <w:rPr>
                  <w:noProof/>
                  <w:webHidden/>
                </w:rPr>
              </w:rPrChange>
            </w:rPr>
            <w:fldChar w:fldCharType="separate"/>
          </w:r>
          <w:ins w:id="325" w:author="Виталий Лавренов" w:date="2019-06-25T15:38:00Z">
            <w:r w:rsidRPr="00981CBD">
              <w:rPr>
                <w:rFonts w:ascii="Times New Roman" w:hAnsi="Times New Roman" w:cs="Times New Roman"/>
                <w:noProof/>
                <w:webHidden/>
                <w:sz w:val="28"/>
                <w:szCs w:val="28"/>
                <w:rPrChange w:id="326" w:author="Виталий Лавренов" w:date="2019-06-25T15:39:00Z">
                  <w:rPr>
                    <w:noProof/>
                    <w:webHidden/>
                  </w:rPr>
                </w:rPrChange>
              </w:rPr>
              <w:t>21</w:t>
            </w:r>
            <w:r w:rsidRPr="00981CBD">
              <w:rPr>
                <w:rFonts w:ascii="Times New Roman" w:hAnsi="Times New Roman" w:cs="Times New Roman"/>
                <w:noProof/>
                <w:webHidden/>
                <w:sz w:val="28"/>
                <w:szCs w:val="28"/>
                <w:rPrChange w:id="327"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328" w:author="Виталий Лавренов" w:date="2019-06-25T15:39:00Z">
                  <w:rPr>
                    <w:rStyle w:val="ab"/>
                    <w:noProof/>
                  </w:rPr>
                </w:rPrChange>
              </w:rPr>
              <w:fldChar w:fldCharType="end"/>
            </w:r>
          </w:ins>
        </w:p>
        <w:p w14:paraId="04F3C3BE" w14:textId="3D9F466B" w:rsidR="00981CBD" w:rsidRPr="00981CBD" w:rsidRDefault="00981CBD">
          <w:pPr>
            <w:pStyle w:val="21"/>
            <w:tabs>
              <w:tab w:val="left" w:pos="880"/>
              <w:tab w:val="right" w:leader="dot" w:pos="8777"/>
            </w:tabs>
            <w:rPr>
              <w:ins w:id="329" w:author="Виталий Лавренов" w:date="2019-06-25T15:38:00Z"/>
              <w:rFonts w:ascii="Times New Roman" w:eastAsiaTheme="minorEastAsia" w:hAnsi="Times New Roman" w:cs="Times New Roman"/>
              <w:smallCaps w:val="0"/>
              <w:noProof/>
              <w:sz w:val="28"/>
              <w:szCs w:val="28"/>
              <w:lang w:eastAsia="ru-RU"/>
              <w:rPrChange w:id="330" w:author="Виталий Лавренов" w:date="2019-06-25T15:39:00Z">
                <w:rPr>
                  <w:ins w:id="331" w:author="Виталий Лавренов" w:date="2019-06-25T15:38:00Z"/>
                  <w:rFonts w:eastAsiaTheme="minorEastAsia" w:cstheme="minorBidi"/>
                  <w:smallCaps w:val="0"/>
                  <w:noProof/>
                  <w:sz w:val="22"/>
                  <w:szCs w:val="22"/>
                  <w:lang w:eastAsia="ru-RU"/>
                </w:rPr>
              </w:rPrChange>
            </w:rPr>
          </w:pPr>
          <w:ins w:id="332" w:author="Виталий Лавренов" w:date="2019-06-25T15:38:00Z">
            <w:r w:rsidRPr="00981CBD">
              <w:rPr>
                <w:rStyle w:val="ab"/>
                <w:rFonts w:ascii="Times New Roman" w:hAnsi="Times New Roman" w:cs="Times New Roman"/>
                <w:noProof/>
                <w:sz w:val="28"/>
                <w:szCs w:val="28"/>
                <w:rPrChange w:id="333"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334"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335" w:author="Виталий Лавренов" w:date="2019-06-25T15:39:00Z">
                  <w:rPr>
                    <w:noProof/>
                  </w:rPr>
                </w:rPrChange>
              </w:rPr>
              <w:instrText>HYPERLINK \l "_Toc12369565"</w:instrText>
            </w:r>
            <w:r w:rsidRPr="00981CBD">
              <w:rPr>
                <w:rStyle w:val="ab"/>
                <w:rFonts w:ascii="Times New Roman" w:hAnsi="Times New Roman" w:cs="Times New Roman"/>
                <w:noProof/>
                <w:sz w:val="28"/>
                <w:szCs w:val="28"/>
                <w:rPrChange w:id="336"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337"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338" w:author="Виталий Лавренов" w:date="2019-06-25T15:39:00Z">
                  <w:rPr>
                    <w:rStyle w:val="ab"/>
                    <w:noProof/>
                  </w:rPr>
                </w:rPrChange>
              </w:rPr>
              <w:t>2.1</w:t>
            </w:r>
            <w:r w:rsidRPr="00981CBD">
              <w:rPr>
                <w:rFonts w:ascii="Times New Roman" w:eastAsiaTheme="minorEastAsia" w:hAnsi="Times New Roman" w:cs="Times New Roman"/>
                <w:smallCaps w:val="0"/>
                <w:noProof/>
                <w:sz w:val="28"/>
                <w:szCs w:val="28"/>
                <w:lang w:eastAsia="ru-RU"/>
                <w:rPrChange w:id="339" w:author="Виталий Лавренов" w:date="2019-06-25T15:39:00Z">
                  <w:rPr>
                    <w:rFonts w:eastAsiaTheme="minorEastAsia" w:cstheme="minorBidi"/>
                    <w:smallCaps w:val="0"/>
                    <w:noProof/>
                    <w:sz w:val="22"/>
                    <w:szCs w:val="22"/>
                    <w:lang w:eastAsia="ru-RU"/>
                  </w:rPr>
                </w:rPrChange>
              </w:rPr>
              <w:tab/>
            </w:r>
            <w:r w:rsidRPr="00981CBD">
              <w:rPr>
                <w:rStyle w:val="ab"/>
                <w:rFonts w:ascii="Times New Roman" w:hAnsi="Times New Roman" w:cs="Times New Roman"/>
                <w:noProof/>
                <w:sz w:val="28"/>
                <w:szCs w:val="28"/>
                <w:rPrChange w:id="340" w:author="Виталий Лавренов" w:date="2019-06-25T15:39:00Z">
                  <w:rPr>
                    <w:rStyle w:val="ab"/>
                    <w:noProof/>
                  </w:rPr>
                </w:rPrChange>
              </w:rPr>
              <w:t>Построение решения на основе признаков</w:t>
            </w:r>
            <w:r w:rsidRPr="00981CBD">
              <w:rPr>
                <w:rFonts w:ascii="Times New Roman" w:hAnsi="Times New Roman" w:cs="Times New Roman"/>
                <w:noProof/>
                <w:webHidden/>
                <w:sz w:val="28"/>
                <w:szCs w:val="28"/>
                <w:rPrChange w:id="341" w:author="Виталий Лавренов" w:date="2019-06-25T15:39:00Z">
                  <w:rPr>
                    <w:noProof/>
                    <w:webHidden/>
                  </w:rPr>
                </w:rPrChange>
              </w:rPr>
              <w:tab/>
            </w:r>
            <w:r w:rsidRPr="00981CBD">
              <w:rPr>
                <w:rFonts w:ascii="Times New Roman" w:hAnsi="Times New Roman" w:cs="Times New Roman"/>
                <w:noProof/>
                <w:webHidden/>
                <w:sz w:val="28"/>
                <w:szCs w:val="28"/>
                <w:rPrChange w:id="342"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343" w:author="Виталий Лавренов" w:date="2019-06-25T15:39:00Z">
                  <w:rPr>
                    <w:noProof/>
                    <w:webHidden/>
                  </w:rPr>
                </w:rPrChange>
              </w:rPr>
              <w:instrText xml:space="preserve"> PAGEREF _Toc12369565 \h </w:instrText>
            </w:r>
          </w:ins>
          <w:r w:rsidRPr="00981CBD">
            <w:rPr>
              <w:rFonts w:ascii="Times New Roman" w:hAnsi="Times New Roman" w:cs="Times New Roman"/>
              <w:noProof/>
              <w:webHidden/>
              <w:sz w:val="28"/>
              <w:szCs w:val="28"/>
              <w:rPrChange w:id="344"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345" w:author="Виталий Лавренов" w:date="2019-06-25T15:39:00Z">
                <w:rPr>
                  <w:noProof/>
                  <w:webHidden/>
                </w:rPr>
              </w:rPrChange>
            </w:rPr>
            <w:fldChar w:fldCharType="separate"/>
          </w:r>
          <w:ins w:id="346" w:author="Виталий Лавренов" w:date="2019-06-25T15:38:00Z">
            <w:r w:rsidRPr="00981CBD">
              <w:rPr>
                <w:rFonts w:ascii="Times New Roman" w:hAnsi="Times New Roman" w:cs="Times New Roman"/>
                <w:noProof/>
                <w:webHidden/>
                <w:sz w:val="28"/>
                <w:szCs w:val="28"/>
                <w:rPrChange w:id="347" w:author="Виталий Лавренов" w:date="2019-06-25T15:39:00Z">
                  <w:rPr>
                    <w:noProof/>
                    <w:webHidden/>
                  </w:rPr>
                </w:rPrChange>
              </w:rPr>
              <w:t>21</w:t>
            </w:r>
            <w:r w:rsidRPr="00981CBD">
              <w:rPr>
                <w:rFonts w:ascii="Times New Roman" w:hAnsi="Times New Roman" w:cs="Times New Roman"/>
                <w:noProof/>
                <w:webHidden/>
                <w:sz w:val="28"/>
                <w:szCs w:val="28"/>
                <w:rPrChange w:id="348"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349" w:author="Виталий Лавренов" w:date="2019-06-25T15:39:00Z">
                  <w:rPr>
                    <w:rStyle w:val="ab"/>
                    <w:noProof/>
                  </w:rPr>
                </w:rPrChange>
              </w:rPr>
              <w:fldChar w:fldCharType="end"/>
            </w:r>
          </w:ins>
        </w:p>
        <w:p w14:paraId="16A90FB7" w14:textId="72D8EBF7" w:rsidR="00981CBD" w:rsidRPr="00981CBD" w:rsidRDefault="00981CBD">
          <w:pPr>
            <w:pStyle w:val="21"/>
            <w:tabs>
              <w:tab w:val="left" w:pos="880"/>
              <w:tab w:val="right" w:leader="dot" w:pos="8777"/>
            </w:tabs>
            <w:rPr>
              <w:ins w:id="350" w:author="Виталий Лавренов" w:date="2019-06-25T15:38:00Z"/>
              <w:rFonts w:ascii="Times New Roman" w:eastAsiaTheme="minorEastAsia" w:hAnsi="Times New Roman" w:cs="Times New Roman"/>
              <w:smallCaps w:val="0"/>
              <w:noProof/>
              <w:sz w:val="28"/>
              <w:szCs w:val="28"/>
              <w:lang w:eastAsia="ru-RU"/>
              <w:rPrChange w:id="351" w:author="Виталий Лавренов" w:date="2019-06-25T15:39:00Z">
                <w:rPr>
                  <w:ins w:id="352" w:author="Виталий Лавренов" w:date="2019-06-25T15:38:00Z"/>
                  <w:rFonts w:eastAsiaTheme="minorEastAsia" w:cstheme="minorBidi"/>
                  <w:smallCaps w:val="0"/>
                  <w:noProof/>
                  <w:sz w:val="22"/>
                  <w:szCs w:val="22"/>
                  <w:lang w:eastAsia="ru-RU"/>
                </w:rPr>
              </w:rPrChange>
            </w:rPr>
          </w:pPr>
          <w:ins w:id="353" w:author="Виталий Лавренов" w:date="2019-06-25T15:38:00Z">
            <w:r w:rsidRPr="00981CBD">
              <w:rPr>
                <w:rStyle w:val="ab"/>
                <w:rFonts w:ascii="Times New Roman" w:hAnsi="Times New Roman" w:cs="Times New Roman"/>
                <w:noProof/>
                <w:sz w:val="28"/>
                <w:szCs w:val="28"/>
                <w:rPrChange w:id="354"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355"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356" w:author="Виталий Лавренов" w:date="2019-06-25T15:39:00Z">
                  <w:rPr>
                    <w:noProof/>
                  </w:rPr>
                </w:rPrChange>
              </w:rPr>
              <w:instrText>HYPERLINK \l "_Toc12369566"</w:instrText>
            </w:r>
            <w:r w:rsidRPr="00981CBD">
              <w:rPr>
                <w:rStyle w:val="ab"/>
                <w:rFonts w:ascii="Times New Roman" w:hAnsi="Times New Roman" w:cs="Times New Roman"/>
                <w:noProof/>
                <w:sz w:val="28"/>
                <w:szCs w:val="28"/>
                <w:rPrChange w:id="357"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358"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359" w:author="Виталий Лавренов" w:date="2019-06-25T15:39:00Z">
                  <w:rPr>
                    <w:rStyle w:val="ab"/>
                    <w:noProof/>
                  </w:rPr>
                </w:rPrChange>
              </w:rPr>
              <w:t>2.2</w:t>
            </w:r>
            <w:r w:rsidRPr="00981CBD">
              <w:rPr>
                <w:rFonts w:ascii="Times New Roman" w:eastAsiaTheme="minorEastAsia" w:hAnsi="Times New Roman" w:cs="Times New Roman"/>
                <w:smallCaps w:val="0"/>
                <w:noProof/>
                <w:sz w:val="28"/>
                <w:szCs w:val="28"/>
                <w:lang w:eastAsia="ru-RU"/>
                <w:rPrChange w:id="360" w:author="Виталий Лавренов" w:date="2019-06-25T15:39:00Z">
                  <w:rPr>
                    <w:rFonts w:eastAsiaTheme="minorEastAsia" w:cstheme="minorBidi"/>
                    <w:smallCaps w:val="0"/>
                    <w:noProof/>
                    <w:sz w:val="22"/>
                    <w:szCs w:val="22"/>
                    <w:lang w:eastAsia="ru-RU"/>
                  </w:rPr>
                </w:rPrChange>
              </w:rPr>
              <w:tab/>
            </w:r>
            <w:r w:rsidRPr="00981CBD">
              <w:rPr>
                <w:rStyle w:val="ab"/>
                <w:rFonts w:ascii="Times New Roman" w:hAnsi="Times New Roman" w:cs="Times New Roman"/>
                <w:noProof/>
                <w:sz w:val="28"/>
                <w:szCs w:val="28"/>
                <w:rPrChange w:id="361" w:author="Виталий Лавренов" w:date="2019-06-25T15:39:00Z">
                  <w:rPr>
                    <w:rStyle w:val="ab"/>
                    <w:noProof/>
                  </w:rPr>
                </w:rPrChange>
              </w:rPr>
              <w:t>Построение решения на основе снимков МРТ</w:t>
            </w:r>
            <w:r w:rsidRPr="00981CBD">
              <w:rPr>
                <w:rFonts w:ascii="Times New Roman" w:hAnsi="Times New Roman" w:cs="Times New Roman"/>
                <w:noProof/>
                <w:webHidden/>
                <w:sz w:val="28"/>
                <w:szCs w:val="28"/>
                <w:rPrChange w:id="362" w:author="Виталий Лавренов" w:date="2019-06-25T15:39:00Z">
                  <w:rPr>
                    <w:noProof/>
                    <w:webHidden/>
                  </w:rPr>
                </w:rPrChange>
              </w:rPr>
              <w:tab/>
            </w:r>
            <w:r w:rsidRPr="00981CBD">
              <w:rPr>
                <w:rFonts w:ascii="Times New Roman" w:hAnsi="Times New Roman" w:cs="Times New Roman"/>
                <w:noProof/>
                <w:webHidden/>
                <w:sz w:val="28"/>
                <w:szCs w:val="28"/>
                <w:rPrChange w:id="363"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364" w:author="Виталий Лавренов" w:date="2019-06-25T15:39:00Z">
                  <w:rPr>
                    <w:noProof/>
                    <w:webHidden/>
                  </w:rPr>
                </w:rPrChange>
              </w:rPr>
              <w:instrText xml:space="preserve"> PAGEREF _Toc12369566 \h </w:instrText>
            </w:r>
          </w:ins>
          <w:r w:rsidRPr="00981CBD">
            <w:rPr>
              <w:rFonts w:ascii="Times New Roman" w:hAnsi="Times New Roman" w:cs="Times New Roman"/>
              <w:noProof/>
              <w:webHidden/>
              <w:sz w:val="28"/>
              <w:szCs w:val="28"/>
              <w:rPrChange w:id="365"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366" w:author="Виталий Лавренов" w:date="2019-06-25T15:39:00Z">
                <w:rPr>
                  <w:noProof/>
                  <w:webHidden/>
                </w:rPr>
              </w:rPrChange>
            </w:rPr>
            <w:fldChar w:fldCharType="separate"/>
          </w:r>
          <w:ins w:id="367" w:author="Виталий Лавренов" w:date="2019-06-25T15:38:00Z">
            <w:r w:rsidRPr="00981CBD">
              <w:rPr>
                <w:rFonts w:ascii="Times New Roman" w:hAnsi="Times New Roman" w:cs="Times New Roman"/>
                <w:noProof/>
                <w:webHidden/>
                <w:sz w:val="28"/>
                <w:szCs w:val="28"/>
                <w:rPrChange w:id="368" w:author="Виталий Лавренов" w:date="2019-06-25T15:39:00Z">
                  <w:rPr>
                    <w:noProof/>
                    <w:webHidden/>
                  </w:rPr>
                </w:rPrChange>
              </w:rPr>
              <w:t>22</w:t>
            </w:r>
            <w:r w:rsidRPr="00981CBD">
              <w:rPr>
                <w:rFonts w:ascii="Times New Roman" w:hAnsi="Times New Roman" w:cs="Times New Roman"/>
                <w:noProof/>
                <w:webHidden/>
                <w:sz w:val="28"/>
                <w:szCs w:val="28"/>
                <w:rPrChange w:id="369"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370" w:author="Виталий Лавренов" w:date="2019-06-25T15:39:00Z">
                  <w:rPr>
                    <w:rStyle w:val="ab"/>
                    <w:noProof/>
                  </w:rPr>
                </w:rPrChange>
              </w:rPr>
              <w:fldChar w:fldCharType="end"/>
            </w:r>
          </w:ins>
        </w:p>
        <w:p w14:paraId="6ECCA217" w14:textId="52F0D4D3" w:rsidR="00981CBD" w:rsidRPr="00981CBD" w:rsidRDefault="00981CBD">
          <w:pPr>
            <w:pStyle w:val="31"/>
            <w:tabs>
              <w:tab w:val="left" w:pos="1100"/>
              <w:tab w:val="right" w:leader="dot" w:pos="8777"/>
            </w:tabs>
            <w:rPr>
              <w:ins w:id="371" w:author="Виталий Лавренов" w:date="2019-06-25T15:38:00Z"/>
              <w:rFonts w:ascii="Times New Roman" w:eastAsiaTheme="minorEastAsia" w:hAnsi="Times New Roman" w:cs="Times New Roman"/>
              <w:i w:val="0"/>
              <w:iCs w:val="0"/>
              <w:noProof/>
              <w:sz w:val="28"/>
              <w:szCs w:val="28"/>
              <w:lang w:eastAsia="ru-RU"/>
              <w:rPrChange w:id="372" w:author="Виталий Лавренов" w:date="2019-06-25T15:39:00Z">
                <w:rPr>
                  <w:ins w:id="373" w:author="Виталий Лавренов" w:date="2019-06-25T15:38:00Z"/>
                  <w:rFonts w:eastAsiaTheme="minorEastAsia" w:cstheme="minorBidi"/>
                  <w:i w:val="0"/>
                  <w:iCs w:val="0"/>
                  <w:noProof/>
                  <w:sz w:val="22"/>
                  <w:szCs w:val="22"/>
                  <w:lang w:eastAsia="ru-RU"/>
                </w:rPr>
              </w:rPrChange>
            </w:rPr>
          </w:pPr>
          <w:ins w:id="374" w:author="Виталий Лавренов" w:date="2019-06-25T15:38:00Z">
            <w:r w:rsidRPr="00981CBD">
              <w:rPr>
                <w:rStyle w:val="ab"/>
                <w:rFonts w:ascii="Times New Roman" w:hAnsi="Times New Roman" w:cs="Times New Roman"/>
                <w:noProof/>
                <w:sz w:val="28"/>
                <w:szCs w:val="28"/>
                <w:rPrChange w:id="375"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376"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377" w:author="Виталий Лавренов" w:date="2019-06-25T15:39:00Z">
                  <w:rPr>
                    <w:noProof/>
                  </w:rPr>
                </w:rPrChange>
              </w:rPr>
              <w:instrText>HYPERLINK \l "_Toc12369577"</w:instrText>
            </w:r>
            <w:r w:rsidRPr="00981CBD">
              <w:rPr>
                <w:rStyle w:val="ab"/>
                <w:rFonts w:ascii="Times New Roman" w:hAnsi="Times New Roman" w:cs="Times New Roman"/>
                <w:noProof/>
                <w:sz w:val="28"/>
                <w:szCs w:val="28"/>
                <w:rPrChange w:id="378"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379"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380" w:author="Виталий Лавренов" w:date="2019-06-25T15:39:00Z">
                  <w:rPr>
                    <w:rStyle w:val="ab"/>
                    <w:noProof/>
                  </w:rPr>
                </w:rPrChange>
              </w:rPr>
              <w:t>2.2.1</w:t>
            </w:r>
            <w:r w:rsidRPr="00981CBD">
              <w:rPr>
                <w:rFonts w:ascii="Times New Roman" w:eastAsiaTheme="minorEastAsia" w:hAnsi="Times New Roman" w:cs="Times New Roman"/>
                <w:i w:val="0"/>
                <w:iCs w:val="0"/>
                <w:noProof/>
                <w:sz w:val="28"/>
                <w:szCs w:val="28"/>
                <w:lang w:eastAsia="ru-RU"/>
                <w:rPrChange w:id="381"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382" w:author="Виталий Лавренов" w:date="2019-06-25T15:39:00Z">
                  <w:rPr>
                    <w:rStyle w:val="ab"/>
                    <w:noProof/>
                  </w:rPr>
                </w:rPrChange>
              </w:rPr>
              <w:t>Архитектура автокодирующих нейронных сетей</w:t>
            </w:r>
            <w:r w:rsidRPr="00981CBD">
              <w:rPr>
                <w:rFonts w:ascii="Times New Roman" w:hAnsi="Times New Roman" w:cs="Times New Roman"/>
                <w:noProof/>
                <w:webHidden/>
                <w:sz w:val="28"/>
                <w:szCs w:val="28"/>
                <w:rPrChange w:id="383" w:author="Виталий Лавренов" w:date="2019-06-25T15:39:00Z">
                  <w:rPr>
                    <w:noProof/>
                    <w:webHidden/>
                  </w:rPr>
                </w:rPrChange>
              </w:rPr>
              <w:tab/>
            </w:r>
            <w:r w:rsidRPr="00981CBD">
              <w:rPr>
                <w:rFonts w:ascii="Times New Roman" w:hAnsi="Times New Roman" w:cs="Times New Roman"/>
                <w:noProof/>
                <w:webHidden/>
                <w:sz w:val="28"/>
                <w:szCs w:val="28"/>
                <w:rPrChange w:id="384"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385" w:author="Виталий Лавренов" w:date="2019-06-25T15:39:00Z">
                  <w:rPr>
                    <w:noProof/>
                    <w:webHidden/>
                  </w:rPr>
                </w:rPrChange>
              </w:rPr>
              <w:instrText xml:space="preserve"> PAGEREF _Toc12369577 \h </w:instrText>
            </w:r>
          </w:ins>
          <w:r w:rsidRPr="00981CBD">
            <w:rPr>
              <w:rFonts w:ascii="Times New Roman" w:hAnsi="Times New Roman" w:cs="Times New Roman"/>
              <w:noProof/>
              <w:webHidden/>
              <w:sz w:val="28"/>
              <w:szCs w:val="28"/>
              <w:rPrChange w:id="386"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387" w:author="Виталий Лавренов" w:date="2019-06-25T15:39:00Z">
                <w:rPr>
                  <w:noProof/>
                  <w:webHidden/>
                </w:rPr>
              </w:rPrChange>
            </w:rPr>
            <w:fldChar w:fldCharType="separate"/>
          </w:r>
          <w:ins w:id="388" w:author="Виталий Лавренов" w:date="2019-06-25T15:38:00Z">
            <w:r w:rsidRPr="00981CBD">
              <w:rPr>
                <w:rFonts w:ascii="Times New Roman" w:hAnsi="Times New Roman" w:cs="Times New Roman"/>
                <w:noProof/>
                <w:webHidden/>
                <w:sz w:val="28"/>
                <w:szCs w:val="28"/>
                <w:rPrChange w:id="389" w:author="Виталий Лавренов" w:date="2019-06-25T15:39:00Z">
                  <w:rPr>
                    <w:noProof/>
                    <w:webHidden/>
                  </w:rPr>
                </w:rPrChange>
              </w:rPr>
              <w:t>23</w:t>
            </w:r>
            <w:r w:rsidRPr="00981CBD">
              <w:rPr>
                <w:rFonts w:ascii="Times New Roman" w:hAnsi="Times New Roman" w:cs="Times New Roman"/>
                <w:noProof/>
                <w:webHidden/>
                <w:sz w:val="28"/>
                <w:szCs w:val="28"/>
                <w:rPrChange w:id="390"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391" w:author="Виталий Лавренов" w:date="2019-06-25T15:39:00Z">
                  <w:rPr>
                    <w:rStyle w:val="ab"/>
                    <w:noProof/>
                  </w:rPr>
                </w:rPrChange>
              </w:rPr>
              <w:fldChar w:fldCharType="end"/>
            </w:r>
          </w:ins>
        </w:p>
        <w:p w14:paraId="3B73388D" w14:textId="38284695" w:rsidR="00981CBD" w:rsidRPr="00981CBD" w:rsidRDefault="00981CBD">
          <w:pPr>
            <w:pStyle w:val="11"/>
            <w:tabs>
              <w:tab w:val="left" w:pos="440"/>
              <w:tab w:val="right" w:leader="dot" w:pos="8777"/>
            </w:tabs>
            <w:rPr>
              <w:ins w:id="392" w:author="Виталий Лавренов" w:date="2019-06-25T15:38:00Z"/>
              <w:rFonts w:ascii="Times New Roman" w:eastAsiaTheme="minorEastAsia" w:hAnsi="Times New Roman" w:cs="Times New Roman"/>
              <w:b w:val="0"/>
              <w:bCs w:val="0"/>
              <w:caps w:val="0"/>
              <w:noProof/>
              <w:sz w:val="28"/>
              <w:szCs w:val="28"/>
              <w:lang w:eastAsia="ru-RU"/>
              <w:rPrChange w:id="393" w:author="Виталий Лавренов" w:date="2019-06-25T15:39:00Z">
                <w:rPr>
                  <w:ins w:id="394" w:author="Виталий Лавренов" w:date="2019-06-25T15:38:00Z"/>
                  <w:rFonts w:eastAsiaTheme="minorEastAsia" w:cstheme="minorBidi"/>
                  <w:b w:val="0"/>
                  <w:bCs w:val="0"/>
                  <w:caps w:val="0"/>
                  <w:noProof/>
                  <w:sz w:val="22"/>
                  <w:szCs w:val="22"/>
                  <w:lang w:eastAsia="ru-RU"/>
                </w:rPr>
              </w:rPrChange>
            </w:rPr>
          </w:pPr>
          <w:ins w:id="395" w:author="Виталий Лавренов" w:date="2019-06-25T15:38:00Z">
            <w:r w:rsidRPr="00981CBD">
              <w:rPr>
                <w:rStyle w:val="ab"/>
                <w:rFonts w:ascii="Times New Roman" w:hAnsi="Times New Roman" w:cs="Times New Roman"/>
                <w:noProof/>
                <w:sz w:val="28"/>
                <w:szCs w:val="28"/>
                <w:rPrChange w:id="396"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397"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398" w:author="Виталий Лавренов" w:date="2019-06-25T15:39:00Z">
                  <w:rPr>
                    <w:noProof/>
                  </w:rPr>
                </w:rPrChange>
              </w:rPr>
              <w:instrText>HYPERLINK \l "_Toc12369578"</w:instrText>
            </w:r>
            <w:r w:rsidRPr="00981CBD">
              <w:rPr>
                <w:rStyle w:val="ab"/>
                <w:rFonts w:ascii="Times New Roman" w:hAnsi="Times New Roman" w:cs="Times New Roman"/>
                <w:noProof/>
                <w:sz w:val="28"/>
                <w:szCs w:val="28"/>
                <w:rPrChange w:id="399"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400"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401" w:author="Виталий Лавренов" w:date="2019-06-25T15:39:00Z">
                  <w:rPr>
                    <w:rStyle w:val="ab"/>
                    <w:noProof/>
                  </w:rPr>
                </w:rPrChange>
              </w:rPr>
              <w:t>3</w:t>
            </w:r>
            <w:r w:rsidRPr="00981CBD">
              <w:rPr>
                <w:rFonts w:ascii="Times New Roman" w:eastAsiaTheme="minorEastAsia" w:hAnsi="Times New Roman" w:cs="Times New Roman"/>
                <w:b w:val="0"/>
                <w:bCs w:val="0"/>
                <w:caps w:val="0"/>
                <w:noProof/>
                <w:sz w:val="28"/>
                <w:szCs w:val="28"/>
                <w:lang w:eastAsia="ru-RU"/>
                <w:rPrChange w:id="402" w:author="Виталий Лавренов" w:date="2019-06-25T15:39:00Z">
                  <w:rPr>
                    <w:rFonts w:eastAsiaTheme="minorEastAsia" w:cstheme="minorBidi"/>
                    <w:b w:val="0"/>
                    <w:bCs w:val="0"/>
                    <w:caps w:val="0"/>
                    <w:noProof/>
                    <w:sz w:val="22"/>
                    <w:szCs w:val="22"/>
                    <w:lang w:eastAsia="ru-RU"/>
                  </w:rPr>
                </w:rPrChange>
              </w:rPr>
              <w:tab/>
            </w:r>
            <w:r w:rsidRPr="00981CBD">
              <w:rPr>
                <w:rStyle w:val="ab"/>
                <w:rFonts w:ascii="Times New Roman" w:hAnsi="Times New Roman" w:cs="Times New Roman"/>
                <w:noProof/>
                <w:sz w:val="28"/>
                <w:szCs w:val="28"/>
                <w:rPrChange w:id="403" w:author="Виталий Лавренов" w:date="2019-06-25T15:39:00Z">
                  <w:rPr>
                    <w:rStyle w:val="ab"/>
                    <w:noProof/>
                  </w:rPr>
                </w:rPrChange>
              </w:rPr>
              <w:t>Описание практической части</w:t>
            </w:r>
            <w:r w:rsidRPr="00981CBD">
              <w:rPr>
                <w:rFonts w:ascii="Times New Roman" w:hAnsi="Times New Roman" w:cs="Times New Roman"/>
                <w:noProof/>
                <w:webHidden/>
                <w:sz w:val="28"/>
                <w:szCs w:val="28"/>
                <w:rPrChange w:id="404" w:author="Виталий Лавренов" w:date="2019-06-25T15:39:00Z">
                  <w:rPr>
                    <w:noProof/>
                    <w:webHidden/>
                  </w:rPr>
                </w:rPrChange>
              </w:rPr>
              <w:tab/>
            </w:r>
            <w:r w:rsidRPr="00981CBD">
              <w:rPr>
                <w:rFonts w:ascii="Times New Roman" w:hAnsi="Times New Roman" w:cs="Times New Roman"/>
                <w:noProof/>
                <w:webHidden/>
                <w:sz w:val="28"/>
                <w:szCs w:val="28"/>
                <w:rPrChange w:id="405"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406" w:author="Виталий Лавренов" w:date="2019-06-25T15:39:00Z">
                  <w:rPr>
                    <w:noProof/>
                    <w:webHidden/>
                  </w:rPr>
                </w:rPrChange>
              </w:rPr>
              <w:instrText xml:space="preserve"> PAGEREF _Toc12369578 \h </w:instrText>
            </w:r>
          </w:ins>
          <w:r w:rsidRPr="00981CBD">
            <w:rPr>
              <w:rFonts w:ascii="Times New Roman" w:hAnsi="Times New Roman" w:cs="Times New Roman"/>
              <w:noProof/>
              <w:webHidden/>
              <w:sz w:val="28"/>
              <w:szCs w:val="28"/>
              <w:rPrChange w:id="407"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408" w:author="Виталий Лавренов" w:date="2019-06-25T15:39:00Z">
                <w:rPr>
                  <w:noProof/>
                  <w:webHidden/>
                </w:rPr>
              </w:rPrChange>
            </w:rPr>
            <w:fldChar w:fldCharType="separate"/>
          </w:r>
          <w:ins w:id="409" w:author="Виталий Лавренов" w:date="2019-06-25T15:38:00Z">
            <w:r w:rsidRPr="00981CBD">
              <w:rPr>
                <w:rFonts w:ascii="Times New Roman" w:hAnsi="Times New Roman" w:cs="Times New Roman"/>
                <w:noProof/>
                <w:webHidden/>
                <w:sz w:val="28"/>
                <w:szCs w:val="28"/>
                <w:rPrChange w:id="410" w:author="Виталий Лавренов" w:date="2019-06-25T15:39:00Z">
                  <w:rPr>
                    <w:noProof/>
                    <w:webHidden/>
                  </w:rPr>
                </w:rPrChange>
              </w:rPr>
              <w:t>27</w:t>
            </w:r>
            <w:r w:rsidRPr="00981CBD">
              <w:rPr>
                <w:rFonts w:ascii="Times New Roman" w:hAnsi="Times New Roman" w:cs="Times New Roman"/>
                <w:noProof/>
                <w:webHidden/>
                <w:sz w:val="28"/>
                <w:szCs w:val="28"/>
                <w:rPrChange w:id="411"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412" w:author="Виталий Лавренов" w:date="2019-06-25T15:39:00Z">
                  <w:rPr>
                    <w:rStyle w:val="ab"/>
                    <w:noProof/>
                  </w:rPr>
                </w:rPrChange>
              </w:rPr>
              <w:fldChar w:fldCharType="end"/>
            </w:r>
          </w:ins>
        </w:p>
        <w:p w14:paraId="4E4D5E27" w14:textId="5A1D623B" w:rsidR="00981CBD" w:rsidRPr="00981CBD" w:rsidRDefault="00981CBD">
          <w:pPr>
            <w:pStyle w:val="21"/>
            <w:tabs>
              <w:tab w:val="left" w:pos="880"/>
              <w:tab w:val="right" w:leader="dot" w:pos="8777"/>
            </w:tabs>
            <w:rPr>
              <w:ins w:id="413" w:author="Виталий Лавренов" w:date="2019-06-25T15:38:00Z"/>
              <w:rFonts w:ascii="Times New Roman" w:eastAsiaTheme="minorEastAsia" w:hAnsi="Times New Roman" w:cs="Times New Roman"/>
              <w:smallCaps w:val="0"/>
              <w:noProof/>
              <w:sz w:val="28"/>
              <w:szCs w:val="28"/>
              <w:lang w:eastAsia="ru-RU"/>
              <w:rPrChange w:id="414" w:author="Виталий Лавренов" w:date="2019-06-25T15:39:00Z">
                <w:rPr>
                  <w:ins w:id="415" w:author="Виталий Лавренов" w:date="2019-06-25T15:38:00Z"/>
                  <w:rFonts w:eastAsiaTheme="minorEastAsia" w:cstheme="minorBidi"/>
                  <w:smallCaps w:val="0"/>
                  <w:noProof/>
                  <w:sz w:val="22"/>
                  <w:szCs w:val="22"/>
                  <w:lang w:eastAsia="ru-RU"/>
                </w:rPr>
              </w:rPrChange>
            </w:rPr>
          </w:pPr>
          <w:ins w:id="416" w:author="Виталий Лавренов" w:date="2019-06-25T15:38:00Z">
            <w:r w:rsidRPr="00981CBD">
              <w:rPr>
                <w:rStyle w:val="ab"/>
                <w:rFonts w:ascii="Times New Roman" w:hAnsi="Times New Roman" w:cs="Times New Roman"/>
                <w:noProof/>
                <w:sz w:val="28"/>
                <w:szCs w:val="28"/>
                <w:rPrChange w:id="417"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418"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419" w:author="Виталий Лавренов" w:date="2019-06-25T15:39:00Z">
                  <w:rPr>
                    <w:noProof/>
                  </w:rPr>
                </w:rPrChange>
              </w:rPr>
              <w:instrText>HYPERLINK \l "_Toc12369579"</w:instrText>
            </w:r>
            <w:r w:rsidRPr="00981CBD">
              <w:rPr>
                <w:rStyle w:val="ab"/>
                <w:rFonts w:ascii="Times New Roman" w:hAnsi="Times New Roman" w:cs="Times New Roman"/>
                <w:noProof/>
                <w:sz w:val="28"/>
                <w:szCs w:val="28"/>
                <w:rPrChange w:id="420"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421"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422" w:author="Виталий Лавренов" w:date="2019-06-25T15:39:00Z">
                  <w:rPr>
                    <w:rStyle w:val="ab"/>
                    <w:noProof/>
                  </w:rPr>
                </w:rPrChange>
              </w:rPr>
              <w:t>3.1</w:t>
            </w:r>
            <w:r w:rsidRPr="00981CBD">
              <w:rPr>
                <w:rFonts w:ascii="Times New Roman" w:eastAsiaTheme="minorEastAsia" w:hAnsi="Times New Roman" w:cs="Times New Roman"/>
                <w:smallCaps w:val="0"/>
                <w:noProof/>
                <w:sz w:val="28"/>
                <w:szCs w:val="28"/>
                <w:lang w:eastAsia="ru-RU"/>
                <w:rPrChange w:id="423" w:author="Виталий Лавренов" w:date="2019-06-25T15:39:00Z">
                  <w:rPr>
                    <w:rFonts w:eastAsiaTheme="minorEastAsia" w:cstheme="minorBidi"/>
                    <w:smallCaps w:val="0"/>
                    <w:noProof/>
                    <w:sz w:val="22"/>
                    <w:szCs w:val="22"/>
                    <w:lang w:eastAsia="ru-RU"/>
                  </w:rPr>
                </w:rPrChange>
              </w:rPr>
              <w:tab/>
            </w:r>
            <w:r w:rsidRPr="00981CBD">
              <w:rPr>
                <w:rStyle w:val="ab"/>
                <w:rFonts w:ascii="Times New Roman" w:hAnsi="Times New Roman" w:cs="Times New Roman"/>
                <w:noProof/>
                <w:sz w:val="28"/>
                <w:szCs w:val="28"/>
                <w:rPrChange w:id="424" w:author="Виталий Лавренов" w:date="2019-06-25T15:39:00Z">
                  <w:rPr>
                    <w:rStyle w:val="ab"/>
                    <w:noProof/>
                  </w:rPr>
                </w:rPrChange>
              </w:rPr>
              <w:t>Работа с признаками пациентов</w:t>
            </w:r>
            <w:r w:rsidRPr="00981CBD">
              <w:rPr>
                <w:rFonts w:ascii="Times New Roman" w:hAnsi="Times New Roman" w:cs="Times New Roman"/>
                <w:noProof/>
                <w:webHidden/>
                <w:sz w:val="28"/>
                <w:szCs w:val="28"/>
                <w:rPrChange w:id="425" w:author="Виталий Лавренов" w:date="2019-06-25T15:39:00Z">
                  <w:rPr>
                    <w:noProof/>
                    <w:webHidden/>
                  </w:rPr>
                </w:rPrChange>
              </w:rPr>
              <w:tab/>
            </w:r>
            <w:r w:rsidRPr="00981CBD">
              <w:rPr>
                <w:rFonts w:ascii="Times New Roman" w:hAnsi="Times New Roman" w:cs="Times New Roman"/>
                <w:noProof/>
                <w:webHidden/>
                <w:sz w:val="28"/>
                <w:szCs w:val="28"/>
                <w:rPrChange w:id="426"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427" w:author="Виталий Лавренов" w:date="2019-06-25T15:39:00Z">
                  <w:rPr>
                    <w:noProof/>
                    <w:webHidden/>
                  </w:rPr>
                </w:rPrChange>
              </w:rPr>
              <w:instrText xml:space="preserve"> PAGEREF _Toc12369579 \h </w:instrText>
            </w:r>
          </w:ins>
          <w:r w:rsidRPr="00981CBD">
            <w:rPr>
              <w:rFonts w:ascii="Times New Roman" w:hAnsi="Times New Roman" w:cs="Times New Roman"/>
              <w:noProof/>
              <w:webHidden/>
              <w:sz w:val="28"/>
              <w:szCs w:val="28"/>
              <w:rPrChange w:id="428"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429" w:author="Виталий Лавренов" w:date="2019-06-25T15:39:00Z">
                <w:rPr>
                  <w:noProof/>
                  <w:webHidden/>
                </w:rPr>
              </w:rPrChange>
            </w:rPr>
            <w:fldChar w:fldCharType="separate"/>
          </w:r>
          <w:ins w:id="430" w:author="Виталий Лавренов" w:date="2019-06-25T15:38:00Z">
            <w:r w:rsidRPr="00981CBD">
              <w:rPr>
                <w:rFonts w:ascii="Times New Roman" w:hAnsi="Times New Roman" w:cs="Times New Roman"/>
                <w:noProof/>
                <w:webHidden/>
                <w:sz w:val="28"/>
                <w:szCs w:val="28"/>
                <w:rPrChange w:id="431" w:author="Виталий Лавренов" w:date="2019-06-25T15:39:00Z">
                  <w:rPr>
                    <w:noProof/>
                    <w:webHidden/>
                  </w:rPr>
                </w:rPrChange>
              </w:rPr>
              <w:t>27</w:t>
            </w:r>
            <w:r w:rsidRPr="00981CBD">
              <w:rPr>
                <w:rFonts w:ascii="Times New Roman" w:hAnsi="Times New Roman" w:cs="Times New Roman"/>
                <w:noProof/>
                <w:webHidden/>
                <w:sz w:val="28"/>
                <w:szCs w:val="28"/>
                <w:rPrChange w:id="432"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433" w:author="Виталий Лавренов" w:date="2019-06-25T15:39:00Z">
                  <w:rPr>
                    <w:rStyle w:val="ab"/>
                    <w:noProof/>
                  </w:rPr>
                </w:rPrChange>
              </w:rPr>
              <w:fldChar w:fldCharType="end"/>
            </w:r>
          </w:ins>
        </w:p>
        <w:p w14:paraId="0921CB59" w14:textId="19AD31A6" w:rsidR="00981CBD" w:rsidRPr="00981CBD" w:rsidRDefault="00981CBD">
          <w:pPr>
            <w:pStyle w:val="31"/>
            <w:tabs>
              <w:tab w:val="left" w:pos="1100"/>
              <w:tab w:val="right" w:leader="dot" w:pos="8777"/>
            </w:tabs>
            <w:rPr>
              <w:ins w:id="434" w:author="Виталий Лавренов" w:date="2019-06-25T15:38:00Z"/>
              <w:rFonts w:ascii="Times New Roman" w:eastAsiaTheme="minorEastAsia" w:hAnsi="Times New Roman" w:cs="Times New Roman"/>
              <w:i w:val="0"/>
              <w:iCs w:val="0"/>
              <w:noProof/>
              <w:sz w:val="28"/>
              <w:szCs w:val="28"/>
              <w:lang w:eastAsia="ru-RU"/>
              <w:rPrChange w:id="435" w:author="Виталий Лавренов" w:date="2019-06-25T15:39:00Z">
                <w:rPr>
                  <w:ins w:id="436" w:author="Виталий Лавренов" w:date="2019-06-25T15:38:00Z"/>
                  <w:rFonts w:eastAsiaTheme="minorEastAsia" w:cstheme="minorBidi"/>
                  <w:i w:val="0"/>
                  <w:iCs w:val="0"/>
                  <w:noProof/>
                  <w:sz w:val="22"/>
                  <w:szCs w:val="22"/>
                  <w:lang w:eastAsia="ru-RU"/>
                </w:rPr>
              </w:rPrChange>
            </w:rPr>
          </w:pPr>
          <w:ins w:id="437" w:author="Виталий Лавренов" w:date="2019-06-25T15:38:00Z">
            <w:r w:rsidRPr="00981CBD">
              <w:rPr>
                <w:rStyle w:val="ab"/>
                <w:rFonts w:ascii="Times New Roman" w:hAnsi="Times New Roman" w:cs="Times New Roman"/>
                <w:noProof/>
                <w:sz w:val="28"/>
                <w:szCs w:val="28"/>
                <w:rPrChange w:id="438"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439"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440" w:author="Виталий Лавренов" w:date="2019-06-25T15:39:00Z">
                  <w:rPr>
                    <w:noProof/>
                  </w:rPr>
                </w:rPrChange>
              </w:rPr>
              <w:instrText>HYPERLINK \l "_Toc12369580"</w:instrText>
            </w:r>
            <w:r w:rsidRPr="00981CBD">
              <w:rPr>
                <w:rStyle w:val="ab"/>
                <w:rFonts w:ascii="Times New Roman" w:hAnsi="Times New Roman" w:cs="Times New Roman"/>
                <w:noProof/>
                <w:sz w:val="28"/>
                <w:szCs w:val="28"/>
                <w:rPrChange w:id="441"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442"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443" w:author="Виталий Лавренов" w:date="2019-06-25T15:39:00Z">
                  <w:rPr>
                    <w:rStyle w:val="ab"/>
                    <w:noProof/>
                  </w:rPr>
                </w:rPrChange>
              </w:rPr>
              <w:t>3.1.1</w:t>
            </w:r>
            <w:r w:rsidRPr="00981CBD">
              <w:rPr>
                <w:rFonts w:ascii="Times New Roman" w:eastAsiaTheme="minorEastAsia" w:hAnsi="Times New Roman" w:cs="Times New Roman"/>
                <w:i w:val="0"/>
                <w:iCs w:val="0"/>
                <w:noProof/>
                <w:sz w:val="28"/>
                <w:szCs w:val="28"/>
                <w:lang w:eastAsia="ru-RU"/>
                <w:rPrChange w:id="444"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445" w:author="Виталий Лавренов" w:date="2019-06-25T15:39:00Z">
                  <w:rPr>
                    <w:rStyle w:val="ab"/>
                    <w:noProof/>
                  </w:rPr>
                </w:rPrChange>
              </w:rPr>
              <w:t>Описание данных</w:t>
            </w:r>
            <w:r w:rsidRPr="00981CBD">
              <w:rPr>
                <w:rFonts w:ascii="Times New Roman" w:hAnsi="Times New Roman" w:cs="Times New Roman"/>
                <w:noProof/>
                <w:webHidden/>
                <w:sz w:val="28"/>
                <w:szCs w:val="28"/>
                <w:rPrChange w:id="446" w:author="Виталий Лавренов" w:date="2019-06-25T15:39:00Z">
                  <w:rPr>
                    <w:noProof/>
                    <w:webHidden/>
                  </w:rPr>
                </w:rPrChange>
              </w:rPr>
              <w:tab/>
            </w:r>
            <w:r w:rsidRPr="00981CBD">
              <w:rPr>
                <w:rFonts w:ascii="Times New Roman" w:hAnsi="Times New Roman" w:cs="Times New Roman"/>
                <w:noProof/>
                <w:webHidden/>
                <w:sz w:val="28"/>
                <w:szCs w:val="28"/>
                <w:rPrChange w:id="447"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448" w:author="Виталий Лавренов" w:date="2019-06-25T15:39:00Z">
                  <w:rPr>
                    <w:noProof/>
                    <w:webHidden/>
                  </w:rPr>
                </w:rPrChange>
              </w:rPr>
              <w:instrText xml:space="preserve"> PAGEREF _Toc12369580 \h </w:instrText>
            </w:r>
          </w:ins>
          <w:r w:rsidRPr="00981CBD">
            <w:rPr>
              <w:rFonts w:ascii="Times New Roman" w:hAnsi="Times New Roman" w:cs="Times New Roman"/>
              <w:noProof/>
              <w:webHidden/>
              <w:sz w:val="28"/>
              <w:szCs w:val="28"/>
              <w:rPrChange w:id="449"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450" w:author="Виталий Лавренов" w:date="2019-06-25T15:39:00Z">
                <w:rPr>
                  <w:noProof/>
                  <w:webHidden/>
                </w:rPr>
              </w:rPrChange>
            </w:rPr>
            <w:fldChar w:fldCharType="separate"/>
          </w:r>
          <w:ins w:id="451" w:author="Виталий Лавренов" w:date="2019-06-25T15:38:00Z">
            <w:r w:rsidRPr="00981CBD">
              <w:rPr>
                <w:rFonts w:ascii="Times New Roman" w:hAnsi="Times New Roman" w:cs="Times New Roman"/>
                <w:noProof/>
                <w:webHidden/>
                <w:sz w:val="28"/>
                <w:szCs w:val="28"/>
                <w:rPrChange w:id="452" w:author="Виталий Лавренов" w:date="2019-06-25T15:39:00Z">
                  <w:rPr>
                    <w:noProof/>
                    <w:webHidden/>
                  </w:rPr>
                </w:rPrChange>
              </w:rPr>
              <w:t>27</w:t>
            </w:r>
            <w:r w:rsidRPr="00981CBD">
              <w:rPr>
                <w:rFonts w:ascii="Times New Roman" w:hAnsi="Times New Roman" w:cs="Times New Roman"/>
                <w:noProof/>
                <w:webHidden/>
                <w:sz w:val="28"/>
                <w:szCs w:val="28"/>
                <w:rPrChange w:id="453"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454" w:author="Виталий Лавренов" w:date="2019-06-25T15:39:00Z">
                  <w:rPr>
                    <w:rStyle w:val="ab"/>
                    <w:noProof/>
                  </w:rPr>
                </w:rPrChange>
              </w:rPr>
              <w:fldChar w:fldCharType="end"/>
            </w:r>
          </w:ins>
        </w:p>
        <w:p w14:paraId="7082CC40" w14:textId="0996F01B" w:rsidR="00981CBD" w:rsidRPr="00981CBD" w:rsidRDefault="00981CBD">
          <w:pPr>
            <w:pStyle w:val="31"/>
            <w:tabs>
              <w:tab w:val="left" w:pos="1100"/>
              <w:tab w:val="right" w:leader="dot" w:pos="8777"/>
            </w:tabs>
            <w:rPr>
              <w:ins w:id="455" w:author="Виталий Лавренов" w:date="2019-06-25T15:38:00Z"/>
              <w:rFonts w:ascii="Times New Roman" w:eastAsiaTheme="minorEastAsia" w:hAnsi="Times New Roman" w:cs="Times New Roman"/>
              <w:i w:val="0"/>
              <w:iCs w:val="0"/>
              <w:noProof/>
              <w:sz w:val="28"/>
              <w:szCs w:val="28"/>
              <w:lang w:eastAsia="ru-RU"/>
              <w:rPrChange w:id="456" w:author="Виталий Лавренов" w:date="2019-06-25T15:39:00Z">
                <w:rPr>
                  <w:ins w:id="457" w:author="Виталий Лавренов" w:date="2019-06-25T15:38:00Z"/>
                  <w:rFonts w:eastAsiaTheme="minorEastAsia" w:cstheme="minorBidi"/>
                  <w:i w:val="0"/>
                  <w:iCs w:val="0"/>
                  <w:noProof/>
                  <w:sz w:val="22"/>
                  <w:szCs w:val="22"/>
                  <w:lang w:eastAsia="ru-RU"/>
                </w:rPr>
              </w:rPrChange>
            </w:rPr>
          </w:pPr>
          <w:ins w:id="458" w:author="Виталий Лавренов" w:date="2019-06-25T15:38:00Z">
            <w:r w:rsidRPr="00981CBD">
              <w:rPr>
                <w:rStyle w:val="ab"/>
                <w:rFonts w:ascii="Times New Roman" w:hAnsi="Times New Roman" w:cs="Times New Roman"/>
                <w:noProof/>
                <w:sz w:val="28"/>
                <w:szCs w:val="28"/>
                <w:rPrChange w:id="459"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460"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461" w:author="Виталий Лавренов" w:date="2019-06-25T15:39:00Z">
                  <w:rPr>
                    <w:noProof/>
                  </w:rPr>
                </w:rPrChange>
              </w:rPr>
              <w:instrText>HYPERLINK \l "_Toc12369581"</w:instrText>
            </w:r>
            <w:r w:rsidRPr="00981CBD">
              <w:rPr>
                <w:rStyle w:val="ab"/>
                <w:rFonts w:ascii="Times New Roman" w:hAnsi="Times New Roman" w:cs="Times New Roman"/>
                <w:noProof/>
                <w:sz w:val="28"/>
                <w:szCs w:val="28"/>
                <w:rPrChange w:id="462"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463"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464" w:author="Виталий Лавренов" w:date="2019-06-25T15:39:00Z">
                  <w:rPr>
                    <w:rStyle w:val="ab"/>
                    <w:noProof/>
                  </w:rPr>
                </w:rPrChange>
              </w:rPr>
              <w:t>3.1.2</w:t>
            </w:r>
            <w:r w:rsidRPr="00981CBD">
              <w:rPr>
                <w:rFonts w:ascii="Times New Roman" w:eastAsiaTheme="minorEastAsia" w:hAnsi="Times New Roman" w:cs="Times New Roman"/>
                <w:i w:val="0"/>
                <w:iCs w:val="0"/>
                <w:noProof/>
                <w:sz w:val="28"/>
                <w:szCs w:val="28"/>
                <w:lang w:eastAsia="ru-RU"/>
                <w:rPrChange w:id="465"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466" w:author="Виталий Лавренов" w:date="2019-06-25T15:39:00Z">
                  <w:rPr>
                    <w:rStyle w:val="ab"/>
                    <w:noProof/>
                  </w:rPr>
                </w:rPrChange>
              </w:rPr>
              <w:t>Предсказание интенсивности свечения</w:t>
            </w:r>
            <w:r w:rsidRPr="00981CBD">
              <w:rPr>
                <w:rFonts w:ascii="Times New Roman" w:hAnsi="Times New Roman" w:cs="Times New Roman"/>
                <w:noProof/>
                <w:webHidden/>
                <w:sz w:val="28"/>
                <w:szCs w:val="28"/>
                <w:rPrChange w:id="467" w:author="Виталий Лавренов" w:date="2019-06-25T15:39:00Z">
                  <w:rPr>
                    <w:noProof/>
                    <w:webHidden/>
                  </w:rPr>
                </w:rPrChange>
              </w:rPr>
              <w:tab/>
            </w:r>
            <w:r w:rsidRPr="00981CBD">
              <w:rPr>
                <w:rFonts w:ascii="Times New Roman" w:hAnsi="Times New Roman" w:cs="Times New Roman"/>
                <w:noProof/>
                <w:webHidden/>
                <w:sz w:val="28"/>
                <w:szCs w:val="28"/>
                <w:rPrChange w:id="468"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469" w:author="Виталий Лавренов" w:date="2019-06-25T15:39:00Z">
                  <w:rPr>
                    <w:noProof/>
                    <w:webHidden/>
                  </w:rPr>
                </w:rPrChange>
              </w:rPr>
              <w:instrText xml:space="preserve"> PAGEREF _Toc12369581 \h </w:instrText>
            </w:r>
          </w:ins>
          <w:r w:rsidRPr="00981CBD">
            <w:rPr>
              <w:rFonts w:ascii="Times New Roman" w:hAnsi="Times New Roman" w:cs="Times New Roman"/>
              <w:noProof/>
              <w:webHidden/>
              <w:sz w:val="28"/>
              <w:szCs w:val="28"/>
              <w:rPrChange w:id="470"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471" w:author="Виталий Лавренов" w:date="2019-06-25T15:39:00Z">
                <w:rPr>
                  <w:noProof/>
                  <w:webHidden/>
                </w:rPr>
              </w:rPrChange>
            </w:rPr>
            <w:fldChar w:fldCharType="separate"/>
          </w:r>
          <w:ins w:id="472" w:author="Виталий Лавренов" w:date="2019-06-25T15:38:00Z">
            <w:r w:rsidRPr="00981CBD">
              <w:rPr>
                <w:rFonts w:ascii="Times New Roman" w:hAnsi="Times New Roman" w:cs="Times New Roman"/>
                <w:noProof/>
                <w:webHidden/>
                <w:sz w:val="28"/>
                <w:szCs w:val="28"/>
                <w:rPrChange w:id="473" w:author="Виталий Лавренов" w:date="2019-06-25T15:39:00Z">
                  <w:rPr>
                    <w:noProof/>
                    <w:webHidden/>
                  </w:rPr>
                </w:rPrChange>
              </w:rPr>
              <w:t>28</w:t>
            </w:r>
            <w:r w:rsidRPr="00981CBD">
              <w:rPr>
                <w:rFonts w:ascii="Times New Roman" w:hAnsi="Times New Roman" w:cs="Times New Roman"/>
                <w:noProof/>
                <w:webHidden/>
                <w:sz w:val="28"/>
                <w:szCs w:val="28"/>
                <w:rPrChange w:id="474"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475" w:author="Виталий Лавренов" w:date="2019-06-25T15:39:00Z">
                  <w:rPr>
                    <w:rStyle w:val="ab"/>
                    <w:noProof/>
                  </w:rPr>
                </w:rPrChange>
              </w:rPr>
              <w:fldChar w:fldCharType="end"/>
            </w:r>
          </w:ins>
        </w:p>
        <w:p w14:paraId="64E2B8EC" w14:textId="62A3EC5B" w:rsidR="00981CBD" w:rsidRPr="00981CBD" w:rsidRDefault="00981CBD">
          <w:pPr>
            <w:pStyle w:val="31"/>
            <w:tabs>
              <w:tab w:val="left" w:pos="1100"/>
              <w:tab w:val="right" w:leader="dot" w:pos="8777"/>
            </w:tabs>
            <w:rPr>
              <w:ins w:id="476" w:author="Виталий Лавренов" w:date="2019-06-25T15:38:00Z"/>
              <w:rFonts w:ascii="Times New Roman" w:eastAsiaTheme="minorEastAsia" w:hAnsi="Times New Roman" w:cs="Times New Roman"/>
              <w:i w:val="0"/>
              <w:iCs w:val="0"/>
              <w:noProof/>
              <w:sz w:val="28"/>
              <w:szCs w:val="28"/>
              <w:lang w:eastAsia="ru-RU"/>
              <w:rPrChange w:id="477" w:author="Виталий Лавренов" w:date="2019-06-25T15:39:00Z">
                <w:rPr>
                  <w:ins w:id="478" w:author="Виталий Лавренов" w:date="2019-06-25T15:38:00Z"/>
                  <w:rFonts w:eastAsiaTheme="minorEastAsia" w:cstheme="minorBidi"/>
                  <w:i w:val="0"/>
                  <w:iCs w:val="0"/>
                  <w:noProof/>
                  <w:sz w:val="22"/>
                  <w:szCs w:val="22"/>
                  <w:lang w:eastAsia="ru-RU"/>
                </w:rPr>
              </w:rPrChange>
            </w:rPr>
          </w:pPr>
          <w:ins w:id="479" w:author="Виталий Лавренов" w:date="2019-06-25T15:38:00Z">
            <w:r w:rsidRPr="00981CBD">
              <w:rPr>
                <w:rStyle w:val="ab"/>
                <w:rFonts w:ascii="Times New Roman" w:hAnsi="Times New Roman" w:cs="Times New Roman"/>
                <w:noProof/>
                <w:sz w:val="28"/>
                <w:szCs w:val="28"/>
                <w:rPrChange w:id="480"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481"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482" w:author="Виталий Лавренов" w:date="2019-06-25T15:39:00Z">
                  <w:rPr>
                    <w:noProof/>
                  </w:rPr>
                </w:rPrChange>
              </w:rPr>
              <w:instrText>HYPERLINK \l "_Toc12369582"</w:instrText>
            </w:r>
            <w:r w:rsidRPr="00981CBD">
              <w:rPr>
                <w:rStyle w:val="ab"/>
                <w:rFonts w:ascii="Times New Roman" w:hAnsi="Times New Roman" w:cs="Times New Roman"/>
                <w:noProof/>
                <w:sz w:val="28"/>
                <w:szCs w:val="28"/>
                <w:rPrChange w:id="483"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484"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485" w:author="Виталий Лавренов" w:date="2019-06-25T15:39:00Z">
                  <w:rPr>
                    <w:rStyle w:val="ab"/>
                    <w:noProof/>
                  </w:rPr>
                </w:rPrChange>
              </w:rPr>
              <w:t>3.1.3</w:t>
            </w:r>
            <w:r w:rsidRPr="00981CBD">
              <w:rPr>
                <w:rFonts w:ascii="Times New Roman" w:eastAsiaTheme="minorEastAsia" w:hAnsi="Times New Roman" w:cs="Times New Roman"/>
                <w:i w:val="0"/>
                <w:iCs w:val="0"/>
                <w:noProof/>
                <w:sz w:val="28"/>
                <w:szCs w:val="28"/>
                <w:lang w:eastAsia="ru-RU"/>
                <w:rPrChange w:id="486"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487" w:author="Виталий Лавренов" w:date="2019-06-25T15:39:00Z">
                  <w:rPr>
                    <w:rStyle w:val="ab"/>
                    <w:noProof/>
                  </w:rPr>
                </w:rPrChange>
              </w:rPr>
              <w:t>Предсказание наличия свечения</w:t>
            </w:r>
            <w:r w:rsidRPr="00981CBD">
              <w:rPr>
                <w:rFonts w:ascii="Times New Roman" w:hAnsi="Times New Roman" w:cs="Times New Roman"/>
                <w:noProof/>
                <w:webHidden/>
                <w:sz w:val="28"/>
                <w:szCs w:val="28"/>
                <w:rPrChange w:id="488" w:author="Виталий Лавренов" w:date="2019-06-25T15:39:00Z">
                  <w:rPr>
                    <w:noProof/>
                    <w:webHidden/>
                  </w:rPr>
                </w:rPrChange>
              </w:rPr>
              <w:tab/>
            </w:r>
            <w:r w:rsidRPr="00981CBD">
              <w:rPr>
                <w:rFonts w:ascii="Times New Roman" w:hAnsi="Times New Roman" w:cs="Times New Roman"/>
                <w:noProof/>
                <w:webHidden/>
                <w:sz w:val="28"/>
                <w:szCs w:val="28"/>
                <w:rPrChange w:id="489"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490" w:author="Виталий Лавренов" w:date="2019-06-25T15:39:00Z">
                  <w:rPr>
                    <w:noProof/>
                    <w:webHidden/>
                  </w:rPr>
                </w:rPrChange>
              </w:rPr>
              <w:instrText xml:space="preserve"> PAGEREF _Toc12369582 \h </w:instrText>
            </w:r>
          </w:ins>
          <w:r w:rsidRPr="00981CBD">
            <w:rPr>
              <w:rFonts w:ascii="Times New Roman" w:hAnsi="Times New Roman" w:cs="Times New Roman"/>
              <w:noProof/>
              <w:webHidden/>
              <w:sz w:val="28"/>
              <w:szCs w:val="28"/>
              <w:rPrChange w:id="491"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492" w:author="Виталий Лавренов" w:date="2019-06-25T15:39:00Z">
                <w:rPr>
                  <w:noProof/>
                  <w:webHidden/>
                </w:rPr>
              </w:rPrChange>
            </w:rPr>
            <w:fldChar w:fldCharType="separate"/>
          </w:r>
          <w:ins w:id="493" w:author="Виталий Лавренов" w:date="2019-06-25T15:38:00Z">
            <w:r w:rsidRPr="00981CBD">
              <w:rPr>
                <w:rFonts w:ascii="Times New Roman" w:hAnsi="Times New Roman" w:cs="Times New Roman"/>
                <w:noProof/>
                <w:webHidden/>
                <w:sz w:val="28"/>
                <w:szCs w:val="28"/>
                <w:rPrChange w:id="494" w:author="Виталий Лавренов" w:date="2019-06-25T15:39:00Z">
                  <w:rPr>
                    <w:noProof/>
                    <w:webHidden/>
                  </w:rPr>
                </w:rPrChange>
              </w:rPr>
              <w:t>29</w:t>
            </w:r>
            <w:r w:rsidRPr="00981CBD">
              <w:rPr>
                <w:rFonts w:ascii="Times New Roman" w:hAnsi="Times New Roman" w:cs="Times New Roman"/>
                <w:noProof/>
                <w:webHidden/>
                <w:sz w:val="28"/>
                <w:szCs w:val="28"/>
                <w:rPrChange w:id="495"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496" w:author="Виталий Лавренов" w:date="2019-06-25T15:39:00Z">
                  <w:rPr>
                    <w:rStyle w:val="ab"/>
                    <w:noProof/>
                  </w:rPr>
                </w:rPrChange>
              </w:rPr>
              <w:fldChar w:fldCharType="end"/>
            </w:r>
          </w:ins>
        </w:p>
        <w:p w14:paraId="68DD115F" w14:textId="31BBA67C" w:rsidR="00981CBD" w:rsidRPr="00981CBD" w:rsidRDefault="00981CBD">
          <w:pPr>
            <w:pStyle w:val="31"/>
            <w:tabs>
              <w:tab w:val="left" w:pos="1100"/>
              <w:tab w:val="right" w:leader="dot" w:pos="8777"/>
            </w:tabs>
            <w:rPr>
              <w:ins w:id="497" w:author="Виталий Лавренов" w:date="2019-06-25T15:38:00Z"/>
              <w:rFonts w:ascii="Times New Roman" w:eastAsiaTheme="minorEastAsia" w:hAnsi="Times New Roman" w:cs="Times New Roman"/>
              <w:i w:val="0"/>
              <w:iCs w:val="0"/>
              <w:noProof/>
              <w:sz w:val="28"/>
              <w:szCs w:val="28"/>
              <w:lang w:eastAsia="ru-RU"/>
              <w:rPrChange w:id="498" w:author="Виталий Лавренов" w:date="2019-06-25T15:39:00Z">
                <w:rPr>
                  <w:ins w:id="499" w:author="Виталий Лавренов" w:date="2019-06-25T15:38:00Z"/>
                  <w:rFonts w:eastAsiaTheme="minorEastAsia" w:cstheme="minorBidi"/>
                  <w:i w:val="0"/>
                  <w:iCs w:val="0"/>
                  <w:noProof/>
                  <w:sz w:val="22"/>
                  <w:szCs w:val="22"/>
                  <w:lang w:eastAsia="ru-RU"/>
                </w:rPr>
              </w:rPrChange>
            </w:rPr>
          </w:pPr>
          <w:ins w:id="500" w:author="Виталий Лавренов" w:date="2019-06-25T15:38:00Z">
            <w:r w:rsidRPr="00981CBD">
              <w:rPr>
                <w:rStyle w:val="ab"/>
                <w:rFonts w:ascii="Times New Roman" w:hAnsi="Times New Roman" w:cs="Times New Roman"/>
                <w:noProof/>
                <w:sz w:val="28"/>
                <w:szCs w:val="28"/>
                <w:rPrChange w:id="501"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502"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503" w:author="Виталий Лавренов" w:date="2019-06-25T15:39:00Z">
                  <w:rPr>
                    <w:noProof/>
                  </w:rPr>
                </w:rPrChange>
              </w:rPr>
              <w:instrText>HYPERLINK \l "_Toc12369583"</w:instrText>
            </w:r>
            <w:r w:rsidRPr="00981CBD">
              <w:rPr>
                <w:rStyle w:val="ab"/>
                <w:rFonts w:ascii="Times New Roman" w:hAnsi="Times New Roman" w:cs="Times New Roman"/>
                <w:noProof/>
                <w:sz w:val="28"/>
                <w:szCs w:val="28"/>
                <w:rPrChange w:id="504"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505"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506" w:author="Виталий Лавренов" w:date="2019-06-25T15:39:00Z">
                  <w:rPr>
                    <w:rStyle w:val="ab"/>
                    <w:noProof/>
                  </w:rPr>
                </w:rPrChange>
              </w:rPr>
              <w:t>3.1.4</w:t>
            </w:r>
            <w:r w:rsidRPr="00981CBD">
              <w:rPr>
                <w:rFonts w:ascii="Times New Roman" w:eastAsiaTheme="minorEastAsia" w:hAnsi="Times New Roman" w:cs="Times New Roman"/>
                <w:i w:val="0"/>
                <w:iCs w:val="0"/>
                <w:noProof/>
                <w:sz w:val="28"/>
                <w:szCs w:val="28"/>
                <w:lang w:eastAsia="ru-RU"/>
                <w:rPrChange w:id="507"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508" w:author="Виталий Лавренов" w:date="2019-06-25T15:39:00Z">
                  <w:rPr>
                    <w:rStyle w:val="ab"/>
                    <w:noProof/>
                  </w:rPr>
                </w:rPrChange>
              </w:rPr>
              <w:t>Значимость признаков</w:t>
            </w:r>
            <w:r w:rsidRPr="00981CBD">
              <w:rPr>
                <w:rFonts w:ascii="Times New Roman" w:hAnsi="Times New Roman" w:cs="Times New Roman"/>
                <w:noProof/>
                <w:webHidden/>
                <w:sz w:val="28"/>
                <w:szCs w:val="28"/>
                <w:rPrChange w:id="509" w:author="Виталий Лавренов" w:date="2019-06-25T15:39:00Z">
                  <w:rPr>
                    <w:noProof/>
                    <w:webHidden/>
                  </w:rPr>
                </w:rPrChange>
              </w:rPr>
              <w:tab/>
            </w:r>
            <w:r w:rsidRPr="00981CBD">
              <w:rPr>
                <w:rFonts w:ascii="Times New Roman" w:hAnsi="Times New Roman" w:cs="Times New Roman"/>
                <w:noProof/>
                <w:webHidden/>
                <w:sz w:val="28"/>
                <w:szCs w:val="28"/>
                <w:rPrChange w:id="510"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511" w:author="Виталий Лавренов" w:date="2019-06-25T15:39:00Z">
                  <w:rPr>
                    <w:noProof/>
                    <w:webHidden/>
                  </w:rPr>
                </w:rPrChange>
              </w:rPr>
              <w:instrText xml:space="preserve"> PAGEREF _Toc12369583 \h </w:instrText>
            </w:r>
          </w:ins>
          <w:r w:rsidRPr="00981CBD">
            <w:rPr>
              <w:rFonts w:ascii="Times New Roman" w:hAnsi="Times New Roman" w:cs="Times New Roman"/>
              <w:noProof/>
              <w:webHidden/>
              <w:sz w:val="28"/>
              <w:szCs w:val="28"/>
              <w:rPrChange w:id="512"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513" w:author="Виталий Лавренов" w:date="2019-06-25T15:39:00Z">
                <w:rPr>
                  <w:noProof/>
                  <w:webHidden/>
                </w:rPr>
              </w:rPrChange>
            </w:rPr>
            <w:fldChar w:fldCharType="separate"/>
          </w:r>
          <w:ins w:id="514" w:author="Виталий Лавренов" w:date="2019-06-25T15:38:00Z">
            <w:r w:rsidRPr="00981CBD">
              <w:rPr>
                <w:rFonts w:ascii="Times New Roman" w:hAnsi="Times New Roman" w:cs="Times New Roman"/>
                <w:noProof/>
                <w:webHidden/>
                <w:sz w:val="28"/>
                <w:szCs w:val="28"/>
                <w:rPrChange w:id="515" w:author="Виталий Лавренов" w:date="2019-06-25T15:39:00Z">
                  <w:rPr>
                    <w:noProof/>
                    <w:webHidden/>
                  </w:rPr>
                </w:rPrChange>
              </w:rPr>
              <w:t>31</w:t>
            </w:r>
            <w:r w:rsidRPr="00981CBD">
              <w:rPr>
                <w:rFonts w:ascii="Times New Roman" w:hAnsi="Times New Roman" w:cs="Times New Roman"/>
                <w:noProof/>
                <w:webHidden/>
                <w:sz w:val="28"/>
                <w:szCs w:val="28"/>
                <w:rPrChange w:id="516"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517" w:author="Виталий Лавренов" w:date="2019-06-25T15:39:00Z">
                  <w:rPr>
                    <w:rStyle w:val="ab"/>
                    <w:noProof/>
                  </w:rPr>
                </w:rPrChange>
              </w:rPr>
              <w:fldChar w:fldCharType="end"/>
            </w:r>
          </w:ins>
        </w:p>
        <w:p w14:paraId="03F048F9" w14:textId="757059A8" w:rsidR="00981CBD" w:rsidRPr="00981CBD" w:rsidRDefault="00981CBD">
          <w:pPr>
            <w:pStyle w:val="21"/>
            <w:tabs>
              <w:tab w:val="left" w:pos="880"/>
              <w:tab w:val="right" w:leader="dot" w:pos="8777"/>
            </w:tabs>
            <w:rPr>
              <w:ins w:id="518" w:author="Виталий Лавренов" w:date="2019-06-25T15:38:00Z"/>
              <w:rFonts w:ascii="Times New Roman" w:eastAsiaTheme="minorEastAsia" w:hAnsi="Times New Roman" w:cs="Times New Roman"/>
              <w:smallCaps w:val="0"/>
              <w:noProof/>
              <w:sz w:val="28"/>
              <w:szCs w:val="28"/>
              <w:lang w:eastAsia="ru-RU"/>
              <w:rPrChange w:id="519" w:author="Виталий Лавренов" w:date="2019-06-25T15:39:00Z">
                <w:rPr>
                  <w:ins w:id="520" w:author="Виталий Лавренов" w:date="2019-06-25T15:38:00Z"/>
                  <w:rFonts w:eastAsiaTheme="minorEastAsia" w:cstheme="minorBidi"/>
                  <w:smallCaps w:val="0"/>
                  <w:noProof/>
                  <w:sz w:val="22"/>
                  <w:szCs w:val="22"/>
                  <w:lang w:eastAsia="ru-RU"/>
                </w:rPr>
              </w:rPrChange>
            </w:rPr>
          </w:pPr>
          <w:ins w:id="521" w:author="Виталий Лавренов" w:date="2019-06-25T15:38:00Z">
            <w:r w:rsidRPr="00981CBD">
              <w:rPr>
                <w:rStyle w:val="ab"/>
                <w:rFonts w:ascii="Times New Roman" w:hAnsi="Times New Roman" w:cs="Times New Roman"/>
                <w:noProof/>
                <w:sz w:val="28"/>
                <w:szCs w:val="28"/>
                <w:rPrChange w:id="522"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523"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524" w:author="Виталий Лавренов" w:date="2019-06-25T15:39:00Z">
                  <w:rPr>
                    <w:noProof/>
                  </w:rPr>
                </w:rPrChange>
              </w:rPr>
              <w:instrText>HYPERLINK \l "_Toc12369584"</w:instrText>
            </w:r>
            <w:r w:rsidRPr="00981CBD">
              <w:rPr>
                <w:rStyle w:val="ab"/>
                <w:rFonts w:ascii="Times New Roman" w:hAnsi="Times New Roman" w:cs="Times New Roman"/>
                <w:noProof/>
                <w:sz w:val="28"/>
                <w:szCs w:val="28"/>
                <w:rPrChange w:id="525"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526"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527" w:author="Виталий Лавренов" w:date="2019-06-25T15:39:00Z">
                  <w:rPr>
                    <w:rStyle w:val="ab"/>
                    <w:noProof/>
                  </w:rPr>
                </w:rPrChange>
              </w:rPr>
              <w:t>3.2</w:t>
            </w:r>
            <w:r w:rsidRPr="00981CBD">
              <w:rPr>
                <w:rFonts w:ascii="Times New Roman" w:eastAsiaTheme="minorEastAsia" w:hAnsi="Times New Roman" w:cs="Times New Roman"/>
                <w:smallCaps w:val="0"/>
                <w:noProof/>
                <w:sz w:val="28"/>
                <w:szCs w:val="28"/>
                <w:lang w:eastAsia="ru-RU"/>
                <w:rPrChange w:id="528" w:author="Виталий Лавренов" w:date="2019-06-25T15:39:00Z">
                  <w:rPr>
                    <w:rFonts w:eastAsiaTheme="minorEastAsia" w:cstheme="minorBidi"/>
                    <w:smallCaps w:val="0"/>
                    <w:noProof/>
                    <w:sz w:val="22"/>
                    <w:szCs w:val="22"/>
                    <w:lang w:eastAsia="ru-RU"/>
                  </w:rPr>
                </w:rPrChange>
              </w:rPr>
              <w:tab/>
            </w:r>
            <w:r w:rsidRPr="00981CBD">
              <w:rPr>
                <w:rStyle w:val="ab"/>
                <w:rFonts w:ascii="Times New Roman" w:hAnsi="Times New Roman" w:cs="Times New Roman"/>
                <w:noProof/>
                <w:sz w:val="28"/>
                <w:szCs w:val="28"/>
                <w:rPrChange w:id="529" w:author="Виталий Лавренов" w:date="2019-06-25T15:39:00Z">
                  <w:rPr>
                    <w:rStyle w:val="ab"/>
                    <w:noProof/>
                  </w:rPr>
                </w:rPrChange>
              </w:rPr>
              <w:t>Применение нейронных сетей</w:t>
            </w:r>
            <w:r w:rsidRPr="00981CBD">
              <w:rPr>
                <w:rFonts w:ascii="Times New Roman" w:hAnsi="Times New Roman" w:cs="Times New Roman"/>
                <w:noProof/>
                <w:webHidden/>
                <w:sz w:val="28"/>
                <w:szCs w:val="28"/>
                <w:rPrChange w:id="530" w:author="Виталий Лавренов" w:date="2019-06-25T15:39:00Z">
                  <w:rPr>
                    <w:noProof/>
                    <w:webHidden/>
                  </w:rPr>
                </w:rPrChange>
              </w:rPr>
              <w:tab/>
            </w:r>
            <w:r w:rsidRPr="00981CBD">
              <w:rPr>
                <w:rFonts w:ascii="Times New Roman" w:hAnsi="Times New Roman" w:cs="Times New Roman"/>
                <w:noProof/>
                <w:webHidden/>
                <w:sz w:val="28"/>
                <w:szCs w:val="28"/>
                <w:rPrChange w:id="531"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532" w:author="Виталий Лавренов" w:date="2019-06-25T15:39:00Z">
                  <w:rPr>
                    <w:noProof/>
                    <w:webHidden/>
                  </w:rPr>
                </w:rPrChange>
              </w:rPr>
              <w:instrText xml:space="preserve"> PAGEREF _Toc12369584 \h </w:instrText>
            </w:r>
          </w:ins>
          <w:r w:rsidRPr="00981CBD">
            <w:rPr>
              <w:rFonts w:ascii="Times New Roman" w:hAnsi="Times New Roman" w:cs="Times New Roman"/>
              <w:noProof/>
              <w:webHidden/>
              <w:sz w:val="28"/>
              <w:szCs w:val="28"/>
              <w:rPrChange w:id="533"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534" w:author="Виталий Лавренов" w:date="2019-06-25T15:39:00Z">
                <w:rPr>
                  <w:noProof/>
                  <w:webHidden/>
                </w:rPr>
              </w:rPrChange>
            </w:rPr>
            <w:fldChar w:fldCharType="separate"/>
          </w:r>
          <w:ins w:id="535" w:author="Виталий Лавренов" w:date="2019-06-25T15:38:00Z">
            <w:r w:rsidRPr="00981CBD">
              <w:rPr>
                <w:rFonts w:ascii="Times New Roman" w:hAnsi="Times New Roman" w:cs="Times New Roman"/>
                <w:noProof/>
                <w:webHidden/>
                <w:sz w:val="28"/>
                <w:szCs w:val="28"/>
                <w:rPrChange w:id="536" w:author="Виталий Лавренов" w:date="2019-06-25T15:39:00Z">
                  <w:rPr>
                    <w:noProof/>
                    <w:webHidden/>
                  </w:rPr>
                </w:rPrChange>
              </w:rPr>
              <w:t>32</w:t>
            </w:r>
            <w:r w:rsidRPr="00981CBD">
              <w:rPr>
                <w:rFonts w:ascii="Times New Roman" w:hAnsi="Times New Roman" w:cs="Times New Roman"/>
                <w:noProof/>
                <w:webHidden/>
                <w:sz w:val="28"/>
                <w:szCs w:val="28"/>
                <w:rPrChange w:id="537"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538" w:author="Виталий Лавренов" w:date="2019-06-25T15:39:00Z">
                  <w:rPr>
                    <w:rStyle w:val="ab"/>
                    <w:noProof/>
                  </w:rPr>
                </w:rPrChange>
              </w:rPr>
              <w:fldChar w:fldCharType="end"/>
            </w:r>
          </w:ins>
        </w:p>
        <w:p w14:paraId="342C3BAB" w14:textId="3B0F0892" w:rsidR="00981CBD" w:rsidRPr="00981CBD" w:rsidRDefault="00981CBD">
          <w:pPr>
            <w:pStyle w:val="31"/>
            <w:tabs>
              <w:tab w:val="left" w:pos="1100"/>
              <w:tab w:val="right" w:leader="dot" w:pos="8777"/>
            </w:tabs>
            <w:rPr>
              <w:ins w:id="539" w:author="Виталий Лавренов" w:date="2019-06-25T15:38:00Z"/>
              <w:rFonts w:ascii="Times New Roman" w:eastAsiaTheme="minorEastAsia" w:hAnsi="Times New Roman" w:cs="Times New Roman"/>
              <w:i w:val="0"/>
              <w:iCs w:val="0"/>
              <w:noProof/>
              <w:sz w:val="28"/>
              <w:szCs w:val="28"/>
              <w:lang w:eastAsia="ru-RU"/>
              <w:rPrChange w:id="540" w:author="Виталий Лавренов" w:date="2019-06-25T15:39:00Z">
                <w:rPr>
                  <w:ins w:id="541" w:author="Виталий Лавренов" w:date="2019-06-25T15:38:00Z"/>
                  <w:rFonts w:eastAsiaTheme="minorEastAsia" w:cstheme="minorBidi"/>
                  <w:i w:val="0"/>
                  <w:iCs w:val="0"/>
                  <w:noProof/>
                  <w:sz w:val="22"/>
                  <w:szCs w:val="22"/>
                  <w:lang w:eastAsia="ru-RU"/>
                </w:rPr>
              </w:rPrChange>
            </w:rPr>
          </w:pPr>
          <w:ins w:id="542" w:author="Виталий Лавренов" w:date="2019-06-25T15:38:00Z">
            <w:r w:rsidRPr="00981CBD">
              <w:rPr>
                <w:rStyle w:val="ab"/>
                <w:rFonts w:ascii="Times New Roman" w:hAnsi="Times New Roman" w:cs="Times New Roman"/>
                <w:noProof/>
                <w:sz w:val="28"/>
                <w:szCs w:val="28"/>
                <w:rPrChange w:id="543"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544"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545" w:author="Виталий Лавренов" w:date="2019-06-25T15:39:00Z">
                  <w:rPr>
                    <w:noProof/>
                  </w:rPr>
                </w:rPrChange>
              </w:rPr>
              <w:instrText>HYPERLINK \l "_Toc12369585"</w:instrText>
            </w:r>
            <w:r w:rsidRPr="00981CBD">
              <w:rPr>
                <w:rStyle w:val="ab"/>
                <w:rFonts w:ascii="Times New Roman" w:hAnsi="Times New Roman" w:cs="Times New Roman"/>
                <w:noProof/>
                <w:sz w:val="28"/>
                <w:szCs w:val="28"/>
                <w:rPrChange w:id="546"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547"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548" w:author="Виталий Лавренов" w:date="2019-06-25T15:39:00Z">
                  <w:rPr>
                    <w:rStyle w:val="ab"/>
                    <w:noProof/>
                  </w:rPr>
                </w:rPrChange>
              </w:rPr>
              <w:t>3.2.1</w:t>
            </w:r>
            <w:r w:rsidRPr="00981CBD">
              <w:rPr>
                <w:rFonts w:ascii="Times New Roman" w:eastAsiaTheme="minorEastAsia" w:hAnsi="Times New Roman" w:cs="Times New Roman"/>
                <w:i w:val="0"/>
                <w:iCs w:val="0"/>
                <w:noProof/>
                <w:sz w:val="28"/>
                <w:szCs w:val="28"/>
                <w:lang w:eastAsia="ru-RU"/>
                <w:rPrChange w:id="549"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550" w:author="Виталий Лавренов" w:date="2019-06-25T15:39:00Z">
                  <w:rPr>
                    <w:rStyle w:val="ab"/>
                    <w:noProof/>
                  </w:rPr>
                </w:rPrChange>
              </w:rPr>
              <w:t>Формат файлов</w:t>
            </w:r>
            <w:r w:rsidRPr="00981CBD">
              <w:rPr>
                <w:rFonts w:ascii="Times New Roman" w:hAnsi="Times New Roman" w:cs="Times New Roman"/>
                <w:noProof/>
                <w:webHidden/>
                <w:sz w:val="28"/>
                <w:szCs w:val="28"/>
                <w:rPrChange w:id="551" w:author="Виталий Лавренов" w:date="2019-06-25T15:39:00Z">
                  <w:rPr>
                    <w:noProof/>
                    <w:webHidden/>
                  </w:rPr>
                </w:rPrChange>
              </w:rPr>
              <w:tab/>
            </w:r>
            <w:r w:rsidRPr="00981CBD">
              <w:rPr>
                <w:rFonts w:ascii="Times New Roman" w:hAnsi="Times New Roman" w:cs="Times New Roman"/>
                <w:noProof/>
                <w:webHidden/>
                <w:sz w:val="28"/>
                <w:szCs w:val="28"/>
                <w:rPrChange w:id="552"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553" w:author="Виталий Лавренов" w:date="2019-06-25T15:39:00Z">
                  <w:rPr>
                    <w:noProof/>
                    <w:webHidden/>
                  </w:rPr>
                </w:rPrChange>
              </w:rPr>
              <w:instrText xml:space="preserve"> PAGEREF _Toc12369585 \h </w:instrText>
            </w:r>
          </w:ins>
          <w:r w:rsidRPr="00981CBD">
            <w:rPr>
              <w:rFonts w:ascii="Times New Roman" w:hAnsi="Times New Roman" w:cs="Times New Roman"/>
              <w:noProof/>
              <w:webHidden/>
              <w:sz w:val="28"/>
              <w:szCs w:val="28"/>
              <w:rPrChange w:id="554"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555" w:author="Виталий Лавренов" w:date="2019-06-25T15:39:00Z">
                <w:rPr>
                  <w:noProof/>
                  <w:webHidden/>
                </w:rPr>
              </w:rPrChange>
            </w:rPr>
            <w:fldChar w:fldCharType="separate"/>
          </w:r>
          <w:ins w:id="556" w:author="Виталий Лавренов" w:date="2019-06-25T15:38:00Z">
            <w:r w:rsidRPr="00981CBD">
              <w:rPr>
                <w:rFonts w:ascii="Times New Roman" w:hAnsi="Times New Roman" w:cs="Times New Roman"/>
                <w:noProof/>
                <w:webHidden/>
                <w:sz w:val="28"/>
                <w:szCs w:val="28"/>
                <w:rPrChange w:id="557" w:author="Виталий Лавренов" w:date="2019-06-25T15:39:00Z">
                  <w:rPr>
                    <w:noProof/>
                    <w:webHidden/>
                  </w:rPr>
                </w:rPrChange>
              </w:rPr>
              <w:t>32</w:t>
            </w:r>
            <w:r w:rsidRPr="00981CBD">
              <w:rPr>
                <w:rFonts w:ascii="Times New Roman" w:hAnsi="Times New Roman" w:cs="Times New Roman"/>
                <w:noProof/>
                <w:webHidden/>
                <w:sz w:val="28"/>
                <w:szCs w:val="28"/>
                <w:rPrChange w:id="558"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559" w:author="Виталий Лавренов" w:date="2019-06-25T15:39:00Z">
                  <w:rPr>
                    <w:rStyle w:val="ab"/>
                    <w:noProof/>
                  </w:rPr>
                </w:rPrChange>
              </w:rPr>
              <w:fldChar w:fldCharType="end"/>
            </w:r>
          </w:ins>
        </w:p>
        <w:p w14:paraId="1FF9E657" w14:textId="2250CA2B" w:rsidR="00981CBD" w:rsidRPr="00981CBD" w:rsidRDefault="00981CBD">
          <w:pPr>
            <w:pStyle w:val="31"/>
            <w:tabs>
              <w:tab w:val="left" w:pos="1100"/>
              <w:tab w:val="right" w:leader="dot" w:pos="8777"/>
            </w:tabs>
            <w:rPr>
              <w:ins w:id="560" w:author="Виталий Лавренов" w:date="2019-06-25T15:38:00Z"/>
              <w:rFonts w:ascii="Times New Roman" w:eastAsiaTheme="minorEastAsia" w:hAnsi="Times New Roman" w:cs="Times New Roman"/>
              <w:i w:val="0"/>
              <w:iCs w:val="0"/>
              <w:noProof/>
              <w:sz w:val="28"/>
              <w:szCs w:val="28"/>
              <w:lang w:eastAsia="ru-RU"/>
              <w:rPrChange w:id="561" w:author="Виталий Лавренов" w:date="2019-06-25T15:39:00Z">
                <w:rPr>
                  <w:ins w:id="562" w:author="Виталий Лавренов" w:date="2019-06-25T15:38:00Z"/>
                  <w:rFonts w:eastAsiaTheme="minorEastAsia" w:cstheme="minorBidi"/>
                  <w:i w:val="0"/>
                  <w:iCs w:val="0"/>
                  <w:noProof/>
                  <w:sz w:val="22"/>
                  <w:szCs w:val="22"/>
                  <w:lang w:eastAsia="ru-RU"/>
                </w:rPr>
              </w:rPrChange>
            </w:rPr>
          </w:pPr>
          <w:ins w:id="563" w:author="Виталий Лавренов" w:date="2019-06-25T15:38:00Z">
            <w:r w:rsidRPr="00981CBD">
              <w:rPr>
                <w:rStyle w:val="ab"/>
                <w:rFonts w:ascii="Times New Roman" w:hAnsi="Times New Roman" w:cs="Times New Roman"/>
                <w:noProof/>
                <w:sz w:val="28"/>
                <w:szCs w:val="28"/>
                <w:rPrChange w:id="564"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565"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566" w:author="Виталий Лавренов" w:date="2019-06-25T15:39:00Z">
                  <w:rPr>
                    <w:noProof/>
                  </w:rPr>
                </w:rPrChange>
              </w:rPr>
              <w:instrText>HYPERLINK \l "_Toc12369586"</w:instrText>
            </w:r>
            <w:r w:rsidRPr="00981CBD">
              <w:rPr>
                <w:rStyle w:val="ab"/>
                <w:rFonts w:ascii="Times New Roman" w:hAnsi="Times New Roman" w:cs="Times New Roman"/>
                <w:noProof/>
                <w:sz w:val="28"/>
                <w:szCs w:val="28"/>
                <w:rPrChange w:id="567"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568"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569" w:author="Виталий Лавренов" w:date="2019-06-25T15:39:00Z">
                  <w:rPr>
                    <w:rStyle w:val="ab"/>
                    <w:noProof/>
                  </w:rPr>
                </w:rPrChange>
              </w:rPr>
              <w:t>3.2.2</w:t>
            </w:r>
            <w:r w:rsidRPr="00981CBD">
              <w:rPr>
                <w:rFonts w:ascii="Times New Roman" w:eastAsiaTheme="minorEastAsia" w:hAnsi="Times New Roman" w:cs="Times New Roman"/>
                <w:i w:val="0"/>
                <w:iCs w:val="0"/>
                <w:noProof/>
                <w:sz w:val="28"/>
                <w:szCs w:val="28"/>
                <w:lang w:eastAsia="ru-RU"/>
                <w:rPrChange w:id="570"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571" w:author="Виталий Лавренов" w:date="2019-06-25T15:39:00Z">
                  <w:rPr>
                    <w:rStyle w:val="ab"/>
                    <w:noProof/>
                  </w:rPr>
                </w:rPrChange>
              </w:rPr>
              <w:t>Предобработка</w:t>
            </w:r>
            <w:r w:rsidRPr="00981CBD">
              <w:rPr>
                <w:rFonts w:ascii="Times New Roman" w:hAnsi="Times New Roman" w:cs="Times New Roman"/>
                <w:noProof/>
                <w:webHidden/>
                <w:sz w:val="28"/>
                <w:szCs w:val="28"/>
                <w:rPrChange w:id="572" w:author="Виталий Лавренов" w:date="2019-06-25T15:39:00Z">
                  <w:rPr>
                    <w:noProof/>
                    <w:webHidden/>
                  </w:rPr>
                </w:rPrChange>
              </w:rPr>
              <w:tab/>
            </w:r>
            <w:r w:rsidRPr="00981CBD">
              <w:rPr>
                <w:rFonts w:ascii="Times New Roman" w:hAnsi="Times New Roman" w:cs="Times New Roman"/>
                <w:noProof/>
                <w:webHidden/>
                <w:sz w:val="28"/>
                <w:szCs w:val="28"/>
                <w:rPrChange w:id="573"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574" w:author="Виталий Лавренов" w:date="2019-06-25T15:39:00Z">
                  <w:rPr>
                    <w:noProof/>
                    <w:webHidden/>
                  </w:rPr>
                </w:rPrChange>
              </w:rPr>
              <w:instrText xml:space="preserve"> PAGEREF _Toc12369586 \h </w:instrText>
            </w:r>
          </w:ins>
          <w:r w:rsidRPr="00981CBD">
            <w:rPr>
              <w:rFonts w:ascii="Times New Roman" w:hAnsi="Times New Roman" w:cs="Times New Roman"/>
              <w:noProof/>
              <w:webHidden/>
              <w:sz w:val="28"/>
              <w:szCs w:val="28"/>
              <w:rPrChange w:id="575"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576" w:author="Виталий Лавренов" w:date="2019-06-25T15:39:00Z">
                <w:rPr>
                  <w:noProof/>
                  <w:webHidden/>
                </w:rPr>
              </w:rPrChange>
            </w:rPr>
            <w:fldChar w:fldCharType="separate"/>
          </w:r>
          <w:ins w:id="577" w:author="Виталий Лавренов" w:date="2019-06-25T15:38:00Z">
            <w:r w:rsidRPr="00981CBD">
              <w:rPr>
                <w:rFonts w:ascii="Times New Roman" w:hAnsi="Times New Roman" w:cs="Times New Roman"/>
                <w:noProof/>
                <w:webHidden/>
                <w:sz w:val="28"/>
                <w:szCs w:val="28"/>
                <w:rPrChange w:id="578" w:author="Виталий Лавренов" w:date="2019-06-25T15:39:00Z">
                  <w:rPr>
                    <w:noProof/>
                    <w:webHidden/>
                  </w:rPr>
                </w:rPrChange>
              </w:rPr>
              <w:t>33</w:t>
            </w:r>
            <w:r w:rsidRPr="00981CBD">
              <w:rPr>
                <w:rFonts w:ascii="Times New Roman" w:hAnsi="Times New Roman" w:cs="Times New Roman"/>
                <w:noProof/>
                <w:webHidden/>
                <w:sz w:val="28"/>
                <w:szCs w:val="28"/>
                <w:rPrChange w:id="579"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580" w:author="Виталий Лавренов" w:date="2019-06-25T15:39:00Z">
                  <w:rPr>
                    <w:rStyle w:val="ab"/>
                    <w:noProof/>
                  </w:rPr>
                </w:rPrChange>
              </w:rPr>
              <w:fldChar w:fldCharType="end"/>
            </w:r>
          </w:ins>
        </w:p>
        <w:p w14:paraId="51065B91" w14:textId="1E1207D2" w:rsidR="00981CBD" w:rsidRPr="00981CBD" w:rsidRDefault="00981CBD">
          <w:pPr>
            <w:pStyle w:val="31"/>
            <w:tabs>
              <w:tab w:val="left" w:pos="1100"/>
              <w:tab w:val="right" w:leader="dot" w:pos="8777"/>
            </w:tabs>
            <w:rPr>
              <w:ins w:id="581" w:author="Виталий Лавренов" w:date="2019-06-25T15:38:00Z"/>
              <w:rFonts w:ascii="Times New Roman" w:eastAsiaTheme="minorEastAsia" w:hAnsi="Times New Roman" w:cs="Times New Roman"/>
              <w:i w:val="0"/>
              <w:iCs w:val="0"/>
              <w:noProof/>
              <w:sz w:val="28"/>
              <w:szCs w:val="28"/>
              <w:lang w:eastAsia="ru-RU"/>
              <w:rPrChange w:id="582" w:author="Виталий Лавренов" w:date="2019-06-25T15:39:00Z">
                <w:rPr>
                  <w:ins w:id="583" w:author="Виталий Лавренов" w:date="2019-06-25T15:38:00Z"/>
                  <w:rFonts w:eastAsiaTheme="minorEastAsia" w:cstheme="minorBidi"/>
                  <w:i w:val="0"/>
                  <w:iCs w:val="0"/>
                  <w:noProof/>
                  <w:sz w:val="22"/>
                  <w:szCs w:val="22"/>
                  <w:lang w:eastAsia="ru-RU"/>
                </w:rPr>
              </w:rPrChange>
            </w:rPr>
          </w:pPr>
          <w:ins w:id="584" w:author="Виталий Лавренов" w:date="2019-06-25T15:38:00Z">
            <w:r w:rsidRPr="00981CBD">
              <w:rPr>
                <w:rStyle w:val="ab"/>
                <w:rFonts w:ascii="Times New Roman" w:hAnsi="Times New Roman" w:cs="Times New Roman"/>
                <w:noProof/>
                <w:sz w:val="28"/>
                <w:szCs w:val="28"/>
                <w:rPrChange w:id="585"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586"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587" w:author="Виталий Лавренов" w:date="2019-06-25T15:39:00Z">
                  <w:rPr>
                    <w:noProof/>
                  </w:rPr>
                </w:rPrChange>
              </w:rPr>
              <w:instrText>HYPERLINK \l "_Toc12369587"</w:instrText>
            </w:r>
            <w:r w:rsidRPr="00981CBD">
              <w:rPr>
                <w:rStyle w:val="ab"/>
                <w:rFonts w:ascii="Times New Roman" w:hAnsi="Times New Roman" w:cs="Times New Roman"/>
                <w:noProof/>
                <w:sz w:val="28"/>
                <w:szCs w:val="28"/>
                <w:rPrChange w:id="588"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589"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590" w:author="Виталий Лавренов" w:date="2019-06-25T15:39:00Z">
                  <w:rPr>
                    <w:rStyle w:val="ab"/>
                    <w:noProof/>
                  </w:rPr>
                </w:rPrChange>
              </w:rPr>
              <w:t>3.2.3</w:t>
            </w:r>
            <w:r w:rsidRPr="00981CBD">
              <w:rPr>
                <w:rFonts w:ascii="Times New Roman" w:eastAsiaTheme="minorEastAsia" w:hAnsi="Times New Roman" w:cs="Times New Roman"/>
                <w:i w:val="0"/>
                <w:iCs w:val="0"/>
                <w:noProof/>
                <w:sz w:val="28"/>
                <w:szCs w:val="28"/>
                <w:lang w:eastAsia="ru-RU"/>
                <w:rPrChange w:id="591"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592" w:author="Виталий Лавренов" w:date="2019-06-25T15:39:00Z">
                  <w:rPr>
                    <w:rStyle w:val="ab"/>
                    <w:noProof/>
                  </w:rPr>
                </w:rPrChange>
              </w:rPr>
              <w:t>Обучение весов нейронной сети</w:t>
            </w:r>
            <w:r w:rsidRPr="00981CBD">
              <w:rPr>
                <w:rFonts w:ascii="Times New Roman" w:hAnsi="Times New Roman" w:cs="Times New Roman"/>
                <w:noProof/>
                <w:webHidden/>
                <w:sz w:val="28"/>
                <w:szCs w:val="28"/>
                <w:rPrChange w:id="593" w:author="Виталий Лавренов" w:date="2019-06-25T15:39:00Z">
                  <w:rPr>
                    <w:noProof/>
                    <w:webHidden/>
                  </w:rPr>
                </w:rPrChange>
              </w:rPr>
              <w:tab/>
            </w:r>
            <w:r w:rsidRPr="00981CBD">
              <w:rPr>
                <w:rFonts w:ascii="Times New Roman" w:hAnsi="Times New Roman" w:cs="Times New Roman"/>
                <w:noProof/>
                <w:webHidden/>
                <w:sz w:val="28"/>
                <w:szCs w:val="28"/>
                <w:rPrChange w:id="594"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595" w:author="Виталий Лавренов" w:date="2019-06-25T15:39:00Z">
                  <w:rPr>
                    <w:noProof/>
                    <w:webHidden/>
                  </w:rPr>
                </w:rPrChange>
              </w:rPr>
              <w:instrText xml:space="preserve"> PAGEREF _Toc12369587 \h </w:instrText>
            </w:r>
          </w:ins>
          <w:r w:rsidRPr="00981CBD">
            <w:rPr>
              <w:rFonts w:ascii="Times New Roman" w:hAnsi="Times New Roman" w:cs="Times New Roman"/>
              <w:noProof/>
              <w:webHidden/>
              <w:sz w:val="28"/>
              <w:szCs w:val="28"/>
              <w:rPrChange w:id="596"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597" w:author="Виталий Лавренов" w:date="2019-06-25T15:39:00Z">
                <w:rPr>
                  <w:noProof/>
                  <w:webHidden/>
                </w:rPr>
              </w:rPrChange>
            </w:rPr>
            <w:fldChar w:fldCharType="separate"/>
          </w:r>
          <w:ins w:id="598" w:author="Виталий Лавренов" w:date="2019-06-25T15:38:00Z">
            <w:r w:rsidRPr="00981CBD">
              <w:rPr>
                <w:rFonts w:ascii="Times New Roman" w:hAnsi="Times New Roman" w:cs="Times New Roman"/>
                <w:noProof/>
                <w:webHidden/>
                <w:sz w:val="28"/>
                <w:szCs w:val="28"/>
                <w:rPrChange w:id="599" w:author="Виталий Лавренов" w:date="2019-06-25T15:39:00Z">
                  <w:rPr>
                    <w:noProof/>
                    <w:webHidden/>
                  </w:rPr>
                </w:rPrChange>
              </w:rPr>
              <w:t>33</w:t>
            </w:r>
            <w:r w:rsidRPr="00981CBD">
              <w:rPr>
                <w:rFonts w:ascii="Times New Roman" w:hAnsi="Times New Roman" w:cs="Times New Roman"/>
                <w:noProof/>
                <w:webHidden/>
                <w:sz w:val="28"/>
                <w:szCs w:val="28"/>
                <w:rPrChange w:id="600"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601" w:author="Виталий Лавренов" w:date="2019-06-25T15:39:00Z">
                  <w:rPr>
                    <w:rStyle w:val="ab"/>
                    <w:noProof/>
                  </w:rPr>
                </w:rPrChange>
              </w:rPr>
              <w:fldChar w:fldCharType="end"/>
            </w:r>
          </w:ins>
        </w:p>
        <w:p w14:paraId="7BF399D9" w14:textId="2F579E47" w:rsidR="00981CBD" w:rsidRPr="00981CBD" w:rsidRDefault="00981CBD">
          <w:pPr>
            <w:pStyle w:val="31"/>
            <w:tabs>
              <w:tab w:val="left" w:pos="1100"/>
              <w:tab w:val="right" w:leader="dot" w:pos="8777"/>
            </w:tabs>
            <w:rPr>
              <w:ins w:id="602" w:author="Виталий Лавренов" w:date="2019-06-25T15:38:00Z"/>
              <w:rFonts w:ascii="Times New Roman" w:eastAsiaTheme="minorEastAsia" w:hAnsi="Times New Roman" w:cs="Times New Roman"/>
              <w:i w:val="0"/>
              <w:iCs w:val="0"/>
              <w:noProof/>
              <w:sz w:val="28"/>
              <w:szCs w:val="28"/>
              <w:lang w:eastAsia="ru-RU"/>
              <w:rPrChange w:id="603" w:author="Виталий Лавренов" w:date="2019-06-25T15:39:00Z">
                <w:rPr>
                  <w:ins w:id="604" w:author="Виталий Лавренов" w:date="2019-06-25T15:38:00Z"/>
                  <w:rFonts w:eastAsiaTheme="minorEastAsia" w:cstheme="minorBidi"/>
                  <w:i w:val="0"/>
                  <w:iCs w:val="0"/>
                  <w:noProof/>
                  <w:sz w:val="22"/>
                  <w:szCs w:val="22"/>
                  <w:lang w:eastAsia="ru-RU"/>
                </w:rPr>
              </w:rPrChange>
            </w:rPr>
          </w:pPr>
          <w:ins w:id="605" w:author="Виталий Лавренов" w:date="2019-06-25T15:38:00Z">
            <w:r w:rsidRPr="00981CBD">
              <w:rPr>
                <w:rStyle w:val="ab"/>
                <w:rFonts w:ascii="Times New Roman" w:hAnsi="Times New Roman" w:cs="Times New Roman"/>
                <w:noProof/>
                <w:sz w:val="28"/>
                <w:szCs w:val="28"/>
                <w:rPrChange w:id="606"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607"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608" w:author="Виталий Лавренов" w:date="2019-06-25T15:39:00Z">
                  <w:rPr>
                    <w:noProof/>
                  </w:rPr>
                </w:rPrChange>
              </w:rPr>
              <w:instrText>HYPERLINK \l "_Toc12369588"</w:instrText>
            </w:r>
            <w:r w:rsidRPr="00981CBD">
              <w:rPr>
                <w:rStyle w:val="ab"/>
                <w:rFonts w:ascii="Times New Roman" w:hAnsi="Times New Roman" w:cs="Times New Roman"/>
                <w:noProof/>
                <w:sz w:val="28"/>
                <w:szCs w:val="28"/>
                <w:rPrChange w:id="609"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610"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611" w:author="Виталий Лавренов" w:date="2019-06-25T15:39:00Z">
                  <w:rPr>
                    <w:rStyle w:val="ab"/>
                    <w:noProof/>
                  </w:rPr>
                </w:rPrChange>
              </w:rPr>
              <w:t>3.2.4</w:t>
            </w:r>
            <w:r w:rsidRPr="00981CBD">
              <w:rPr>
                <w:rFonts w:ascii="Times New Roman" w:eastAsiaTheme="minorEastAsia" w:hAnsi="Times New Roman" w:cs="Times New Roman"/>
                <w:i w:val="0"/>
                <w:iCs w:val="0"/>
                <w:noProof/>
                <w:sz w:val="28"/>
                <w:szCs w:val="28"/>
                <w:lang w:eastAsia="ru-RU"/>
                <w:rPrChange w:id="612"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613" w:author="Виталий Лавренов" w:date="2019-06-25T15:39:00Z">
                  <w:rPr>
                    <w:rStyle w:val="ab"/>
                    <w:noProof/>
                  </w:rPr>
                </w:rPrChange>
              </w:rPr>
              <w:t>Классификация</w:t>
            </w:r>
            <w:r w:rsidRPr="00981CBD">
              <w:rPr>
                <w:rFonts w:ascii="Times New Roman" w:hAnsi="Times New Roman" w:cs="Times New Roman"/>
                <w:noProof/>
                <w:webHidden/>
                <w:sz w:val="28"/>
                <w:szCs w:val="28"/>
                <w:rPrChange w:id="614" w:author="Виталий Лавренов" w:date="2019-06-25T15:39:00Z">
                  <w:rPr>
                    <w:noProof/>
                    <w:webHidden/>
                  </w:rPr>
                </w:rPrChange>
              </w:rPr>
              <w:tab/>
            </w:r>
            <w:r w:rsidRPr="00981CBD">
              <w:rPr>
                <w:rFonts w:ascii="Times New Roman" w:hAnsi="Times New Roman" w:cs="Times New Roman"/>
                <w:noProof/>
                <w:webHidden/>
                <w:sz w:val="28"/>
                <w:szCs w:val="28"/>
                <w:rPrChange w:id="615"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616" w:author="Виталий Лавренов" w:date="2019-06-25T15:39:00Z">
                  <w:rPr>
                    <w:noProof/>
                    <w:webHidden/>
                  </w:rPr>
                </w:rPrChange>
              </w:rPr>
              <w:instrText xml:space="preserve"> PAGEREF _Toc12369588 \h </w:instrText>
            </w:r>
          </w:ins>
          <w:r w:rsidRPr="00981CBD">
            <w:rPr>
              <w:rFonts w:ascii="Times New Roman" w:hAnsi="Times New Roman" w:cs="Times New Roman"/>
              <w:noProof/>
              <w:webHidden/>
              <w:sz w:val="28"/>
              <w:szCs w:val="28"/>
              <w:rPrChange w:id="617"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618" w:author="Виталий Лавренов" w:date="2019-06-25T15:39:00Z">
                <w:rPr>
                  <w:noProof/>
                  <w:webHidden/>
                </w:rPr>
              </w:rPrChange>
            </w:rPr>
            <w:fldChar w:fldCharType="separate"/>
          </w:r>
          <w:ins w:id="619" w:author="Виталий Лавренов" w:date="2019-06-25T15:38:00Z">
            <w:r w:rsidRPr="00981CBD">
              <w:rPr>
                <w:rFonts w:ascii="Times New Roman" w:hAnsi="Times New Roman" w:cs="Times New Roman"/>
                <w:noProof/>
                <w:webHidden/>
                <w:sz w:val="28"/>
                <w:szCs w:val="28"/>
                <w:rPrChange w:id="620" w:author="Виталий Лавренов" w:date="2019-06-25T15:39:00Z">
                  <w:rPr>
                    <w:noProof/>
                    <w:webHidden/>
                  </w:rPr>
                </w:rPrChange>
              </w:rPr>
              <w:t>34</w:t>
            </w:r>
            <w:r w:rsidRPr="00981CBD">
              <w:rPr>
                <w:rFonts w:ascii="Times New Roman" w:hAnsi="Times New Roman" w:cs="Times New Roman"/>
                <w:noProof/>
                <w:webHidden/>
                <w:sz w:val="28"/>
                <w:szCs w:val="28"/>
                <w:rPrChange w:id="621"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622" w:author="Виталий Лавренов" w:date="2019-06-25T15:39:00Z">
                  <w:rPr>
                    <w:rStyle w:val="ab"/>
                    <w:noProof/>
                  </w:rPr>
                </w:rPrChange>
              </w:rPr>
              <w:fldChar w:fldCharType="end"/>
            </w:r>
          </w:ins>
        </w:p>
        <w:p w14:paraId="4B62014F" w14:textId="79128C8A" w:rsidR="00981CBD" w:rsidRPr="00981CBD" w:rsidRDefault="00981CBD">
          <w:pPr>
            <w:pStyle w:val="31"/>
            <w:tabs>
              <w:tab w:val="left" w:pos="1100"/>
              <w:tab w:val="right" w:leader="dot" w:pos="8777"/>
            </w:tabs>
            <w:rPr>
              <w:ins w:id="623" w:author="Виталий Лавренов" w:date="2019-06-25T15:38:00Z"/>
              <w:rFonts w:ascii="Times New Roman" w:eastAsiaTheme="minorEastAsia" w:hAnsi="Times New Roman" w:cs="Times New Roman"/>
              <w:i w:val="0"/>
              <w:iCs w:val="0"/>
              <w:noProof/>
              <w:sz w:val="28"/>
              <w:szCs w:val="28"/>
              <w:lang w:eastAsia="ru-RU"/>
              <w:rPrChange w:id="624" w:author="Виталий Лавренов" w:date="2019-06-25T15:39:00Z">
                <w:rPr>
                  <w:ins w:id="625" w:author="Виталий Лавренов" w:date="2019-06-25T15:38:00Z"/>
                  <w:rFonts w:eastAsiaTheme="minorEastAsia" w:cstheme="minorBidi"/>
                  <w:i w:val="0"/>
                  <w:iCs w:val="0"/>
                  <w:noProof/>
                  <w:sz w:val="22"/>
                  <w:szCs w:val="22"/>
                  <w:lang w:eastAsia="ru-RU"/>
                </w:rPr>
              </w:rPrChange>
            </w:rPr>
          </w:pPr>
          <w:ins w:id="626" w:author="Виталий Лавренов" w:date="2019-06-25T15:38:00Z">
            <w:r w:rsidRPr="00981CBD">
              <w:rPr>
                <w:rStyle w:val="ab"/>
                <w:rFonts w:ascii="Times New Roman" w:hAnsi="Times New Roman" w:cs="Times New Roman"/>
                <w:noProof/>
                <w:sz w:val="28"/>
                <w:szCs w:val="28"/>
                <w:rPrChange w:id="627"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628"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629" w:author="Виталий Лавренов" w:date="2019-06-25T15:39:00Z">
                  <w:rPr>
                    <w:noProof/>
                  </w:rPr>
                </w:rPrChange>
              </w:rPr>
              <w:instrText>HYPERLINK \l "_Toc12369589"</w:instrText>
            </w:r>
            <w:r w:rsidRPr="00981CBD">
              <w:rPr>
                <w:rStyle w:val="ab"/>
                <w:rFonts w:ascii="Times New Roman" w:hAnsi="Times New Roman" w:cs="Times New Roman"/>
                <w:noProof/>
                <w:sz w:val="28"/>
                <w:szCs w:val="28"/>
                <w:rPrChange w:id="630"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631"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632" w:author="Виталий Лавренов" w:date="2019-06-25T15:39:00Z">
                  <w:rPr>
                    <w:rStyle w:val="ab"/>
                    <w:noProof/>
                  </w:rPr>
                </w:rPrChange>
              </w:rPr>
              <w:t>3.2.5</w:t>
            </w:r>
            <w:r w:rsidRPr="00981CBD">
              <w:rPr>
                <w:rFonts w:ascii="Times New Roman" w:eastAsiaTheme="minorEastAsia" w:hAnsi="Times New Roman" w:cs="Times New Roman"/>
                <w:i w:val="0"/>
                <w:iCs w:val="0"/>
                <w:noProof/>
                <w:sz w:val="28"/>
                <w:szCs w:val="28"/>
                <w:lang w:eastAsia="ru-RU"/>
                <w:rPrChange w:id="633"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634" w:author="Виталий Лавренов" w:date="2019-06-25T15:39:00Z">
                  <w:rPr>
                    <w:rStyle w:val="ab"/>
                    <w:noProof/>
                  </w:rPr>
                </w:rPrChange>
              </w:rPr>
              <w:t>Добавление дополнительных признаков</w:t>
            </w:r>
            <w:r w:rsidRPr="00981CBD">
              <w:rPr>
                <w:rFonts w:ascii="Times New Roman" w:hAnsi="Times New Roman" w:cs="Times New Roman"/>
                <w:noProof/>
                <w:webHidden/>
                <w:sz w:val="28"/>
                <w:szCs w:val="28"/>
                <w:rPrChange w:id="635" w:author="Виталий Лавренов" w:date="2019-06-25T15:39:00Z">
                  <w:rPr>
                    <w:noProof/>
                    <w:webHidden/>
                  </w:rPr>
                </w:rPrChange>
              </w:rPr>
              <w:tab/>
            </w:r>
            <w:r w:rsidRPr="00981CBD">
              <w:rPr>
                <w:rFonts w:ascii="Times New Roman" w:hAnsi="Times New Roman" w:cs="Times New Roman"/>
                <w:noProof/>
                <w:webHidden/>
                <w:sz w:val="28"/>
                <w:szCs w:val="28"/>
                <w:rPrChange w:id="636"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637" w:author="Виталий Лавренов" w:date="2019-06-25T15:39:00Z">
                  <w:rPr>
                    <w:noProof/>
                    <w:webHidden/>
                  </w:rPr>
                </w:rPrChange>
              </w:rPr>
              <w:instrText xml:space="preserve"> PAGEREF _Toc12369589 \h </w:instrText>
            </w:r>
          </w:ins>
          <w:r w:rsidRPr="00981CBD">
            <w:rPr>
              <w:rFonts w:ascii="Times New Roman" w:hAnsi="Times New Roman" w:cs="Times New Roman"/>
              <w:noProof/>
              <w:webHidden/>
              <w:sz w:val="28"/>
              <w:szCs w:val="28"/>
              <w:rPrChange w:id="638"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639" w:author="Виталий Лавренов" w:date="2019-06-25T15:39:00Z">
                <w:rPr>
                  <w:noProof/>
                  <w:webHidden/>
                </w:rPr>
              </w:rPrChange>
            </w:rPr>
            <w:fldChar w:fldCharType="separate"/>
          </w:r>
          <w:ins w:id="640" w:author="Виталий Лавренов" w:date="2019-06-25T15:38:00Z">
            <w:r w:rsidRPr="00981CBD">
              <w:rPr>
                <w:rFonts w:ascii="Times New Roman" w:hAnsi="Times New Roman" w:cs="Times New Roman"/>
                <w:noProof/>
                <w:webHidden/>
                <w:sz w:val="28"/>
                <w:szCs w:val="28"/>
                <w:rPrChange w:id="641" w:author="Виталий Лавренов" w:date="2019-06-25T15:39:00Z">
                  <w:rPr>
                    <w:noProof/>
                    <w:webHidden/>
                  </w:rPr>
                </w:rPrChange>
              </w:rPr>
              <w:t>34</w:t>
            </w:r>
            <w:r w:rsidRPr="00981CBD">
              <w:rPr>
                <w:rFonts w:ascii="Times New Roman" w:hAnsi="Times New Roman" w:cs="Times New Roman"/>
                <w:noProof/>
                <w:webHidden/>
                <w:sz w:val="28"/>
                <w:szCs w:val="28"/>
                <w:rPrChange w:id="642"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643" w:author="Виталий Лавренов" w:date="2019-06-25T15:39:00Z">
                  <w:rPr>
                    <w:rStyle w:val="ab"/>
                    <w:noProof/>
                  </w:rPr>
                </w:rPrChange>
              </w:rPr>
              <w:fldChar w:fldCharType="end"/>
            </w:r>
          </w:ins>
        </w:p>
        <w:p w14:paraId="09D907B3" w14:textId="2CBE7A60" w:rsidR="00981CBD" w:rsidRPr="00981CBD" w:rsidRDefault="00981CBD">
          <w:pPr>
            <w:pStyle w:val="31"/>
            <w:tabs>
              <w:tab w:val="left" w:pos="1100"/>
              <w:tab w:val="right" w:leader="dot" w:pos="8777"/>
            </w:tabs>
            <w:rPr>
              <w:ins w:id="644" w:author="Виталий Лавренов" w:date="2019-06-25T15:38:00Z"/>
              <w:rFonts w:ascii="Times New Roman" w:eastAsiaTheme="minorEastAsia" w:hAnsi="Times New Roman" w:cs="Times New Roman"/>
              <w:i w:val="0"/>
              <w:iCs w:val="0"/>
              <w:noProof/>
              <w:sz w:val="28"/>
              <w:szCs w:val="28"/>
              <w:lang w:eastAsia="ru-RU"/>
              <w:rPrChange w:id="645" w:author="Виталий Лавренов" w:date="2019-06-25T15:39:00Z">
                <w:rPr>
                  <w:ins w:id="646" w:author="Виталий Лавренов" w:date="2019-06-25T15:38:00Z"/>
                  <w:rFonts w:eastAsiaTheme="minorEastAsia" w:cstheme="minorBidi"/>
                  <w:i w:val="0"/>
                  <w:iCs w:val="0"/>
                  <w:noProof/>
                  <w:sz w:val="22"/>
                  <w:szCs w:val="22"/>
                  <w:lang w:eastAsia="ru-RU"/>
                </w:rPr>
              </w:rPrChange>
            </w:rPr>
          </w:pPr>
          <w:ins w:id="647" w:author="Виталий Лавренов" w:date="2019-06-25T15:38:00Z">
            <w:r w:rsidRPr="00981CBD">
              <w:rPr>
                <w:rStyle w:val="ab"/>
                <w:rFonts w:ascii="Times New Roman" w:hAnsi="Times New Roman" w:cs="Times New Roman"/>
                <w:noProof/>
                <w:sz w:val="28"/>
                <w:szCs w:val="28"/>
                <w:rPrChange w:id="648"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649"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650" w:author="Виталий Лавренов" w:date="2019-06-25T15:39:00Z">
                  <w:rPr>
                    <w:noProof/>
                  </w:rPr>
                </w:rPrChange>
              </w:rPr>
              <w:instrText>HYPERLINK \l "_Toc12369590"</w:instrText>
            </w:r>
            <w:r w:rsidRPr="00981CBD">
              <w:rPr>
                <w:rStyle w:val="ab"/>
                <w:rFonts w:ascii="Times New Roman" w:hAnsi="Times New Roman" w:cs="Times New Roman"/>
                <w:noProof/>
                <w:sz w:val="28"/>
                <w:szCs w:val="28"/>
                <w:rPrChange w:id="651"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652"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653" w:author="Виталий Лавренов" w:date="2019-06-25T15:39:00Z">
                  <w:rPr>
                    <w:rStyle w:val="ab"/>
                    <w:noProof/>
                  </w:rPr>
                </w:rPrChange>
              </w:rPr>
              <w:t>3.2.6</w:t>
            </w:r>
            <w:r w:rsidRPr="00981CBD">
              <w:rPr>
                <w:rFonts w:ascii="Times New Roman" w:eastAsiaTheme="minorEastAsia" w:hAnsi="Times New Roman" w:cs="Times New Roman"/>
                <w:i w:val="0"/>
                <w:iCs w:val="0"/>
                <w:noProof/>
                <w:sz w:val="28"/>
                <w:szCs w:val="28"/>
                <w:lang w:eastAsia="ru-RU"/>
                <w:rPrChange w:id="654" w:author="Виталий Лавренов" w:date="2019-06-25T15:39:00Z">
                  <w:rPr>
                    <w:rFonts w:eastAsiaTheme="minorEastAsia" w:cstheme="minorBidi"/>
                    <w:i w:val="0"/>
                    <w:iCs w:val="0"/>
                    <w:noProof/>
                    <w:sz w:val="22"/>
                    <w:szCs w:val="22"/>
                    <w:lang w:eastAsia="ru-RU"/>
                  </w:rPr>
                </w:rPrChange>
              </w:rPr>
              <w:tab/>
            </w:r>
            <w:r w:rsidRPr="00981CBD">
              <w:rPr>
                <w:rStyle w:val="ab"/>
                <w:rFonts w:ascii="Times New Roman" w:hAnsi="Times New Roman" w:cs="Times New Roman"/>
                <w:noProof/>
                <w:sz w:val="28"/>
                <w:szCs w:val="28"/>
                <w:rPrChange w:id="655" w:author="Виталий Лавренов" w:date="2019-06-25T15:39:00Z">
                  <w:rPr>
                    <w:rStyle w:val="ab"/>
                    <w:noProof/>
                  </w:rPr>
                </w:rPrChange>
              </w:rPr>
              <w:t>Переобучение</w:t>
            </w:r>
            <w:r w:rsidRPr="00981CBD">
              <w:rPr>
                <w:rFonts w:ascii="Times New Roman" w:hAnsi="Times New Roman" w:cs="Times New Roman"/>
                <w:noProof/>
                <w:webHidden/>
                <w:sz w:val="28"/>
                <w:szCs w:val="28"/>
                <w:rPrChange w:id="656" w:author="Виталий Лавренов" w:date="2019-06-25T15:39:00Z">
                  <w:rPr>
                    <w:noProof/>
                    <w:webHidden/>
                  </w:rPr>
                </w:rPrChange>
              </w:rPr>
              <w:tab/>
            </w:r>
            <w:r w:rsidRPr="00981CBD">
              <w:rPr>
                <w:rFonts w:ascii="Times New Roman" w:hAnsi="Times New Roman" w:cs="Times New Roman"/>
                <w:noProof/>
                <w:webHidden/>
                <w:sz w:val="28"/>
                <w:szCs w:val="28"/>
                <w:rPrChange w:id="657"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658" w:author="Виталий Лавренов" w:date="2019-06-25T15:39:00Z">
                  <w:rPr>
                    <w:noProof/>
                    <w:webHidden/>
                  </w:rPr>
                </w:rPrChange>
              </w:rPr>
              <w:instrText xml:space="preserve"> PAGEREF _Toc12369590 \h </w:instrText>
            </w:r>
          </w:ins>
          <w:r w:rsidRPr="00981CBD">
            <w:rPr>
              <w:rFonts w:ascii="Times New Roman" w:hAnsi="Times New Roman" w:cs="Times New Roman"/>
              <w:noProof/>
              <w:webHidden/>
              <w:sz w:val="28"/>
              <w:szCs w:val="28"/>
              <w:rPrChange w:id="659"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660" w:author="Виталий Лавренов" w:date="2019-06-25T15:39:00Z">
                <w:rPr>
                  <w:noProof/>
                  <w:webHidden/>
                </w:rPr>
              </w:rPrChange>
            </w:rPr>
            <w:fldChar w:fldCharType="separate"/>
          </w:r>
          <w:ins w:id="661" w:author="Виталий Лавренов" w:date="2019-06-25T15:38:00Z">
            <w:r w:rsidRPr="00981CBD">
              <w:rPr>
                <w:rFonts w:ascii="Times New Roman" w:hAnsi="Times New Roman" w:cs="Times New Roman"/>
                <w:noProof/>
                <w:webHidden/>
                <w:sz w:val="28"/>
                <w:szCs w:val="28"/>
                <w:rPrChange w:id="662" w:author="Виталий Лавренов" w:date="2019-06-25T15:39:00Z">
                  <w:rPr>
                    <w:noProof/>
                    <w:webHidden/>
                  </w:rPr>
                </w:rPrChange>
              </w:rPr>
              <w:t>37</w:t>
            </w:r>
            <w:r w:rsidRPr="00981CBD">
              <w:rPr>
                <w:rFonts w:ascii="Times New Roman" w:hAnsi="Times New Roman" w:cs="Times New Roman"/>
                <w:noProof/>
                <w:webHidden/>
                <w:sz w:val="28"/>
                <w:szCs w:val="28"/>
                <w:rPrChange w:id="663"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664" w:author="Виталий Лавренов" w:date="2019-06-25T15:39:00Z">
                  <w:rPr>
                    <w:rStyle w:val="ab"/>
                    <w:noProof/>
                  </w:rPr>
                </w:rPrChange>
              </w:rPr>
              <w:fldChar w:fldCharType="end"/>
            </w:r>
          </w:ins>
        </w:p>
        <w:p w14:paraId="660902E4" w14:textId="056A3D85" w:rsidR="00981CBD" w:rsidRPr="00981CBD" w:rsidRDefault="00981CBD">
          <w:pPr>
            <w:pStyle w:val="21"/>
            <w:tabs>
              <w:tab w:val="left" w:pos="880"/>
              <w:tab w:val="right" w:leader="dot" w:pos="8777"/>
            </w:tabs>
            <w:rPr>
              <w:ins w:id="665" w:author="Виталий Лавренов" w:date="2019-06-25T15:38:00Z"/>
              <w:rFonts w:ascii="Times New Roman" w:eastAsiaTheme="minorEastAsia" w:hAnsi="Times New Roman" w:cs="Times New Roman"/>
              <w:smallCaps w:val="0"/>
              <w:noProof/>
              <w:sz w:val="28"/>
              <w:szCs w:val="28"/>
              <w:lang w:eastAsia="ru-RU"/>
              <w:rPrChange w:id="666" w:author="Виталий Лавренов" w:date="2019-06-25T15:39:00Z">
                <w:rPr>
                  <w:ins w:id="667" w:author="Виталий Лавренов" w:date="2019-06-25T15:38:00Z"/>
                  <w:rFonts w:eastAsiaTheme="minorEastAsia" w:cstheme="minorBidi"/>
                  <w:smallCaps w:val="0"/>
                  <w:noProof/>
                  <w:sz w:val="22"/>
                  <w:szCs w:val="22"/>
                  <w:lang w:eastAsia="ru-RU"/>
                </w:rPr>
              </w:rPrChange>
            </w:rPr>
          </w:pPr>
          <w:ins w:id="668" w:author="Виталий Лавренов" w:date="2019-06-25T15:38:00Z">
            <w:r w:rsidRPr="00981CBD">
              <w:rPr>
                <w:rStyle w:val="ab"/>
                <w:rFonts w:ascii="Times New Roman" w:hAnsi="Times New Roman" w:cs="Times New Roman"/>
                <w:noProof/>
                <w:sz w:val="28"/>
                <w:szCs w:val="28"/>
                <w:rPrChange w:id="669"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670"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671" w:author="Виталий Лавренов" w:date="2019-06-25T15:39:00Z">
                  <w:rPr>
                    <w:noProof/>
                  </w:rPr>
                </w:rPrChange>
              </w:rPr>
              <w:instrText>HYPERLINK \l "_Toc12369591"</w:instrText>
            </w:r>
            <w:r w:rsidRPr="00981CBD">
              <w:rPr>
                <w:rStyle w:val="ab"/>
                <w:rFonts w:ascii="Times New Roman" w:hAnsi="Times New Roman" w:cs="Times New Roman"/>
                <w:noProof/>
                <w:sz w:val="28"/>
                <w:szCs w:val="28"/>
                <w:rPrChange w:id="672"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673"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674" w:author="Виталий Лавренов" w:date="2019-06-25T15:39:00Z">
                  <w:rPr>
                    <w:rStyle w:val="ab"/>
                    <w:noProof/>
                  </w:rPr>
                </w:rPrChange>
              </w:rPr>
              <w:t>3.3</w:t>
            </w:r>
            <w:r w:rsidRPr="00981CBD">
              <w:rPr>
                <w:rFonts w:ascii="Times New Roman" w:eastAsiaTheme="minorEastAsia" w:hAnsi="Times New Roman" w:cs="Times New Roman"/>
                <w:smallCaps w:val="0"/>
                <w:noProof/>
                <w:sz w:val="28"/>
                <w:szCs w:val="28"/>
                <w:lang w:eastAsia="ru-RU"/>
                <w:rPrChange w:id="675" w:author="Виталий Лавренов" w:date="2019-06-25T15:39:00Z">
                  <w:rPr>
                    <w:rFonts w:eastAsiaTheme="minorEastAsia" w:cstheme="minorBidi"/>
                    <w:smallCaps w:val="0"/>
                    <w:noProof/>
                    <w:sz w:val="22"/>
                    <w:szCs w:val="22"/>
                    <w:lang w:eastAsia="ru-RU"/>
                  </w:rPr>
                </w:rPrChange>
              </w:rPr>
              <w:tab/>
            </w:r>
            <w:r w:rsidRPr="00981CBD">
              <w:rPr>
                <w:rStyle w:val="ab"/>
                <w:rFonts w:ascii="Times New Roman" w:hAnsi="Times New Roman" w:cs="Times New Roman"/>
                <w:noProof/>
                <w:sz w:val="28"/>
                <w:szCs w:val="28"/>
                <w:rPrChange w:id="676" w:author="Виталий Лавренов" w:date="2019-06-25T15:39:00Z">
                  <w:rPr>
                    <w:rStyle w:val="ab"/>
                    <w:noProof/>
                  </w:rPr>
                </w:rPrChange>
              </w:rPr>
              <w:t>Практическое использование решения</w:t>
            </w:r>
            <w:r w:rsidRPr="00981CBD">
              <w:rPr>
                <w:rFonts w:ascii="Times New Roman" w:hAnsi="Times New Roman" w:cs="Times New Roman"/>
                <w:noProof/>
                <w:webHidden/>
                <w:sz w:val="28"/>
                <w:szCs w:val="28"/>
                <w:rPrChange w:id="677" w:author="Виталий Лавренов" w:date="2019-06-25T15:39:00Z">
                  <w:rPr>
                    <w:noProof/>
                    <w:webHidden/>
                  </w:rPr>
                </w:rPrChange>
              </w:rPr>
              <w:tab/>
            </w:r>
            <w:r w:rsidRPr="00981CBD">
              <w:rPr>
                <w:rFonts w:ascii="Times New Roman" w:hAnsi="Times New Roman" w:cs="Times New Roman"/>
                <w:noProof/>
                <w:webHidden/>
                <w:sz w:val="28"/>
                <w:szCs w:val="28"/>
                <w:rPrChange w:id="678"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679" w:author="Виталий Лавренов" w:date="2019-06-25T15:39:00Z">
                  <w:rPr>
                    <w:noProof/>
                    <w:webHidden/>
                  </w:rPr>
                </w:rPrChange>
              </w:rPr>
              <w:instrText xml:space="preserve"> PAGEREF _Toc12369591 \h </w:instrText>
            </w:r>
          </w:ins>
          <w:r w:rsidRPr="00981CBD">
            <w:rPr>
              <w:rFonts w:ascii="Times New Roman" w:hAnsi="Times New Roman" w:cs="Times New Roman"/>
              <w:noProof/>
              <w:webHidden/>
              <w:sz w:val="28"/>
              <w:szCs w:val="28"/>
              <w:rPrChange w:id="680"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681" w:author="Виталий Лавренов" w:date="2019-06-25T15:39:00Z">
                <w:rPr>
                  <w:noProof/>
                  <w:webHidden/>
                </w:rPr>
              </w:rPrChange>
            </w:rPr>
            <w:fldChar w:fldCharType="separate"/>
          </w:r>
          <w:ins w:id="682" w:author="Виталий Лавренов" w:date="2019-06-25T15:38:00Z">
            <w:r w:rsidRPr="00981CBD">
              <w:rPr>
                <w:rFonts w:ascii="Times New Roman" w:hAnsi="Times New Roman" w:cs="Times New Roman"/>
                <w:noProof/>
                <w:webHidden/>
                <w:sz w:val="28"/>
                <w:szCs w:val="28"/>
                <w:rPrChange w:id="683" w:author="Виталий Лавренов" w:date="2019-06-25T15:39:00Z">
                  <w:rPr>
                    <w:noProof/>
                    <w:webHidden/>
                  </w:rPr>
                </w:rPrChange>
              </w:rPr>
              <w:t>38</w:t>
            </w:r>
            <w:r w:rsidRPr="00981CBD">
              <w:rPr>
                <w:rFonts w:ascii="Times New Roman" w:hAnsi="Times New Roman" w:cs="Times New Roman"/>
                <w:noProof/>
                <w:webHidden/>
                <w:sz w:val="28"/>
                <w:szCs w:val="28"/>
                <w:rPrChange w:id="684"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685" w:author="Виталий Лавренов" w:date="2019-06-25T15:39:00Z">
                  <w:rPr>
                    <w:rStyle w:val="ab"/>
                    <w:noProof/>
                  </w:rPr>
                </w:rPrChange>
              </w:rPr>
              <w:fldChar w:fldCharType="end"/>
            </w:r>
          </w:ins>
        </w:p>
        <w:p w14:paraId="02C0CCC2" w14:textId="65F7778B" w:rsidR="00981CBD" w:rsidRPr="00981CBD" w:rsidRDefault="00981CBD">
          <w:pPr>
            <w:pStyle w:val="21"/>
            <w:tabs>
              <w:tab w:val="left" w:pos="880"/>
              <w:tab w:val="right" w:leader="dot" w:pos="8777"/>
            </w:tabs>
            <w:rPr>
              <w:ins w:id="686" w:author="Виталий Лавренов" w:date="2019-06-25T15:38:00Z"/>
              <w:rFonts w:ascii="Times New Roman" w:eastAsiaTheme="minorEastAsia" w:hAnsi="Times New Roman" w:cs="Times New Roman"/>
              <w:smallCaps w:val="0"/>
              <w:noProof/>
              <w:sz w:val="28"/>
              <w:szCs w:val="28"/>
              <w:lang w:eastAsia="ru-RU"/>
              <w:rPrChange w:id="687" w:author="Виталий Лавренов" w:date="2019-06-25T15:39:00Z">
                <w:rPr>
                  <w:ins w:id="688" w:author="Виталий Лавренов" w:date="2019-06-25T15:38:00Z"/>
                  <w:rFonts w:eastAsiaTheme="minorEastAsia" w:cstheme="minorBidi"/>
                  <w:smallCaps w:val="0"/>
                  <w:noProof/>
                  <w:sz w:val="22"/>
                  <w:szCs w:val="22"/>
                  <w:lang w:eastAsia="ru-RU"/>
                </w:rPr>
              </w:rPrChange>
            </w:rPr>
          </w:pPr>
          <w:ins w:id="689" w:author="Виталий Лавренов" w:date="2019-06-25T15:38:00Z">
            <w:r w:rsidRPr="00981CBD">
              <w:rPr>
                <w:rStyle w:val="ab"/>
                <w:rFonts w:ascii="Times New Roman" w:hAnsi="Times New Roman" w:cs="Times New Roman"/>
                <w:noProof/>
                <w:sz w:val="28"/>
                <w:szCs w:val="28"/>
                <w:rPrChange w:id="690"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691"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692" w:author="Виталий Лавренов" w:date="2019-06-25T15:39:00Z">
                  <w:rPr>
                    <w:noProof/>
                  </w:rPr>
                </w:rPrChange>
              </w:rPr>
              <w:instrText>HYPERLINK \l "_Toc12369592"</w:instrText>
            </w:r>
            <w:r w:rsidRPr="00981CBD">
              <w:rPr>
                <w:rStyle w:val="ab"/>
                <w:rFonts w:ascii="Times New Roman" w:hAnsi="Times New Roman" w:cs="Times New Roman"/>
                <w:noProof/>
                <w:sz w:val="28"/>
                <w:szCs w:val="28"/>
                <w:rPrChange w:id="693"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694"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695" w:author="Виталий Лавренов" w:date="2019-06-25T15:39:00Z">
                  <w:rPr>
                    <w:rStyle w:val="ab"/>
                    <w:noProof/>
                  </w:rPr>
                </w:rPrChange>
              </w:rPr>
              <w:t>3.4</w:t>
            </w:r>
            <w:r w:rsidRPr="00981CBD">
              <w:rPr>
                <w:rFonts w:ascii="Times New Roman" w:eastAsiaTheme="minorEastAsia" w:hAnsi="Times New Roman" w:cs="Times New Roman"/>
                <w:smallCaps w:val="0"/>
                <w:noProof/>
                <w:sz w:val="28"/>
                <w:szCs w:val="28"/>
                <w:lang w:eastAsia="ru-RU"/>
                <w:rPrChange w:id="696" w:author="Виталий Лавренов" w:date="2019-06-25T15:39:00Z">
                  <w:rPr>
                    <w:rFonts w:eastAsiaTheme="minorEastAsia" w:cstheme="minorBidi"/>
                    <w:smallCaps w:val="0"/>
                    <w:noProof/>
                    <w:sz w:val="22"/>
                    <w:szCs w:val="22"/>
                    <w:lang w:eastAsia="ru-RU"/>
                  </w:rPr>
                </w:rPrChange>
              </w:rPr>
              <w:tab/>
            </w:r>
            <w:r w:rsidRPr="00981CBD">
              <w:rPr>
                <w:rStyle w:val="ab"/>
                <w:rFonts w:ascii="Times New Roman" w:hAnsi="Times New Roman" w:cs="Times New Roman"/>
                <w:noProof/>
                <w:sz w:val="28"/>
                <w:szCs w:val="28"/>
                <w:rPrChange w:id="697" w:author="Виталий Лавренов" w:date="2019-06-25T15:39:00Z">
                  <w:rPr>
                    <w:rStyle w:val="ab"/>
                    <w:noProof/>
                  </w:rPr>
                </w:rPrChange>
              </w:rPr>
              <w:t>Вывод</w:t>
            </w:r>
            <w:r w:rsidRPr="00981CBD">
              <w:rPr>
                <w:rFonts w:ascii="Times New Roman" w:hAnsi="Times New Roman" w:cs="Times New Roman"/>
                <w:noProof/>
                <w:webHidden/>
                <w:sz w:val="28"/>
                <w:szCs w:val="28"/>
                <w:rPrChange w:id="698" w:author="Виталий Лавренов" w:date="2019-06-25T15:39:00Z">
                  <w:rPr>
                    <w:noProof/>
                    <w:webHidden/>
                  </w:rPr>
                </w:rPrChange>
              </w:rPr>
              <w:tab/>
            </w:r>
            <w:r w:rsidRPr="00981CBD">
              <w:rPr>
                <w:rFonts w:ascii="Times New Roman" w:hAnsi="Times New Roman" w:cs="Times New Roman"/>
                <w:noProof/>
                <w:webHidden/>
                <w:sz w:val="28"/>
                <w:szCs w:val="28"/>
                <w:rPrChange w:id="699"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700" w:author="Виталий Лавренов" w:date="2019-06-25T15:39:00Z">
                  <w:rPr>
                    <w:noProof/>
                    <w:webHidden/>
                  </w:rPr>
                </w:rPrChange>
              </w:rPr>
              <w:instrText xml:space="preserve"> PAGEREF _Toc12369592 \h </w:instrText>
            </w:r>
          </w:ins>
          <w:r w:rsidRPr="00981CBD">
            <w:rPr>
              <w:rFonts w:ascii="Times New Roman" w:hAnsi="Times New Roman" w:cs="Times New Roman"/>
              <w:noProof/>
              <w:webHidden/>
              <w:sz w:val="28"/>
              <w:szCs w:val="28"/>
              <w:rPrChange w:id="701"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702" w:author="Виталий Лавренов" w:date="2019-06-25T15:39:00Z">
                <w:rPr>
                  <w:noProof/>
                  <w:webHidden/>
                </w:rPr>
              </w:rPrChange>
            </w:rPr>
            <w:fldChar w:fldCharType="separate"/>
          </w:r>
          <w:ins w:id="703" w:author="Виталий Лавренов" w:date="2019-06-25T15:38:00Z">
            <w:r w:rsidRPr="00981CBD">
              <w:rPr>
                <w:rFonts w:ascii="Times New Roman" w:hAnsi="Times New Roman" w:cs="Times New Roman"/>
                <w:noProof/>
                <w:webHidden/>
                <w:sz w:val="28"/>
                <w:szCs w:val="28"/>
                <w:rPrChange w:id="704" w:author="Виталий Лавренов" w:date="2019-06-25T15:39:00Z">
                  <w:rPr>
                    <w:noProof/>
                    <w:webHidden/>
                  </w:rPr>
                </w:rPrChange>
              </w:rPr>
              <w:t>39</w:t>
            </w:r>
            <w:r w:rsidRPr="00981CBD">
              <w:rPr>
                <w:rFonts w:ascii="Times New Roman" w:hAnsi="Times New Roman" w:cs="Times New Roman"/>
                <w:noProof/>
                <w:webHidden/>
                <w:sz w:val="28"/>
                <w:szCs w:val="28"/>
                <w:rPrChange w:id="705"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706" w:author="Виталий Лавренов" w:date="2019-06-25T15:39:00Z">
                  <w:rPr>
                    <w:rStyle w:val="ab"/>
                    <w:noProof/>
                  </w:rPr>
                </w:rPrChange>
              </w:rPr>
              <w:fldChar w:fldCharType="end"/>
            </w:r>
          </w:ins>
        </w:p>
        <w:p w14:paraId="397BDF7B" w14:textId="77B8D0D8" w:rsidR="00981CBD" w:rsidRPr="00981CBD" w:rsidRDefault="00981CBD">
          <w:pPr>
            <w:pStyle w:val="11"/>
            <w:tabs>
              <w:tab w:val="right" w:leader="dot" w:pos="8777"/>
            </w:tabs>
            <w:rPr>
              <w:ins w:id="707" w:author="Виталий Лавренов" w:date="2019-06-25T15:38:00Z"/>
              <w:rFonts w:ascii="Times New Roman" w:eastAsiaTheme="minorEastAsia" w:hAnsi="Times New Roman" w:cs="Times New Roman"/>
              <w:b w:val="0"/>
              <w:bCs w:val="0"/>
              <w:caps w:val="0"/>
              <w:noProof/>
              <w:sz w:val="28"/>
              <w:szCs w:val="28"/>
              <w:lang w:eastAsia="ru-RU"/>
              <w:rPrChange w:id="708" w:author="Виталий Лавренов" w:date="2019-06-25T15:39:00Z">
                <w:rPr>
                  <w:ins w:id="709" w:author="Виталий Лавренов" w:date="2019-06-25T15:38:00Z"/>
                  <w:rFonts w:eastAsiaTheme="minorEastAsia" w:cstheme="minorBidi"/>
                  <w:b w:val="0"/>
                  <w:bCs w:val="0"/>
                  <w:caps w:val="0"/>
                  <w:noProof/>
                  <w:sz w:val="22"/>
                  <w:szCs w:val="22"/>
                  <w:lang w:eastAsia="ru-RU"/>
                </w:rPr>
              </w:rPrChange>
            </w:rPr>
          </w:pPr>
          <w:ins w:id="710" w:author="Виталий Лавренов" w:date="2019-06-25T15:38:00Z">
            <w:r w:rsidRPr="00981CBD">
              <w:rPr>
                <w:rStyle w:val="ab"/>
                <w:rFonts w:ascii="Times New Roman" w:hAnsi="Times New Roman" w:cs="Times New Roman"/>
                <w:noProof/>
                <w:sz w:val="28"/>
                <w:szCs w:val="28"/>
                <w:rPrChange w:id="711" w:author="Виталий Лавренов" w:date="2019-06-25T15:39:00Z">
                  <w:rPr>
                    <w:rStyle w:val="ab"/>
                    <w:noProof/>
                  </w:rPr>
                </w:rPrChange>
              </w:rPr>
              <w:lastRenderedPageBreak/>
              <w:fldChar w:fldCharType="begin"/>
            </w:r>
            <w:r w:rsidRPr="00981CBD">
              <w:rPr>
                <w:rStyle w:val="ab"/>
                <w:rFonts w:ascii="Times New Roman" w:hAnsi="Times New Roman" w:cs="Times New Roman"/>
                <w:noProof/>
                <w:sz w:val="28"/>
                <w:szCs w:val="28"/>
                <w:rPrChange w:id="712"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713" w:author="Виталий Лавренов" w:date="2019-06-25T15:39:00Z">
                  <w:rPr>
                    <w:noProof/>
                  </w:rPr>
                </w:rPrChange>
              </w:rPr>
              <w:instrText>HYPERLINK \l "_Toc12369593"</w:instrText>
            </w:r>
            <w:r w:rsidRPr="00981CBD">
              <w:rPr>
                <w:rStyle w:val="ab"/>
                <w:rFonts w:ascii="Times New Roman" w:hAnsi="Times New Roman" w:cs="Times New Roman"/>
                <w:noProof/>
                <w:sz w:val="28"/>
                <w:szCs w:val="28"/>
                <w:rPrChange w:id="714"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715"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716" w:author="Виталий Лавренов" w:date="2019-06-25T15:39:00Z">
                  <w:rPr>
                    <w:rStyle w:val="ab"/>
                    <w:noProof/>
                  </w:rPr>
                </w:rPrChange>
              </w:rPr>
              <w:t>ЗАКЛЮЧЕНИЕ</w:t>
            </w:r>
            <w:r w:rsidRPr="00981CBD">
              <w:rPr>
                <w:rFonts w:ascii="Times New Roman" w:hAnsi="Times New Roman" w:cs="Times New Roman"/>
                <w:noProof/>
                <w:webHidden/>
                <w:sz w:val="28"/>
                <w:szCs w:val="28"/>
                <w:rPrChange w:id="717" w:author="Виталий Лавренов" w:date="2019-06-25T15:39:00Z">
                  <w:rPr>
                    <w:noProof/>
                    <w:webHidden/>
                  </w:rPr>
                </w:rPrChange>
              </w:rPr>
              <w:tab/>
            </w:r>
            <w:r w:rsidRPr="00981CBD">
              <w:rPr>
                <w:rFonts w:ascii="Times New Roman" w:hAnsi="Times New Roman" w:cs="Times New Roman"/>
                <w:noProof/>
                <w:webHidden/>
                <w:sz w:val="28"/>
                <w:szCs w:val="28"/>
                <w:rPrChange w:id="718"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719" w:author="Виталий Лавренов" w:date="2019-06-25T15:39:00Z">
                  <w:rPr>
                    <w:noProof/>
                    <w:webHidden/>
                  </w:rPr>
                </w:rPrChange>
              </w:rPr>
              <w:instrText xml:space="preserve"> PAGEREF _Toc12369593 \h </w:instrText>
            </w:r>
          </w:ins>
          <w:r w:rsidRPr="00981CBD">
            <w:rPr>
              <w:rFonts w:ascii="Times New Roman" w:hAnsi="Times New Roman" w:cs="Times New Roman"/>
              <w:noProof/>
              <w:webHidden/>
              <w:sz w:val="28"/>
              <w:szCs w:val="28"/>
              <w:rPrChange w:id="720"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721" w:author="Виталий Лавренов" w:date="2019-06-25T15:39:00Z">
                <w:rPr>
                  <w:noProof/>
                  <w:webHidden/>
                </w:rPr>
              </w:rPrChange>
            </w:rPr>
            <w:fldChar w:fldCharType="separate"/>
          </w:r>
          <w:ins w:id="722" w:author="Виталий Лавренов" w:date="2019-06-25T15:38:00Z">
            <w:r w:rsidRPr="00981CBD">
              <w:rPr>
                <w:rFonts w:ascii="Times New Roman" w:hAnsi="Times New Roman" w:cs="Times New Roman"/>
                <w:noProof/>
                <w:webHidden/>
                <w:sz w:val="28"/>
                <w:szCs w:val="28"/>
                <w:rPrChange w:id="723" w:author="Виталий Лавренов" w:date="2019-06-25T15:39:00Z">
                  <w:rPr>
                    <w:noProof/>
                    <w:webHidden/>
                  </w:rPr>
                </w:rPrChange>
              </w:rPr>
              <w:t>40</w:t>
            </w:r>
            <w:r w:rsidRPr="00981CBD">
              <w:rPr>
                <w:rFonts w:ascii="Times New Roman" w:hAnsi="Times New Roman" w:cs="Times New Roman"/>
                <w:noProof/>
                <w:webHidden/>
                <w:sz w:val="28"/>
                <w:szCs w:val="28"/>
                <w:rPrChange w:id="724"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725" w:author="Виталий Лавренов" w:date="2019-06-25T15:39:00Z">
                  <w:rPr>
                    <w:rStyle w:val="ab"/>
                    <w:noProof/>
                  </w:rPr>
                </w:rPrChange>
              </w:rPr>
              <w:fldChar w:fldCharType="end"/>
            </w:r>
          </w:ins>
        </w:p>
        <w:p w14:paraId="60394395" w14:textId="0993D276" w:rsidR="00981CBD" w:rsidRPr="00981CBD" w:rsidRDefault="00981CBD">
          <w:pPr>
            <w:pStyle w:val="11"/>
            <w:tabs>
              <w:tab w:val="right" w:leader="dot" w:pos="8777"/>
            </w:tabs>
            <w:rPr>
              <w:ins w:id="726" w:author="Виталий Лавренов" w:date="2019-06-25T15:38:00Z"/>
              <w:rFonts w:ascii="Times New Roman" w:eastAsiaTheme="minorEastAsia" w:hAnsi="Times New Roman" w:cs="Times New Roman"/>
              <w:b w:val="0"/>
              <w:bCs w:val="0"/>
              <w:caps w:val="0"/>
              <w:noProof/>
              <w:sz w:val="28"/>
              <w:szCs w:val="28"/>
              <w:lang w:eastAsia="ru-RU"/>
              <w:rPrChange w:id="727" w:author="Виталий Лавренов" w:date="2019-06-25T15:39:00Z">
                <w:rPr>
                  <w:ins w:id="728" w:author="Виталий Лавренов" w:date="2019-06-25T15:38:00Z"/>
                  <w:rFonts w:eastAsiaTheme="minorEastAsia" w:cstheme="minorBidi"/>
                  <w:b w:val="0"/>
                  <w:bCs w:val="0"/>
                  <w:caps w:val="0"/>
                  <w:noProof/>
                  <w:sz w:val="22"/>
                  <w:szCs w:val="22"/>
                  <w:lang w:eastAsia="ru-RU"/>
                </w:rPr>
              </w:rPrChange>
            </w:rPr>
          </w:pPr>
          <w:ins w:id="729" w:author="Виталий Лавренов" w:date="2019-06-25T15:38:00Z">
            <w:r w:rsidRPr="00981CBD">
              <w:rPr>
                <w:rStyle w:val="ab"/>
                <w:rFonts w:ascii="Times New Roman" w:hAnsi="Times New Roman" w:cs="Times New Roman"/>
                <w:noProof/>
                <w:sz w:val="28"/>
                <w:szCs w:val="28"/>
                <w:rPrChange w:id="730" w:author="Виталий Лавренов" w:date="2019-06-25T15:39:00Z">
                  <w:rPr>
                    <w:rStyle w:val="ab"/>
                    <w:noProof/>
                  </w:rPr>
                </w:rPrChange>
              </w:rPr>
              <w:fldChar w:fldCharType="begin"/>
            </w:r>
            <w:r w:rsidRPr="00981CBD">
              <w:rPr>
                <w:rStyle w:val="ab"/>
                <w:rFonts w:ascii="Times New Roman" w:hAnsi="Times New Roman" w:cs="Times New Roman"/>
                <w:noProof/>
                <w:sz w:val="28"/>
                <w:szCs w:val="28"/>
                <w:rPrChange w:id="731" w:author="Виталий Лавренов" w:date="2019-06-25T15:39:00Z">
                  <w:rPr>
                    <w:rStyle w:val="ab"/>
                    <w:noProof/>
                  </w:rPr>
                </w:rPrChange>
              </w:rPr>
              <w:instrText xml:space="preserve"> </w:instrText>
            </w:r>
            <w:r w:rsidRPr="00981CBD">
              <w:rPr>
                <w:rFonts w:ascii="Times New Roman" w:hAnsi="Times New Roman" w:cs="Times New Roman"/>
                <w:noProof/>
                <w:sz w:val="28"/>
                <w:szCs w:val="28"/>
                <w:rPrChange w:id="732" w:author="Виталий Лавренов" w:date="2019-06-25T15:39:00Z">
                  <w:rPr>
                    <w:noProof/>
                  </w:rPr>
                </w:rPrChange>
              </w:rPr>
              <w:instrText>HYPERLINK \l "_Toc12369594"</w:instrText>
            </w:r>
            <w:r w:rsidRPr="00981CBD">
              <w:rPr>
                <w:rStyle w:val="ab"/>
                <w:rFonts w:ascii="Times New Roman" w:hAnsi="Times New Roman" w:cs="Times New Roman"/>
                <w:noProof/>
                <w:sz w:val="28"/>
                <w:szCs w:val="28"/>
                <w:rPrChange w:id="733" w:author="Виталий Лавренов" w:date="2019-06-25T15:39:00Z">
                  <w:rPr>
                    <w:rStyle w:val="ab"/>
                    <w:noProof/>
                  </w:rPr>
                </w:rPrChange>
              </w:rPr>
              <w:instrText xml:space="preserve"> </w:instrText>
            </w:r>
            <w:r w:rsidRPr="00981CBD">
              <w:rPr>
                <w:rStyle w:val="ab"/>
                <w:rFonts w:ascii="Times New Roman" w:hAnsi="Times New Roman" w:cs="Times New Roman"/>
                <w:noProof/>
                <w:sz w:val="28"/>
                <w:szCs w:val="28"/>
                <w:rPrChange w:id="734" w:author="Виталий Лавренов" w:date="2019-06-25T15:39:00Z">
                  <w:rPr>
                    <w:rStyle w:val="ab"/>
                    <w:noProof/>
                  </w:rPr>
                </w:rPrChange>
              </w:rPr>
              <w:fldChar w:fldCharType="separate"/>
            </w:r>
            <w:r w:rsidRPr="00981CBD">
              <w:rPr>
                <w:rStyle w:val="ab"/>
                <w:rFonts w:ascii="Times New Roman" w:hAnsi="Times New Roman" w:cs="Times New Roman"/>
                <w:noProof/>
                <w:sz w:val="28"/>
                <w:szCs w:val="28"/>
                <w:rPrChange w:id="735" w:author="Виталий Лавренов" w:date="2019-06-25T15:39:00Z">
                  <w:rPr>
                    <w:rStyle w:val="ab"/>
                    <w:noProof/>
                  </w:rPr>
                </w:rPrChange>
              </w:rPr>
              <w:t>Список литературы</w:t>
            </w:r>
            <w:r w:rsidRPr="00981CBD">
              <w:rPr>
                <w:rFonts w:ascii="Times New Roman" w:hAnsi="Times New Roman" w:cs="Times New Roman"/>
                <w:noProof/>
                <w:webHidden/>
                <w:sz w:val="28"/>
                <w:szCs w:val="28"/>
                <w:rPrChange w:id="736" w:author="Виталий Лавренов" w:date="2019-06-25T15:39:00Z">
                  <w:rPr>
                    <w:noProof/>
                    <w:webHidden/>
                  </w:rPr>
                </w:rPrChange>
              </w:rPr>
              <w:tab/>
            </w:r>
            <w:r w:rsidRPr="00981CBD">
              <w:rPr>
                <w:rFonts w:ascii="Times New Roman" w:hAnsi="Times New Roman" w:cs="Times New Roman"/>
                <w:noProof/>
                <w:webHidden/>
                <w:sz w:val="28"/>
                <w:szCs w:val="28"/>
                <w:rPrChange w:id="737" w:author="Виталий Лавренов" w:date="2019-06-25T15:39:00Z">
                  <w:rPr>
                    <w:noProof/>
                    <w:webHidden/>
                  </w:rPr>
                </w:rPrChange>
              </w:rPr>
              <w:fldChar w:fldCharType="begin"/>
            </w:r>
            <w:r w:rsidRPr="00981CBD">
              <w:rPr>
                <w:rFonts w:ascii="Times New Roman" w:hAnsi="Times New Roman" w:cs="Times New Roman"/>
                <w:noProof/>
                <w:webHidden/>
                <w:sz w:val="28"/>
                <w:szCs w:val="28"/>
                <w:rPrChange w:id="738" w:author="Виталий Лавренов" w:date="2019-06-25T15:39:00Z">
                  <w:rPr>
                    <w:noProof/>
                    <w:webHidden/>
                  </w:rPr>
                </w:rPrChange>
              </w:rPr>
              <w:instrText xml:space="preserve"> PAGEREF _Toc12369594 \h </w:instrText>
            </w:r>
          </w:ins>
          <w:r w:rsidRPr="00981CBD">
            <w:rPr>
              <w:rFonts w:ascii="Times New Roman" w:hAnsi="Times New Roman" w:cs="Times New Roman"/>
              <w:noProof/>
              <w:webHidden/>
              <w:sz w:val="28"/>
              <w:szCs w:val="28"/>
              <w:rPrChange w:id="739" w:author="Виталий Лавренов" w:date="2019-06-25T15:39:00Z">
                <w:rPr>
                  <w:rFonts w:ascii="Times New Roman" w:hAnsi="Times New Roman" w:cs="Times New Roman"/>
                  <w:noProof/>
                  <w:webHidden/>
                  <w:sz w:val="28"/>
                  <w:szCs w:val="28"/>
                </w:rPr>
              </w:rPrChange>
            </w:rPr>
          </w:r>
          <w:r w:rsidRPr="00981CBD">
            <w:rPr>
              <w:rFonts w:ascii="Times New Roman" w:hAnsi="Times New Roman" w:cs="Times New Roman"/>
              <w:noProof/>
              <w:webHidden/>
              <w:sz w:val="28"/>
              <w:szCs w:val="28"/>
              <w:rPrChange w:id="740" w:author="Виталий Лавренов" w:date="2019-06-25T15:39:00Z">
                <w:rPr>
                  <w:noProof/>
                  <w:webHidden/>
                </w:rPr>
              </w:rPrChange>
            </w:rPr>
            <w:fldChar w:fldCharType="separate"/>
          </w:r>
          <w:ins w:id="741" w:author="Виталий Лавренов" w:date="2019-06-25T15:38:00Z">
            <w:r w:rsidRPr="00981CBD">
              <w:rPr>
                <w:rFonts w:ascii="Times New Roman" w:hAnsi="Times New Roman" w:cs="Times New Roman"/>
                <w:noProof/>
                <w:webHidden/>
                <w:sz w:val="28"/>
                <w:szCs w:val="28"/>
                <w:rPrChange w:id="742" w:author="Виталий Лавренов" w:date="2019-06-25T15:39:00Z">
                  <w:rPr>
                    <w:noProof/>
                    <w:webHidden/>
                  </w:rPr>
                </w:rPrChange>
              </w:rPr>
              <w:t>41</w:t>
            </w:r>
            <w:r w:rsidRPr="00981CBD">
              <w:rPr>
                <w:rFonts w:ascii="Times New Roman" w:hAnsi="Times New Roman" w:cs="Times New Roman"/>
                <w:noProof/>
                <w:webHidden/>
                <w:sz w:val="28"/>
                <w:szCs w:val="28"/>
                <w:rPrChange w:id="743" w:author="Виталий Лавренов" w:date="2019-06-25T15:39:00Z">
                  <w:rPr>
                    <w:noProof/>
                    <w:webHidden/>
                  </w:rPr>
                </w:rPrChange>
              </w:rPr>
              <w:fldChar w:fldCharType="end"/>
            </w:r>
            <w:r w:rsidRPr="00981CBD">
              <w:rPr>
                <w:rStyle w:val="ab"/>
                <w:rFonts w:ascii="Times New Roman" w:hAnsi="Times New Roman" w:cs="Times New Roman"/>
                <w:noProof/>
                <w:sz w:val="28"/>
                <w:szCs w:val="28"/>
                <w:rPrChange w:id="744" w:author="Виталий Лавренов" w:date="2019-06-25T15:39:00Z">
                  <w:rPr>
                    <w:rStyle w:val="ab"/>
                    <w:noProof/>
                  </w:rPr>
                </w:rPrChange>
              </w:rPr>
              <w:fldChar w:fldCharType="end"/>
            </w:r>
          </w:ins>
        </w:p>
        <w:p w14:paraId="211D515A" w14:textId="15B63FCB" w:rsidR="007B199F" w:rsidRPr="00981CBD" w:rsidDel="00981CBD" w:rsidRDefault="007B199F">
          <w:pPr>
            <w:pStyle w:val="11"/>
            <w:tabs>
              <w:tab w:val="right" w:leader="dot" w:pos="8777"/>
            </w:tabs>
            <w:rPr>
              <w:del w:id="745" w:author="Виталий Лавренов" w:date="2019-06-25T15:38:00Z"/>
              <w:rFonts w:ascii="Times New Roman" w:eastAsiaTheme="minorEastAsia" w:hAnsi="Times New Roman" w:cs="Times New Roman"/>
              <w:b w:val="0"/>
              <w:bCs w:val="0"/>
              <w:caps w:val="0"/>
              <w:noProof/>
              <w:sz w:val="28"/>
              <w:szCs w:val="28"/>
              <w:lang w:eastAsia="ru-RU"/>
            </w:rPr>
          </w:pPr>
          <w:del w:id="746" w:author="Виталий Лавренов" w:date="2019-06-25T15:38:00Z">
            <w:r w:rsidRPr="00981CBD" w:rsidDel="00981CBD">
              <w:rPr>
                <w:rPrChange w:id="747" w:author="Виталий Лавренов" w:date="2019-06-25T15:39:00Z">
                  <w:rPr>
                    <w:rStyle w:val="ab"/>
                    <w:rFonts w:ascii="Times New Roman" w:hAnsi="Times New Roman" w:cs="Times New Roman"/>
                    <w:b w:val="0"/>
                    <w:bCs w:val="0"/>
                    <w:caps w:val="0"/>
                    <w:noProof/>
                    <w:sz w:val="28"/>
                    <w:szCs w:val="28"/>
                  </w:rPr>
                </w:rPrChange>
              </w:rPr>
              <w:delText>СОДЕРЖАНИЕ</w:delText>
            </w:r>
            <w:r w:rsidRPr="00981CBD" w:rsidDel="00981CBD">
              <w:rPr>
                <w:rFonts w:ascii="Times New Roman" w:hAnsi="Times New Roman" w:cs="Times New Roman"/>
                <w:noProof/>
                <w:webHidden/>
                <w:sz w:val="28"/>
                <w:szCs w:val="28"/>
              </w:rPr>
              <w:tab/>
            </w:r>
            <w:r w:rsidR="002444CF" w:rsidRPr="00981CBD" w:rsidDel="00981CBD">
              <w:rPr>
                <w:rFonts w:ascii="Times New Roman" w:hAnsi="Times New Roman" w:cs="Times New Roman"/>
                <w:noProof/>
                <w:webHidden/>
                <w:sz w:val="28"/>
                <w:szCs w:val="28"/>
              </w:rPr>
              <w:delText>2</w:delText>
            </w:r>
          </w:del>
        </w:p>
        <w:p w14:paraId="7CC6AC15" w14:textId="1C1DF76F" w:rsidR="007B199F" w:rsidRPr="00981CBD" w:rsidDel="00981CBD" w:rsidRDefault="007B199F">
          <w:pPr>
            <w:pStyle w:val="11"/>
            <w:tabs>
              <w:tab w:val="right" w:leader="dot" w:pos="8777"/>
            </w:tabs>
            <w:rPr>
              <w:del w:id="748" w:author="Виталий Лавренов" w:date="2019-06-25T15:38:00Z"/>
              <w:rFonts w:ascii="Times New Roman" w:eastAsiaTheme="minorEastAsia" w:hAnsi="Times New Roman" w:cs="Times New Roman"/>
              <w:b w:val="0"/>
              <w:bCs w:val="0"/>
              <w:caps w:val="0"/>
              <w:noProof/>
              <w:sz w:val="28"/>
              <w:szCs w:val="28"/>
              <w:lang w:eastAsia="ru-RU"/>
            </w:rPr>
          </w:pPr>
          <w:del w:id="749" w:author="Виталий Лавренов" w:date="2019-06-25T15:38:00Z">
            <w:r w:rsidRPr="00981CBD" w:rsidDel="00981CBD">
              <w:rPr>
                <w:rPrChange w:id="750" w:author="Виталий Лавренов" w:date="2019-06-25T15:39:00Z">
                  <w:rPr>
                    <w:rStyle w:val="ab"/>
                    <w:rFonts w:ascii="Times New Roman" w:hAnsi="Times New Roman" w:cs="Times New Roman"/>
                    <w:b w:val="0"/>
                    <w:bCs w:val="0"/>
                    <w:caps w:val="0"/>
                    <w:noProof/>
                    <w:sz w:val="28"/>
                    <w:szCs w:val="28"/>
                  </w:rPr>
                </w:rPrChange>
              </w:rPr>
              <w:delText>АННОТАЦИЯ</w:delText>
            </w:r>
            <w:r w:rsidRPr="00981CBD" w:rsidDel="00981CBD">
              <w:rPr>
                <w:rFonts w:ascii="Times New Roman" w:hAnsi="Times New Roman" w:cs="Times New Roman"/>
                <w:noProof/>
                <w:webHidden/>
                <w:sz w:val="28"/>
                <w:szCs w:val="28"/>
              </w:rPr>
              <w:tab/>
            </w:r>
            <w:r w:rsidR="00DD77C3" w:rsidRPr="00981CBD" w:rsidDel="00981CBD">
              <w:rPr>
                <w:rFonts w:ascii="Times New Roman" w:hAnsi="Times New Roman" w:cs="Times New Roman"/>
                <w:noProof/>
                <w:webHidden/>
                <w:sz w:val="28"/>
                <w:szCs w:val="28"/>
                <w:lang w:val="en-US"/>
              </w:rPr>
              <w:delText>4</w:delText>
            </w:r>
          </w:del>
        </w:p>
        <w:p w14:paraId="6CC48FEC" w14:textId="31AE16AB" w:rsidR="007B199F" w:rsidRPr="00981CBD" w:rsidDel="00981CBD" w:rsidRDefault="007B199F">
          <w:pPr>
            <w:pStyle w:val="11"/>
            <w:tabs>
              <w:tab w:val="right" w:leader="dot" w:pos="8777"/>
            </w:tabs>
            <w:rPr>
              <w:del w:id="751" w:author="Виталий Лавренов" w:date="2019-06-25T15:38:00Z"/>
              <w:rFonts w:ascii="Times New Roman" w:eastAsiaTheme="minorEastAsia" w:hAnsi="Times New Roman" w:cs="Times New Roman"/>
              <w:b w:val="0"/>
              <w:bCs w:val="0"/>
              <w:caps w:val="0"/>
              <w:noProof/>
              <w:sz w:val="28"/>
              <w:szCs w:val="28"/>
              <w:lang w:eastAsia="ru-RU"/>
            </w:rPr>
          </w:pPr>
          <w:del w:id="752" w:author="Виталий Лавренов" w:date="2019-06-25T15:38:00Z">
            <w:r w:rsidRPr="00981CBD" w:rsidDel="00981CBD">
              <w:rPr>
                <w:rPrChange w:id="753" w:author="Виталий Лавренов" w:date="2019-06-25T15:39:00Z">
                  <w:rPr>
                    <w:rStyle w:val="ab"/>
                    <w:rFonts w:ascii="Times New Roman" w:hAnsi="Times New Roman" w:cs="Times New Roman"/>
                    <w:b w:val="0"/>
                    <w:bCs w:val="0"/>
                    <w:caps w:val="0"/>
                    <w:noProof/>
                    <w:sz w:val="28"/>
                    <w:szCs w:val="28"/>
                  </w:rPr>
                </w:rPrChange>
              </w:rPr>
              <w:delText>ВВЕДЕНИЕ</w:delText>
            </w:r>
            <w:r w:rsidRPr="00981CBD" w:rsidDel="00981CBD">
              <w:rPr>
                <w:rFonts w:ascii="Times New Roman" w:hAnsi="Times New Roman" w:cs="Times New Roman"/>
                <w:noProof/>
                <w:webHidden/>
                <w:sz w:val="28"/>
                <w:szCs w:val="28"/>
              </w:rPr>
              <w:tab/>
            </w:r>
            <w:r w:rsidR="00DD77C3" w:rsidRPr="00981CBD" w:rsidDel="00981CBD">
              <w:rPr>
                <w:rFonts w:ascii="Times New Roman" w:hAnsi="Times New Roman" w:cs="Times New Roman"/>
                <w:noProof/>
                <w:webHidden/>
                <w:sz w:val="28"/>
                <w:szCs w:val="28"/>
                <w:lang w:val="en-US"/>
              </w:rPr>
              <w:delText>5</w:delText>
            </w:r>
          </w:del>
        </w:p>
        <w:p w14:paraId="4BD238F6" w14:textId="7115057D" w:rsidR="007B199F" w:rsidRPr="00981CBD" w:rsidDel="00981CBD" w:rsidRDefault="007B199F">
          <w:pPr>
            <w:pStyle w:val="11"/>
            <w:tabs>
              <w:tab w:val="right" w:leader="dot" w:pos="8777"/>
            </w:tabs>
            <w:rPr>
              <w:del w:id="754" w:author="Виталий Лавренов" w:date="2019-06-25T15:38:00Z"/>
              <w:rFonts w:ascii="Times New Roman" w:eastAsiaTheme="minorEastAsia" w:hAnsi="Times New Roman" w:cs="Times New Roman"/>
              <w:b w:val="0"/>
              <w:bCs w:val="0"/>
              <w:caps w:val="0"/>
              <w:noProof/>
              <w:sz w:val="28"/>
              <w:szCs w:val="28"/>
              <w:lang w:eastAsia="ru-RU"/>
            </w:rPr>
          </w:pPr>
          <w:del w:id="755" w:author="Виталий Лавренов" w:date="2019-06-25T15:38:00Z">
            <w:r w:rsidRPr="00981CBD" w:rsidDel="00981CBD">
              <w:rPr>
                <w:rPrChange w:id="756" w:author="Виталий Лавренов" w:date="2019-06-25T15:39:00Z">
                  <w:rPr>
                    <w:rStyle w:val="ab"/>
                    <w:rFonts w:ascii="Times New Roman" w:hAnsi="Times New Roman" w:cs="Times New Roman"/>
                    <w:b w:val="0"/>
                    <w:bCs w:val="0"/>
                    <w:caps w:val="0"/>
                    <w:noProof/>
                    <w:sz w:val="28"/>
                    <w:szCs w:val="28"/>
                  </w:rPr>
                </w:rPrChange>
              </w:rPr>
              <w:delText>ПОСТАНОВКА ЗАДАЧИ</w:delText>
            </w:r>
            <w:r w:rsidRPr="00981CBD" w:rsidDel="00981CBD">
              <w:rPr>
                <w:rFonts w:ascii="Times New Roman" w:hAnsi="Times New Roman" w:cs="Times New Roman"/>
                <w:noProof/>
                <w:webHidden/>
                <w:sz w:val="28"/>
                <w:szCs w:val="28"/>
              </w:rPr>
              <w:tab/>
            </w:r>
            <w:r w:rsidR="00DD77C3" w:rsidRPr="00981CBD" w:rsidDel="00981CBD">
              <w:rPr>
                <w:rFonts w:ascii="Times New Roman" w:hAnsi="Times New Roman" w:cs="Times New Roman"/>
                <w:noProof/>
                <w:webHidden/>
                <w:sz w:val="28"/>
                <w:szCs w:val="28"/>
                <w:lang w:val="en-US"/>
              </w:rPr>
              <w:delText>7</w:delText>
            </w:r>
          </w:del>
        </w:p>
        <w:p w14:paraId="5AE00251" w14:textId="311A8A43" w:rsidR="007B199F" w:rsidRPr="00981CBD" w:rsidDel="00981CBD" w:rsidRDefault="007B199F">
          <w:pPr>
            <w:pStyle w:val="11"/>
            <w:tabs>
              <w:tab w:val="left" w:pos="440"/>
              <w:tab w:val="right" w:leader="dot" w:pos="8777"/>
            </w:tabs>
            <w:rPr>
              <w:del w:id="757" w:author="Виталий Лавренов" w:date="2019-06-25T15:38:00Z"/>
              <w:rFonts w:ascii="Times New Roman" w:eastAsiaTheme="minorEastAsia" w:hAnsi="Times New Roman" w:cs="Times New Roman"/>
              <w:b w:val="0"/>
              <w:bCs w:val="0"/>
              <w:caps w:val="0"/>
              <w:noProof/>
              <w:sz w:val="28"/>
              <w:szCs w:val="28"/>
              <w:lang w:eastAsia="ru-RU"/>
            </w:rPr>
          </w:pPr>
          <w:del w:id="758" w:author="Виталий Лавренов" w:date="2019-06-25T15:38:00Z">
            <w:r w:rsidRPr="00981CBD" w:rsidDel="00981CBD">
              <w:rPr>
                <w:rPrChange w:id="759" w:author="Виталий Лавренов" w:date="2019-06-25T15:39:00Z">
                  <w:rPr>
                    <w:rStyle w:val="ab"/>
                    <w:rFonts w:ascii="Times New Roman" w:hAnsi="Times New Roman" w:cs="Times New Roman"/>
                    <w:b w:val="0"/>
                    <w:bCs w:val="0"/>
                    <w:caps w:val="0"/>
                    <w:noProof/>
                    <w:sz w:val="28"/>
                    <w:szCs w:val="28"/>
                  </w:rPr>
                </w:rPrChange>
              </w:rPr>
              <w:delText>1</w:delText>
            </w:r>
            <w:r w:rsidRPr="00981CBD" w:rsidDel="00981CBD">
              <w:rPr>
                <w:rFonts w:ascii="Times New Roman" w:eastAsiaTheme="minorEastAsia" w:hAnsi="Times New Roman" w:cs="Times New Roman"/>
                <w:b w:val="0"/>
                <w:bCs w:val="0"/>
                <w:caps w:val="0"/>
                <w:noProof/>
                <w:sz w:val="28"/>
                <w:szCs w:val="28"/>
                <w:lang w:eastAsia="ru-RU"/>
              </w:rPr>
              <w:tab/>
            </w:r>
            <w:r w:rsidRPr="00981CBD" w:rsidDel="00981CBD">
              <w:rPr>
                <w:rPrChange w:id="760" w:author="Виталий Лавренов" w:date="2019-06-25T15:39:00Z">
                  <w:rPr>
                    <w:rStyle w:val="ab"/>
                    <w:rFonts w:ascii="Times New Roman" w:hAnsi="Times New Roman" w:cs="Times New Roman"/>
                    <w:b w:val="0"/>
                    <w:bCs w:val="0"/>
                    <w:caps w:val="0"/>
                    <w:noProof/>
                    <w:sz w:val="28"/>
                    <w:szCs w:val="28"/>
                  </w:rPr>
                </w:rPrChange>
              </w:rPr>
              <w:delText>Обзор известных методов и средств решения проблемы</w:delText>
            </w:r>
            <w:r w:rsidRPr="00981CBD" w:rsidDel="00981CBD">
              <w:rPr>
                <w:rFonts w:ascii="Times New Roman" w:hAnsi="Times New Roman" w:cs="Times New Roman"/>
                <w:noProof/>
                <w:webHidden/>
                <w:sz w:val="28"/>
                <w:szCs w:val="28"/>
              </w:rPr>
              <w:tab/>
            </w:r>
            <w:r w:rsidR="00DD77C3" w:rsidRPr="00981CBD" w:rsidDel="00981CBD">
              <w:rPr>
                <w:rFonts w:ascii="Times New Roman" w:hAnsi="Times New Roman" w:cs="Times New Roman"/>
                <w:noProof/>
                <w:webHidden/>
                <w:sz w:val="28"/>
                <w:szCs w:val="28"/>
                <w:lang w:val="en-US"/>
              </w:rPr>
              <w:delText>8</w:delText>
            </w:r>
          </w:del>
        </w:p>
        <w:p w14:paraId="7E5BC41A" w14:textId="3B733825" w:rsidR="00B44E65" w:rsidRPr="00981CBD" w:rsidDel="00981CBD" w:rsidRDefault="00B44E65" w:rsidP="00B44E65">
          <w:pPr>
            <w:pStyle w:val="21"/>
            <w:tabs>
              <w:tab w:val="left" w:pos="880"/>
              <w:tab w:val="right" w:leader="dot" w:pos="8777"/>
            </w:tabs>
            <w:rPr>
              <w:del w:id="761" w:author="Виталий Лавренов" w:date="2019-06-25T15:38:00Z"/>
              <w:rFonts w:ascii="Times New Roman" w:eastAsiaTheme="minorEastAsia" w:hAnsi="Times New Roman" w:cs="Times New Roman"/>
              <w:smallCaps w:val="0"/>
              <w:noProof/>
              <w:sz w:val="28"/>
              <w:szCs w:val="28"/>
              <w:lang w:eastAsia="ru-RU"/>
            </w:rPr>
          </w:pPr>
          <w:del w:id="762" w:author="Виталий Лавренов" w:date="2019-06-25T15:38:00Z">
            <w:r w:rsidRPr="00981CBD" w:rsidDel="00981CBD">
              <w:rPr>
                <w:rPrChange w:id="763" w:author="Виталий Лавренов" w:date="2019-06-25T15:39:00Z">
                  <w:rPr>
                    <w:rStyle w:val="ab"/>
                    <w:rFonts w:ascii="Times New Roman" w:hAnsi="Times New Roman" w:cs="Times New Roman"/>
                    <w:smallCaps w:val="0"/>
                    <w:noProof/>
                    <w:sz w:val="28"/>
                    <w:szCs w:val="28"/>
                  </w:rPr>
                </w:rPrChange>
              </w:rPr>
              <w:delText>1.1</w:delText>
            </w:r>
            <w:r w:rsidRPr="00981CBD" w:rsidDel="00981CBD">
              <w:rPr>
                <w:rFonts w:ascii="Times New Roman" w:eastAsiaTheme="minorEastAsia" w:hAnsi="Times New Roman" w:cs="Times New Roman"/>
                <w:smallCaps w:val="0"/>
                <w:noProof/>
                <w:sz w:val="28"/>
                <w:szCs w:val="28"/>
                <w:lang w:eastAsia="ru-RU"/>
              </w:rPr>
              <w:tab/>
            </w:r>
            <w:r w:rsidRPr="00981CBD" w:rsidDel="00981CBD">
              <w:rPr>
                <w:rPrChange w:id="764" w:author="Виталий Лавренов" w:date="2019-06-25T15:39:00Z">
                  <w:rPr>
                    <w:rStyle w:val="ab"/>
                    <w:rFonts w:ascii="Times New Roman" w:hAnsi="Times New Roman" w:cs="Times New Roman"/>
                    <w:smallCaps w:val="0"/>
                    <w:noProof/>
                    <w:sz w:val="28"/>
                    <w:szCs w:val="28"/>
                  </w:rPr>
                </w:rPrChange>
              </w:rPr>
              <w:delText>Методы классификации</w:delText>
            </w:r>
            <w:r w:rsidRPr="00981CBD" w:rsidDel="00981CBD">
              <w:rPr>
                <w:rFonts w:ascii="Times New Roman" w:hAnsi="Times New Roman" w:cs="Times New Roman"/>
                <w:noProof/>
                <w:webHidden/>
                <w:sz w:val="28"/>
                <w:szCs w:val="28"/>
              </w:rPr>
              <w:tab/>
            </w:r>
            <w:r w:rsidR="00DD77C3" w:rsidRPr="00981CBD" w:rsidDel="00981CBD">
              <w:rPr>
                <w:rFonts w:ascii="Times New Roman" w:hAnsi="Times New Roman" w:cs="Times New Roman"/>
                <w:noProof/>
                <w:webHidden/>
                <w:sz w:val="28"/>
                <w:szCs w:val="28"/>
                <w:lang w:val="en-US"/>
              </w:rPr>
              <w:delText>9</w:delText>
            </w:r>
          </w:del>
        </w:p>
        <w:p w14:paraId="217F26C3" w14:textId="19D600CE" w:rsidR="00B44E65" w:rsidRPr="00981CBD" w:rsidDel="00981CBD" w:rsidRDefault="00B44E65" w:rsidP="00B44E65">
          <w:pPr>
            <w:pStyle w:val="31"/>
            <w:tabs>
              <w:tab w:val="left" w:pos="1100"/>
              <w:tab w:val="right" w:leader="dot" w:pos="8777"/>
            </w:tabs>
            <w:rPr>
              <w:del w:id="765" w:author="Виталий Лавренов" w:date="2019-06-25T15:38:00Z"/>
              <w:rFonts w:ascii="Times New Roman" w:eastAsiaTheme="minorEastAsia" w:hAnsi="Times New Roman" w:cs="Times New Roman"/>
              <w:i w:val="0"/>
              <w:iCs w:val="0"/>
              <w:noProof/>
              <w:sz w:val="28"/>
              <w:szCs w:val="28"/>
              <w:lang w:eastAsia="ru-RU"/>
            </w:rPr>
          </w:pPr>
          <w:del w:id="766" w:author="Виталий Лавренов" w:date="2019-06-25T15:38:00Z">
            <w:r w:rsidRPr="00981CBD" w:rsidDel="00981CBD">
              <w:rPr>
                <w:rPrChange w:id="767" w:author="Виталий Лавренов" w:date="2019-06-25T15:39:00Z">
                  <w:rPr>
                    <w:rStyle w:val="ab"/>
                    <w:rFonts w:ascii="Times New Roman" w:hAnsi="Times New Roman" w:cs="Times New Roman"/>
                    <w:iCs w:val="0"/>
                    <w:noProof/>
                    <w:sz w:val="28"/>
                    <w:szCs w:val="28"/>
                  </w:rPr>
                </w:rPrChange>
              </w:rPr>
              <w:delText>1.1.1</w:delText>
            </w:r>
            <w:r w:rsidRPr="00981CBD" w:rsidDel="00981CBD">
              <w:rPr>
                <w:rFonts w:ascii="Times New Roman" w:eastAsiaTheme="minorEastAsia" w:hAnsi="Times New Roman" w:cs="Times New Roman"/>
                <w:i w:val="0"/>
                <w:iCs w:val="0"/>
                <w:noProof/>
                <w:sz w:val="28"/>
                <w:szCs w:val="28"/>
                <w:lang w:eastAsia="ru-RU"/>
              </w:rPr>
              <w:tab/>
            </w:r>
            <w:r w:rsidRPr="00981CBD" w:rsidDel="00981CBD">
              <w:rPr>
                <w:rPrChange w:id="768" w:author="Виталий Лавренов" w:date="2019-06-25T15:39:00Z">
                  <w:rPr>
                    <w:rStyle w:val="ab"/>
                    <w:rFonts w:ascii="Times New Roman" w:hAnsi="Times New Roman" w:cs="Times New Roman"/>
                    <w:iCs w:val="0"/>
                    <w:noProof/>
                    <w:sz w:val="28"/>
                    <w:szCs w:val="28"/>
                  </w:rPr>
                </w:rPrChange>
              </w:rPr>
              <w:delText>Логистическая регрессия</w:delText>
            </w:r>
            <w:r w:rsidRPr="00981CBD" w:rsidDel="00981CBD">
              <w:rPr>
                <w:rFonts w:ascii="Times New Roman" w:hAnsi="Times New Roman" w:cs="Times New Roman"/>
                <w:i w:val="0"/>
                <w:noProof/>
                <w:webHidden/>
                <w:sz w:val="28"/>
                <w:szCs w:val="28"/>
              </w:rPr>
              <w:tab/>
            </w:r>
            <w:r w:rsidR="00DD77C3" w:rsidRPr="00981CBD" w:rsidDel="00981CBD">
              <w:rPr>
                <w:rFonts w:ascii="Times New Roman" w:hAnsi="Times New Roman" w:cs="Times New Roman"/>
                <w:i w:val="0"/>
                <w:noProof/>
                <w:webHidden/>
                <w:sz w:val="28"/>
                <w:szCs w:val="28"/>
                <w:lang w:val="en-US"/>
              </w:rPr>
              <w:delText>9</w:delText>
            </w:r>
          </w:del>
        </w:p>
        <w:p w14:paraId="25FED07F" w14:textId="42E62DFF" w:rsidR="00B44E65" w:rsidRPr="00981CBD" w:rsidDel="00981CBD" w:rsidRDefault="00B44E65" w:rsidP="00B44E65">
          <w:pPr>
            <w:pStyle w:val="31"/>
            <w:tabs>
              <w:tab w:val="left" w:pos="1100"/>
              <w:tab w:val="right" w:leader="dot" w:pos="8777"/>
            </w:tabs>
            <w:rPr>
              <w:del w:id="769" w:author="Виталий Лавренов" w:date="2019-06-25T15:38:00Z"/>
              <w:rFonts w:ascii="Times New Roman" w:eastAsiaTheme="minorEastAsia" w:hAnsi="Times New Roman" w:cs="Times New Roman"/>
              <w:i w:val="0"/>
              <w:iCs w:val="0"/>
              <w:noProof/>
              <w:sz w:val="28"/>
              <w:szCs w:val="28"/>
              <w:lang w:eastAsia="ru-RU"/>
            </w:rPr>
          </w:pPr>
          <w:del w:id="770" w:author="Виталий Лавренов" w:date="2019-06-25T15:38:00Z">
            <w:r w:rsidRPr="00981CBD" w:rsidDel="00981CBD">
              <w:rPr>
                <w:rPrChange w:id="771" w:author="Виталий Лавренов" w:date="2019-06-25T15:39:00Z">
                  <w:rPr>
                    <w:rStyle w:val="ab"/>
                    <w:rFonts w:ascii="Times New Roman" w:hAnsi="Times New Roman" w:cs="Times New Roman"/>
                    <w:iCs w:val="0"/>
                    <w:noProof/>
                    <w:sz w:val="28"/>
                    <w:szCs w:val="28"/>
                  </w:rPr>
                </w:rPrChange>
              </w:rPr>
              <w:delText>1.1.2</w:delText>
            </w:r>
            <w:r w:rsidRPr="00981CBD" w:rsidDel="00981CBD">
              <w:rPr>
                <w:rFonts w:ascii="Times New Roman" w:eastAsiaTheme="minorEastAsia" w:hAnsi="Times New Roman" w:cs="Times New Roman"/>
                <w:i w:val="0"/>
                <w:iCs w:val="0"/>
                <w:noProof/>
                <w:sz w:val="28"/>
                <w:szCs w:val="28"/>
                <w:lang w:eastAsia="ru-RU"/>
              </w:rPr>
              <w:tab/>
            </w:r>
            <w:r w:rsidRPr="00981CBD" w:rsidDel="00981CBD">
              <w:rPr>
                <w:rPrChange w:id="772" w:author="Виталий Лавренов" w:date="2019-06-25T15:39:00Z">
                  <w:rPr>
                    <w:rStyle w:val="ab"/>
                    <w:rFonts w:ascii="Times New Roman" w:hAnsi="Times New Roman" w:cs="Times New Roman"/>
                    <w:iCs w:val="0"/>
                    <w:noProof/>
                    <w:sz w:val="28"/>
                    <w:szCs w:val="28"/>
                  </w:rPr>
                </w:rPrChange>
              </w:rPr>
              <w:delText>Метод опорных векторов</w:delText>
            </w:r>
            <w:r w:rsidRPr="00981CBD" w:rsidDel="00981CBD">
              <w:rPr>
                <w:rFonts w:ascii="Times New Roman" w:hAnsi="Times New Roman" w:cs="Times New Roman"/>
                <w:i w:val="0"/>
                <w:noProof/>
                <w:webHidden/>
                <w:sz w:val="28"/>
                <w:szCs w:val="28"/>
              </w:rPr>
              <w:tab/>
              <w:delText>1</w:delText>
            </w:r>
            <w:r w:rsidR="00DD77C3" w:rsidRPr="00981CBD" w:rsidDel="00981CBD">
              <w:rPr>
                <w:rFonts w:ascii="Times New Roman" w:hAnsi="Times New Roman" w:cs="Times New Roman"/>
                <w:i w:val="0"/>
                <w:noProof/>
                <w:webHidden/>
                <w:sz w:val="28"/>
                <w:szCs w:val="28"/>
                <w:lang w:val="en-US"/>
              </w:rPr>
              <w:delText>0</w:delText>
            </w:r>
          </w:del>
        </w:p>
        <w:p w14:paraId="3B9160D1" w14:textId="6DBFE6C4" w:rsidR="00B44E65" w:rsidRPr="00981CBD" w:rsidDel="00981CBD" w:rsidRDefault="00B44E65" w:rsidP="00B44E65">
          <w:pPr>
            <w:pStyle w:val="31"/>
            <w:tabs>
              <w:tab w:val="left" w:pos="1100"/>
              <w:tab w:val="right" w:leader="dot" w:pos="8777"/>
            </w:tabs>
            <w:rPr>
              <w:del w:id="773" w:author="Виталий Лавренов" w:date="2019-06-25T15:38:00Z"/>
              <w:rFonts w:ascii="Times New Roman" w:eastAsiaTheme="minorEastAsia" w:hAnsi="Times New Roman" w:cs="Times New Roman"/>
              <w:i w:val="0"/>
              <w:iCs w:val="0"/>
              <w:noProof/>
              <w:sz w:val="28"/>
              <w:szCs w:val="28"/>
              <w:lang w:eastAsia="ru-RU"/>
            </w:rPr>
          </w:pPr>
          <w:del w:id="774" w:author="Виталий Лавренов" w:date="2019-06-25T15:38:00Z">
            <w:r w:rsidRPr="00981CBD" w:rsidDel="00981CBD">
              <w:rPr>
                <w:rPrChange w:id="775" w:author="Виталий Лавренов" w:date="2019-06-25T15:39:00Z">
                  <w:rPr>
                    <w:rStyle w:val="ab"/>
                    <w:rFonts w:ascii="Times New Roman" w:hAnsi="Times New Roman" w:cs="Times New Roman"/>
                    <w:iCs w:val="0"/>
                    <w:noProof/>
                    <w:sz w:val="28"/>
                    <w:szCs w:val="28"/>
                  </w:rPr>
                </w:rPrChange>
              </w:rPr>
              <w:delText>1.1.3</w:delText>
            </w:r>
            <w:r w:rsidRPr="00981CBD" w:rsidDel="00981CBD">
              <w:rPr>
                <w:rFonts w:ascii="Times New Roman" w:eastAsiaTheme="minorEastAsia" w:hAnsi="Times New Roman" w:cs="Times New Roman"/>
                <w:i w:val="0"/>
                <w:iCs w:val="0"/>
                <w:noProof/>
                <w:sz w:val="28"/>
                <w:szCs w:val="28"/>
                <w:lang w:eastAsia="ru-RU"/>
              </w:rPr>
              <w:tab/>
            </w:r>
            <w:r w:rsidRPr="00981CBD" w:rsidDel="00981CBD">
              <w:rPr>
                <w:rPrChange w:id="776" w:author="Виталий Лавренов" w:date="2019-06-25T15:39:00Z">
                  <w:rPr>
                    <w:rStyle w:val="ab"/>
                    <w:rFonts w:ascii="Times New Roman" w:hAnsi="Times New Roman" w:cs="Times New Roman"/>
                    <w:iCs w:val="0"/>
                    <w:noProof/>
                    <w:sz w:val="28"/>
                    <w:szCs w:val="28"/>
                  </w:rPr>
                </w:rPrChange>
              </w:rPr>
              <w:delText>Байесовский классификатор</w:delText>
            </w:r>
            <w:r w:rsidRPr="00981CBD" w:rsidDel="00981CBD">
              <w:rPr>
                <w:rFonts w:ascii="Times New Roman" w:hAnsi="Times New Roman" w:cs="Times New Roman"/>
                <w:i w:val="0"/>
                <w:noProof/>
                <w:webHidden/>
                <w:sz w:val="28"/>
                <w:szCs w:val="28"/>
              </w:rPr>
              <w:tab/>
              <w:delText>1</w:delText>
            </w:r>
            <w:r w:rsidR="00DD77C3" w:rsidRPr="00981CBD" w:rsidDel="00981CBD">
              <w:rPr>
                <w:rFonts w:ascii="Times New Roman" w:hAnsi="Times New Roman" w:cs="Times New Roman"/>
                <w:i w:val="0"/>
                <w:noProof/>
                <w:webHidden/>
                <w:sz w:val="28"/>
                <w:szCs w:val="28"/>
                <w:lang w:val="en-US"/>
              </w:rPr>
              <w:delText>2</w:delText>
            </w:r>
          </w:del>
        </w:p>
        <w:p w14:paraId="533C131B" w14:textId="0F37A29D" w:rsidR="00B44E65" w:rsidRPr="00981CBD" w:rsidDel="00981CBD" w:rsidRDefault="00B44E65" w:rsidP="00B44E65">
          <w:pPr>
            <w:pStyle w:val="31"/>
            <w:tabs>
              <w:tab w:val="left" w:pos="1100"/>
              <w:tab w:val="right" w:leader="dot" w:pos="8777"/>
            </w:tabs>
            <w:rPr>
              <w:del w:id="777" w:author="Виталий Лавренов" w:date="2019-06-25T15:38:00Z"/>
              <w:rFonts w:ascii="Times New Roman" w:eastAsiaTheme="minorEastAsia" w:hAnsi="Times New Roman" w:cs="Times New Roman"/>
              <w:i w:val="0"/>
              <w:iCs w:val="0"/>
              <w:noProof/>
              <w:sz w:val="28"/>
              <w:szCs w:val="28"/>
              <w:lang w:eastAsia="ru-RU"/>
            </w:rPr>
          </w:pPr>
          <w:del w:id="778" w:author="Виталий Лавренов" w:date="2019-06-25T15:38:00Z">
            <w:r w:rsidRPr="00981CBD" w:rsidDel="00981CBD">
              <w:rPr>
                <w:rPrChange w:id="779" w:author="Виталий Лавренов" w:date="2019-06-25T15:39:00Z">
                  <w:rPr>
                    <w:rStyle w:val="ab"/>
                    <w:rFonts w:ascii="Times New Roman" w:hAnsi="Times New Roman" w:cs="Times New Roman"/>
                    <w:iCs w:val="0"/>
                    <w:noProof/>
                    <w:sz w:val="28"/>
                    <w:szCs w:val="28"/>
                  </w:rPr>
                </w:rPrChange>
              </w:rPr>
              <w:delText>1.1.4</w:delText>
            </w:r>
            <w:r w:rsidRPr="00981CBD" w:rsidDel="00981CBD">
              <w:rPr>
                <w:rFonts w:ascii="Times New Roman" w:eastAsiaTheme="minorEastAsia" w:hAnsi="Times New Roman" w:cs="Times New Roman"/>
                <w:i w:val="0"/>
                <w:iCs w:val="0"/>
                <w:noProof/>
                <w:sz w:val="28"/>
                <w:szCs w:val="28"/>
                <w:lang w:eastAsia="ru-RU"/>
              </w:rPr>
              <w:tab/>
            </w:r>
            <w:r w:rsidRPr="00981CBD" w:rsidDel="00981CBD">
              <w:rPr>
                <w:rPrChange w:id="780" w:author="Виталий Лавренов" w:date="2019-06-25T15:39:00Z">
                  <w:rPr>
                    <w:rStyle w:val="ab"/>
                    <w:rFonts w:ascii="Times New Roman" w:hAnsi="Times New Roman" w:cs="Times New Roman"/>
                    <w:iCs w:val="0"/>
                    <w:noProof/>
                    <w:sz w:val="28"/>
                    <w:szCs w:val="28"/>
                  </w:rPr>
                </w:rPrChange>
              </w:rPr>
              <w:delText>Дерево решений</w:delText>
            </w:r>
            <w:r w:rsidRPr="00981CBD" w:rsidDel="00981CBD">
              <w:rPr>
                <w:rFonts w:ascii="Times New Roman" w:hAnsi="Times New Roman" w:cs="Times New Roman"/>
                <w:i w:val="0"/>
                <w:noProof/>
                <w:webHidden/>
                <w:sz w:val="28"/>
                <w:szCs w:val="28"/>
              </w:rPr>
              <w:tab/>
              <w:delText>1</w:delText>
            </w:r>
            <w:r w:rsidR="00DD77C3" w:rsidRPr="00981CBD" w:rsidDel="00981CBD">
              <w:rPr>
                <w:rFonts w:ascii="Times New Roman" w:hAnsi="Times New Roman" w:cs="Times New Roman"/>
                <w:i w:val="0"/>
                <w:noProof/>
                <w:webHidden/>
                <w:sz w:val="28"/>
                <w:szCs w:val="28"/>
                <w:lang w:val="en-US"/>
              </w:rPr>
              <w:delText>2</w:delText>
            </w:r>
          </w:del>
        </w:p>
        <w:p w14:paraId="08AA59CE" w14:textId="469766A9" w:rsidR="007B199F" w:rsidRPr="00981CBD" w:rsidDel="00981CBD" w:rsidRDefault="007B199F">
          <w:pPr>
            <w:pStyle w:val="21"/>
            <w:tabs>
              <w:tab w:val="left" w:pos="880"/>
              <w:tab w:val="right" w:leader="dot" w:pos="8777"/>
            </w:tabs>
            <w:rPr>
              <w:del w:id="781" w:author="Виталий Лавренов" w:date="2019-06-25T15:38:00Z"/>
              <w:rFonts w:ascii="Times New Roman" w:hAnsi="Times New Roman" w:cs="Times New Roman"/>
              <w:noProof/>
              <w:sz w:val="28"/>
              <w:szCs w:val="28"/>
            </w:rPr>
          </w:pPr>
          <w:del w:id="782" w:author="Виталий Лавренов" w:date="2019-06-25T15:38:00Z">
            <w:r w:rsidRPr="00981CBD" w:rsidDel="00981CBD">
              <w:rPr>
                <w:rPrChange w:id="783" w:author="Виталий Лавренов" w:date="2019-06-25T15:39:00Z">
                  <w:rPr>
                    <w:rStyle w:val="ab"/>
                    <w:rFonts w:ascii="Times New Roman" w:hAnsi="Times New Roman" w:cs="Times New Roman"/>
                    <w:smallCaps w:val="0"/>
                    <w:noProof/>
                    <w:sz w:val="28"/>
                    <w:szCs w:val="28"/>
                  </w:rPr>
                </w:rPrChange>
              </w:rPr>
              <w:delText>1.2</w:delText>
            </w:r>
            <w:r w:rsidRPr="00981CBD" w:rsidDel="00981CBD">
              <w:rPr>
                <w:rFonts w:ascii="Times New Roman" w:eastAsiaTheme="minorEastAsia" w:hAnsi="Times New Roman" w:cs="Times New Roman"/>
                <w:smallCaps w:val="0"/>
                <w:noProof/>
                <w:sz w:val="28"/>
                <w:szCs w:val="28"/>
                <w:lang w:eastAsia="ru-RU"/>
              </w:rPr>
              <w:tab/>
            </w:r>
            <w:r w:rsidR="007E6743" w:rsidRPr="00981CBD" w:rsidDel="00981CBD">
              <w:rPr>
                <w:rPrChange w:id="784" w:author="Виталий Лавренов" w:date="2019-06-25T15:39:00Z">
                  <w:rPr>
                    <w:rStyle w:val="ab"/>
                    <w:rFonts w:ascii="Times New Roman" w:hAnsi="Times New Roman" w:cs="Times New Roman"/>
                    <w:smallCaps w:val="0"/>
                    <w:noProof/>
                    <w:sz w:val="28"/>
                    <w:szCs w:val="28"/>
                  </w:rPr>
                </w:rPrChange>
              </w:rPr>
              <w:delText>Метод</w:delText>
            </w:r>
            <w:r w:rsidR="00B44E65" w:rsidRPr="00981CBD" w:rsidDel="00981CBD">
              <w:rPr>
                <w:rPrChange w:id="785" w:author="Виталий Лавренов" w:date="2019-06-25T15:39:00Z">
                  <w:rPr>
                    <w:rStyle w:val="ab"/>
                    <w:rFonts w:ascii="Times New Roman" w:hAnsi="Times New Roman" w:cs="Times New Roman"/>
                    <w:smallCaps w:val="0"/>
                    <w:noProof/>
                    <w:sz w:val="28"/>
                    <w:szCs w:val="28"/>
                  </w:rPr>
                </w:rPrChange>
              </w:rPr>
              <w:delText>ы работы с изображениями МРТ</w:delText>
            </w:r>
            <w:r w:rsidRPr="00981CBD" w:rsidDel="00981CBD">
              <w:rPr>
                <w:rFonts w:ascii="Times New Roman" w:hAnsi="Times New Roman" w:cs="Times New Roman"/>
                <w:noProof/>
                <w:webHidden/>
                <w:sz w:val="28"/>
                <w:szCs w:val="28"/>
              </w:rPr>
              <w:tab/>
            </w:r>
            <w:r w:rsidR="001F1414" w:rsidRPr="00981CBD" w:rsidDel="00981CBD">
              <w:rPr>
                <w:rFonts w:ascii="Times New Roman" w:hAnsi="Times New Roman" w:cs="Times New Roman"/>
                <w:noProof/>
                <w:webHidden/>
                <w:sz w:val="28"/>
                <w:szCs w:val="28"/>
                <w:lang w:val="en-US"/>
              </w:rPr>
              <w:delText>13</w:delText>
            </w:r>
          </w:del>
        </w:p>
        <w:p w14:paraId="605DC53D" w14:textId="10638849" w:rsidR="00B44E65" w:rsidRPr="00981CBD" w:rsidDel="00981CBD" w:rsidRDefault="00B44E65" w:rsidP="00B44E65">
          <w:pPr>
            <w:pStyle w:val="31"/>
            <w:tabs>
              <w:tab w:val="left" w:pos="1100"/>
              <w:tab w:val="right" w:leader="dot" w:pos="8777"/>
            </w:tabs>
            <w:rPr>
              <w:del w:id="786" w:author="Виталий Лавренов" w:date="2019-06-25T15:38:00Z"/>
              <w:rFonts w:ascii="Times New Roman" w:eastAsiaTheme="minorEastAsia" w:hAnsi="Times New Roman" w:cs="Times New Roman"/>
              <w:i w:val="0"/>
              <w:iCs w:val="0"/>
              <w:noProof/>
              <w:sz w:val="28"/>
              <w:szCs w:val="28"/>
              <w:lang w:eastAsia="ru-RU"/>
            </w:rPr>
          </w:pPr>
          <w:del w:id="787" w:author="Виталий Лавренов" w:date="2019-06-25T15:38:00Z">
            <w:r w:rsidRPr="00981CBD" w:rsidDel="00981CBD">
              <w:rPr>
                <w:rPrChange w:id="788" w:author="Виталий Лавренов" w:date="2019-06-25T15:39:00Z">
                  <w:rPr>
                    <w:rStyle w:val="ab"/>
                    <w:rFonts w:ascii="Times New Roman" w:hAnsi="Times New Roman" w:cs="Times New Roman"/>
                    <w:iCs w:val="0"/>
                    <w:noProof/>
                    <w:sz w:val="28"/>
                    <w:szCs w:val="28"/>
                  </w:rPr>
                </w:rPrChange>
              </w:rPr>
              <w:delText>1.2.1</w:delText>
            </w:r>
            <w:r w:rsidRPr="00981CBD" w:rsidDel="00981CBD">
              <w:rPr>
                <w:rFonts w:ascii="Times New Roman" w:eastAsiaTheme="minorEastAsia" w:hAnsi="Times New Roman" w:cs="Times New Roman"/>
                <w:i w:val="0"/>
                <w:iCs w:val="0"/>
                <w:noProof/>
                <w:sz w:val="28"/>
                <w:szCs w:val="28"/>
                <w:lang w:eastAsia="ru-RU"/>
              </w:rPr>
              <w:tab/>
            </w:r>
            <w:r w:rsidRPr="00981CBD" w:rsidDel="00981CBD">
              <w:rPr>
                <w:rPrChange w:id="789" w:author="Виталий Лавренов" w:date="2019-06-25T15:39:00Z">
                  <w:rPr>
                    <w:rStyle w:val="ab"/>
                    <w:rFonts w:ascii="Times New Roman" w:hAnsi="Times New Roman" w:cs="Times New Roman"/>
                    <w:iCs w:val="0"/>
                    <w:noProof/>
                    <w:sz w:val="28"/>
                    <w:szCs w:val="28"/>
                  </w:rPr>
                </w:rPrChange>
              </w:rPr>
              <w:delText>Сверточные нейронные сети</w:delText>
            </w:r>
            <w:r w:rsidRPr="00981CBD" w:rsidDel="00981CBD">
              <w:rPr>
                <w:rFonts w:ascii="Times New Roman" w:hAnsi="Times New Roman" w:cs="Times New Roman"/>
                <w:i w:val="0"/>
                <w:noProof/>
                <w:webHidden/>
                <w:sz w:val="28"/>
                <w:szCs w:val="28"/>
              </w:rPr>
              <w:tab/>
              <w:delText>1</w:delText>
            </w:r>
            <w:r w:rsidR="006A14E6" w:rsidRPr="00981CBD" w:rsidDel="00981CBD">
              <w:rPr>
                <w:rFonts w:ascii="Times New Roman" w:hAnsi="Times New Roman" w:cs="Times New Roman"/>
                <w:i w:val="0"/>
                <w:noProof/>
                <w:webHidden/>
                <w:sz w:val="28"/>
                <w:szCs w:val="28"/>
              </w:rPr>
              <w:delText>6</w:delText>
            </w:r>
          </w:del>
        </w:p>
        <w:p w14:paraId="0864B178" w14:textId="0F5344C4" w:rsidR="00B44E65" w:rsidRPr="00981CBD" w:rsidDel="00981CBD" w:rsidRDefault="00B44E65" w:rsidP="00B44E65">
          <w:pPr>
            <w:pStyle w:val="31"/>
            <w:tabs>
              <w:tab w:val="left" w:pos="1100"/>
              <w:tab w:val="right" w:leader="dot" w:pos="8777"/>
            </w:tabs>
            <w:rPr>
              <w:del w:id="790" w:author="Виталий Лавренов" w:date="2019-06-25T15:38:00Z"/>
              <w:rFonts w:ascii="Times New Roman" w:eastAsiaTheme="minorEastAsia" w:hAnsi="Times New Roman" w:cs="Times New Roman"/>
              <w:i w:val="0"/>
              <w:iCs w:val="0"/>
              <w:noProof/>
              <w:sz w:val="28"/>
              <w:szCs w:val="28"/>
              <w:lang w:eastAsia="ru-RU"/>
            </w:rPr>
          </w:pPr>
          <w:del w:id="791" w:author="Виталий Лавренов" w:date="2019-06-25T15:38:00Z">
            <w:r w:rsidRPr="00981CBD" w:rsidDel="00981CBD">
              <w:rPr>
                <w:rPrChange w:id="792" w:author="Виталий Лавренов" w:date="2019-06-25T15:39:00Z">
                  <w:rPr>
                    <w:rStyle w:val="ab"/>
                    <w:rFonts w:ascii="Times New Roman" w:hAnsi="Times New Roman" w:cs="Times New Roman"/>
                    <w:iCs w:val="0"/>
                    <w:noProof/>
                    <w:sz w:val="28"/>
                    <w:szCs w:val="28"/>
                  </w:rPr>
                </w:rPrChange>
              </w:rPr>
              <w:delText>1.2.2</w:delText>
            </w:r>
            <w:r w:rsidRPr="00981CBD" w:rsidDel="00981CBD">
              <w:rPr>
                <w:rFonts w:ascii="Times New Roman" w:eastAsiaTheme="minorEastAsia" w:hAnsi="Times New Roman" w:cs="Times New Roman"/>
                <w:i w:val="0"/>
                <w:iCs w:val="0"/>
                <w:noProof/>
                <w:sz w:val="28"/>
                <w:szCs w:val="28"/>
                <w:lang w:eastAsia="ru-RU"/>
              </w:rPr>
              <w:tab/>
            </w:r>
            <w:r w:rsidRPr="00981CBD" w:rsidDel="00981CBD">
              <w:rPr>
                <w:rPrChange w:id="793" w:author="Виталий Лавренов" w:date="2019-06-25T15:39:00Z">
                  <w:rPr>
                    <w:rStyle w:val="ab"/>
                    <w:rFonts w:ascii="Times New Roman" w:hAnsi="Times New Roman" w:cs="Times New Roman"/>
                    <w:iCs w:val="0"/>
                    <w:noProof/>
                    <w:sz w:val="28"/>
                    <w:szCs w:val="28"/>
                  </w:rPr>
                </w:rPrChange>
              </w:rPr>
              <w:delText>Автокодирующие нейронные сети</w:delText>
            </w:r>
            <w:r w:rsidRPr="00981CBD" w:rsidDel="00981CBD">
              <w:rPr>
                <w:rFonts w:ascii="Times New Roman" w:hAnsi="Times New Roman" w:cs="Times New Roman"/>
                <w:i w:val="0"/>
                <w:noProof/>
                <w:webHidden/>
                <w:sz w:val="28"/>
                <w:szCs w:val="28"/>
              </w:rPr>
              <w:tab/>
              <w:delText>1</w:delText>
            </w:r>
            <w:r w:rsidR="006A14E6" w:rsidRPr="00981CBD" w:rsidDel="00981CBD">
              <w:rPr>
                <w:rFonts w:ascii="Times New Roman" w:hAnsi="Times New Roman" w:cs="Times New Roman"/>
                <w:i w:val="0"/>
                <w:noProof/>
                <w:webHidden/>
                <w:sz w:val="28"/>
                <w:szCs w:val="28"/>
              </w:rPr>
              <w:delText>7</w:delText>
            </w:r>
          </w:del>
        </w:p>
        <w:p w14:paraId="0419E8C7" w14:textId="0849C035" w:rsidR="007B199F" w:rsidRPr="00981CBD" w:rsidDel="00981CBD" w:rsidRDefault="007B199F">
          <w:pPr>
            <w:pStyle w:val="21"/>
            <w:tabs>
              <w:tab w:val="left" w:pos="880"/>
              <w:tab w:val="right" w:leader="dot" w:pos="8777"/>
            </w:tabs>
            <w:rPr>
              <w:del w:id="794" w:author="Виталий Лавренов" w:date="2019-06-25T15:38:00Z"/>
              <w:rFonts w:ascii="Times New Roman" w:eastAsiaTheme="minorEastAsia" w:hAnsi="Times New Roman" w:cs="Times New Roman"/>
              <w:smallCaps w:val="0"/>
              <w:noProof/>
              <w:sz w:val="28"/>
              <w:szCs w:val="28"/>
              <w:lang w:eastAsia="ru-RU"/>
            </w:rPr>
          </w:pPr>
          <w:del w:id="795" w:author="Виталий Лавренов" w:date="2019-06-25T15:38:00Z">
            <w:r w:rsidRPr="00981CBD" w:rsidDel="00981CBD">
              <w:rPr>
                <w:rPrChange w:id="796" w:author="Виталий Лавренов" w:date="2019-06-25T15:39:00Z">
                  <w:rPr>
                    <w:rStyle w:val="ab"/>
                    <w:rFonts w:ascii="Times New Roman" w:hAnsi="Times New Roman" w:cs="Times New Roman"/>
                    <w:smallCaps w:val="0"/>
                    <w:noProof/>
                    <w:sz w:val="28"/>
                    <w:szCs w:val="28"/>
                  </w:rPr>
                </w:rPrChange>
              </w:rPr>
              <w:delText>1.3</w:delText>
            </w:r>
            <w:r w:rsidRPr="00981CBD" w:rsidDel="00981CBD">
              <w:rPr>
                <w:rFonts w:ascii="Times New Roman" w:eastAsiaTheme="minorEastAsia" w:hAnsi="Times New Roman" w:cs="Times New Roman"/>
                <w:smallCaps w:val="0"/>
                <w:noProof/>
                <w:sz w:val="28"/>
                <w:szCs w:val="28"/>
                <w:lang w:eastAsia="ru-RU"/>
              </w:rPr>
              <w:tab/>
            </w:r>
            <w:r w:rsidR="00B44E65" w:rsidRPr="00981CBD" w:rsidDel="00981CBD">
              <w:rPr>
                <w:rPrChange w:id="797" w:author="Виталий Лавренов" w:date="2019-06-25T15:39:00Z">
                  <w:rPr>
                    <w:rStyle w:val="ab"/>
                    <w:rFonts w:ascii="Times New Roman" w:hAnsi="Times New Roman" w:cs="Times New Roman"/>
                    <w:smallCaps w:val="0"/>
                    <w:noProof/>
                    <w:sz w:val="28"/>
                    <w:szCs w:val="28"/>
                  </w:rPr>
                </w:rPrChange>
              </w:rPr>
              <w:delText>Вывод</w:delText>
            </w:r>
            <w:r w:rsidRPr="00981CBD" w:rsidDel="00981CBD">
              <w:rPr>
                <w:rFonts w:ascii="Times New Roman" w:hAnsi="Times New Roman" w:cs="Times New Roman"/>
                <w:noProof/>
                <w:webHidden/>
                <w:sz w:val="28"/>
                <w:szCs w:val="28"/>
              </w:rPr>
              <w:tab/>
            </w:r>
            <w:r w:rsidR="006A14E6" w:rsidRPr="00981CBD" w:rsidDel="00981CBD">
              <w:rPr>
                <w:rFonts w:ascii="Times New Roman" w:hAnsi="Times New Roman" w:cs="Times New Roman"/>
                <w:noProof/>
                <w:webHidden/>
                <w:sz w:val="28"/>
                <w:szCs w:val="28"/>
              </w:rPr>
              <w:delText>20</w:delText>
            </w:r>
          </w:del>
        </w:p>
        <w:p w14:paraId="0E6BABDB" w14:textId="1F13AA83" w:rsidR="007B199F" w:rsidRPr="00981CBD" w:rsidDel="00981CBD" w:rsidRDefault="007B199F">
          <w:pPr>
            <w:pStyle w:val="11"/>
            <w:tabs>
              <w:tab w:val="left" w:pos="440"/>
              <w:tab w:val="right" w:leader="dot" w:pos="8777"/>
            </w:tabs>
            <w:rPr>
              <w:del w:id="798" w:author="Виталий Лавренов" w:date="2019-06-25T15:38:00Z"/>
              <w:rFonts w:ascii="Times New Roman" w:hAnsi="Times New Roman" w:cs="Times New Roman"/>
              <w:noProof/>
              <w:sz w:val="28"/>
              <w:szCs w:val="28"/>
            </w:rPr>
          </w:pPr>
          <w:del w:id="799" w:author="Виталий Лавренов" w:date="2019-06-25T15:38:00Z">
            <w:r w:rsidRPr="00981CBD" w:rsidDel="00981CBD">
              <w:rPr>
                <w:rPrChange w:id="800" w:author="Виталий Лавренов" w:date="2019-06-25T15:39:00Z">
                  <w:rPr>
                    <w:rStyle w:val="ab"/>
                    <w:rFonts w:ascii="Times New Roman" w:hAnsi="Times New Roman" w:cs="Times New Roman"/>
                    <w:b w:val="0"/>
                    <w:bCs w:val="0"/>
                    <w:caps w:val="0"/>
                    <w:noProof/>
                    <w:sz w:val="28"/>
                    <w:szCs w:val="28"/>
                  </w:rPr>
                </w:rPrChange>
              </w:rPr>
              <w:delText>2</w:delText>
            </w:r>
            <w:r w:rsidRPr="00981CBD" w:rsidDel="00981CBD">
              <w:rPr>
                <w:rFonts w:ascii="Times New Roman" w:eastAsiaTheme="minorEastAsia" w:hAnsi="Times New Roman" w:cs="Times New Roman"/>
                <w:b w:val="0"/>
                <w:bCs w:val="0"/>
                <w:caps w:val="0"/>
                <w:noProof/>
                <w:sz w:val="28"/>
                <w:szCs w:val="28"/>
                <w:lang w:eastAsia="ru-RU"/>
              </w:rPr>
              <w:tab/>
            </w:r>
            <w:r w:rsidRPr="00981CBD" w:rsidDel="00981CBD">
              <w:rPr>
                <w:rPrChange w:id="801" w:author="Виталий Лавренов" w:date="2019-06-25T15:39:00Z">
                  <w:rPr>
                    <w:rStyle w:val="ab"/>
                    <w:rFonts w:ascii="Times New Roman" w:hAnsi="Times New Roman" w:cs="Times New Roman"/>
                    <w:b w:val="0"/>
                    <w:bCs w:val="0"/>
                    <w:caps w:val="0"/>
                    <w:noProof/>
                    <w:sz w:val="28"/>
                    <w:szCs w:val="28"/>
                  </w:rPr>
                </w:rPrChange>
              </w:rPr>
              <w:delText xml:space="preserve">построение </w:delText>
            </w:r>
            <w:r w:rsidR="007E6743" w:rsidRPr="00981CBD" w:rsidDel="00981CBD">
              <w:rPr>
                <w:rPrChange w:id="802" w:author="Виталий Лавренов" w:date="2019-06-25T15:39:00Z">
                  <w:rPr>
                    <w:rStyle w:val="ab"/>
                    <w:rFonts w:ascii="Times New Roman" w:hAnsi="Times New Roman" w:cs="Times New Roman"/>
                    <w:b w:val="0"/>
                    <w:bCs w:val="0"/>
                    <w:caps w:val="0"/>
                    <w:noProof/>
                    <w:sz w:val="28"/>
                    <w:szCs w:val="28"/>
                  </w:rPr>
                </w:rPrChange>
              </w:rPr>
              <w:delText>решения</w:delText>
            </w:r>
            <w:r w:rsidRPr="00981CBD" w:rsidDel="00981CBD">
              <w:rPr>
                <w:rFonts w:ascii="Times New Roman" w:hAnsi="Times New Roman" w:cs="Times New Roman"/>
                <w:noProof/>
                <w:webHidden/>
                <w:sz w:val="28"/>
                <w:szCs w:val="28"/>
              </w:rPr>
              <w:tab/>
            </w:r>
            <w:r w:rsidR="001F1414" w:rsidRPr="00981CBD" w:rsidDel="00981CBD">
              <w:rPr>
                <w:rFonts w:ascii="Times New Roman" w:hAnsi="Times New Roman" w:cs="Times New Roman"/>
                <w:noProof/>
                <w:webHidden/>
                <w:sz w:val="28"/>
                <w:szCs w:val="28"/>
                <w:lang w:val="en-US"/>
              </w:rPr>
              <w:delText>2</w:delText>
            </w:r>
            <w:r w:rsidR="006A14E6" w:rsidRPr="00981CBD" w:rsidDel="00981CBD">
              <w:rPr>
                <w:rFonts w:ascii="Times New Roman" w:hAnsi="Times New Roman" w:cs="Times New Roman"/>
                <w:noProof/>
                <w:webHidden/>
                <w:sz w:val="28"/>
                <w:szCs w:val="28"/>
              </w:rPr>
              <w:delText>1</w:delText>
            </w:r>
          </w:del>
        </w:p>
        <w:p w14:paraId="3C910CA4" w14:textId="3D350874" w:rsidR="00B11841" w:rsidRPr="00981CBD" w:rsidDel="00981CBD" w:rsidRDefault="00B11841" w:rsidP="00B11841">
          <w:pPr>
            <w:pStyle w:val="21"/>
            <w:tabs>
              <w:tab w:val="left" w:pos="880"/>
              <w:tab w:val="right" w:leader="dot" w:pos="8777"/>
            </w:tabs>
            <w:rPr>
              <w:del w:id="803" w:author="Виталий Лавренов" w:date="2019-06-25T15:38:00Z"/>
              <w:rFonts w:ascii="Times New Roman" w:eastAsiaTheme="minorEastAsia" w:hAnsi="Times New Roman" w:cs="Times New Roman"/>
              <w:smallCaps w:val="0"/>
              <w:noProof/>
              <w:sz w:val="28"/>
              <w:szCs w:val="28"/>
              <w:lang w:eastAsia="ru-RU"/>
            </w:rPr>
          </w:pPr>
          <w:del w:id="804" w:author="Виталий Лавренов" w:date="2019-06-25T15:38:00Z">
            <w:r w:rsidRPr="00981CBD" w:rsidDel="00981CBD">
              <w:rPr>
                <w:rPrChange w:id="805" w:author="Виталий Лавренов" w:date="2019-06-25T15:39:00Z">
                  <w:rPr>
                    <w:rStyle w:val="ab"/>
                    <w:rFonts w:ascii="Times New Roman" w:hAnsi="Times New Roman" w:cs="Times New Roman"/>
                    <w:smallCaps w:val="0"/>
                    <w:noProof/>
                    <w:sz w:val="28"/>
                    <w:szCs w:val="28"/>
                  </w:rPr>
                </w:rPrChange>
              </w:rPr>
              <w:delText>2.1</w:delText>
            </w:r>
            <w:r w:rsidRPr="00981CBD" w:rsidDel="00981CBD">
              <w:rPr>
                <w:rFonts w:ascii="Times New Roman" w:eastAsiaTheme="minorEastAsia" w:hAnsi="Times New Roman" w:cs="Times New Roman"/>
                <w:smallCaps w:val="0"/>
                <w:noProof/>
                <w:sz w:val="28"/>
                <w:szCs w:val="28"/>
                <w:lang w:eastAsia="ru-RU"/>
              </w:rPr>
              <w:tab/>
            </w:r>
            <w:r w:rsidR="00881EEA" w:rsidRPr="00981CBD" w:rsidDel="00981CBD">
              <w:rPr>
                <w:rPrChange w:id="806" w:author="Виталий Лавренов" w:date="2019-06-25T15:39:00Z">
                  <w:rPr>
                    <w:rStyle w:val="ab"/>
                    <w:rFonts w:ascii="Times New Roman" w:hAnsi="Times New Roman" w:cs="Times New Roman"/>
                    <w:smallCaps w:val="0"/>
                    <w:noProof/>
                    <w:sz w:val="28"/>
                    <w:szCs w:val="28"/>
                  </w:rPr>
                </w:rPrChange>
              </w:rPr>
              <w:delText>И</w:delText>
            </w:r>
            <w:r w:rsidR="00EE7204" w:rsidRPr="00981CBD" w:rsidDel="00981CBD">
              <w:rPr>
                <w:rPrChange w:id="807" w:author="Виталий Лавренов" w:date="2019-06-25T15:39:00Z">
                  <w:rPr>
                    <w:rStyle w:val="ab"/>
                    <w:rFonts w:ascii="Times New Roman" w:hAnsi="Times New Roman" w:cs="Times New Roman"/>
                    <w:smallCaps w:val="0"/>
                    <w:noProof/>
                    <w:sz w:val="28"/>
                    <w:szCs w:val="28"/>
                  </w:rPr>
                </w:rPrChange>
              </w:rPr>
              <w:delText>зучение</w:delText>
            </w:r>
            <w:r w:rsidR="00881EEA" w:rsidRPr="00981CBD" w:rsidDel="00981CBD">
              <w:rPr>
                <w:rPrChange w:id="808" w:author="Виталий Лавренов" w:date="2019-06-25T15:39:00Z">
                  <w:rPr>
                    <w:rStyle w:val="ab"/>
                    <w:rFonts w:ascii="Times New Roman" w:hAnsi="Times New Roman" w:cs="Times New Roman"/>
                    <w:smallCaps w:val="0"/>
                    <w:noProof/>
                    <w:sz w:val="28"/>
                    <w:szCs w:val="28"/>
                  </w:rPr>
                </w:rPrChange>
              </w:rPr>
              <w:delText xml:space="preserve"> признаков пациентов</w:delText>
            </w:r>
            <w:r w:rsidRPr="00981CBD" w:rsidDel="00981CBD">
              <w:rPr>
                <w:rFonts w:ascii="Times New Roman" w:hAnsi="Times New Roman" w:cs="Times New Roman"/>
                <w:noProof/>
                <w:webHidden/>
                <w:sz w:val="28"/>
                <w:szCs w:val="28"/>
              </w:rPr>
              <w:tab/>
            </w:r>
            <w:r w:rsidR="001F1414" w:rsidRPr="00981CBD" w:rsidDel="00981CBD">
              <w:rPr>
                <w:rFonts w:ascii="Times New Roman" w:hAnsi="Times New Roman" w:cs="Times New Roman"/>
                <w:noProof/>
                <w:webHidden/>
                <w:sz w:val="28"/>
                <w:szCs w:val="28"/>
                <w:lang w:val="en-US"/>
              </w:rPr>
              <w:delText>2</w:delText>
            </w:r>
            <w:r w:rsidR="006A14E6" w:rsidRPr="00981CBD" w:rsidDel="00981CBD">
              <w:rPr>
                <w:rFonts w:ascii="Times New Roman" w:hAnsi="Times New Roman" w:cs="Times New Roman"/>
                <w:noProof/>
                <w:webHidden/>
                <w:sz w:val="28"/>
                <w:szCs w:val="28"/>
              </w:rPr>
              <w:delText>1</w:delText>
            </w:r>
          </w:del>
        </w:p>
        <w:p w14:paraId="21FB14FC" w14:textId="3DD59AEA" w:rsidR="007B199F" w:rsidRPr="00981CBD" w:rsidDel="00981CBD" w:rsidRDefault="006A14E6">
          <w:pPr>
            <w:pStyle w:val="21"/>
            <w:tabs>
              <w:tab w:val="left" w:pos="880"/>
              <w:tab w:val="right" w:leader="dot" w:pos="8777"/>
            </w:tabs>
            <w:rPr>
              <w:del w:id="809" w:author="Виталий Лавренов" w:date="2019-06-25T15:38:00Z"/>
              <w:rFonts w:ascii="Times New Roman" w:hAnsi="Times New Roman" w:cs="Times New Roman"/>
              <w:noProof/>
              <w:sz w:val="28"/>
              <w:szCs w:val="28"/>
            </w:rPr>
          </w:pPr>
          <w:del w:id="810" w:author="Виталий Лавренов" w:date="2019-06-25T15:38:00Z">
            <w:r w:rsidRPr="00981CBD" w:rsidDel="00981CBD">
              <w:rPr>
                <w:rPrChange w:id="811" w:author="Виталий Лавренов" w:date="2019-06-25T15:39:00Z">
                  <w:rPr>
                    <w:rStyle w:val="ab"/>
                    <w:rFonts w:ascii="Times New Roman" w:hAnsi="Times New Roman" w:cs="Times New Roman"/>
                    <w:smallCaps w:val="0"/>
                    <w:noProof/>
                    <w:sz w:val="28"/>
                    <w:szCs w:val="28"/>
                  </w:rPr>
                </w:rPrChange>
              </w:rPr>
              <w:delText>2.2</w:delText>
            </w:r>
            <w:r w:rsidR="007B199F" w:rsidRPr="00981CBD" w:rsidDel="00981CBD">
              <w:rPr>
                <w:rFonts w:ascii="Times New Roman" w:eastAsiaTheme="minorEastAsia" w:hAnsi="Times New Roman" w:cs="Times New Roman"/>
                <w:smallCaps w:val="0"/>
                <w:noProof/>
                <w:sz w:val="28"/>
                <w:szCs w:val="28"/>
                <w:lang w:eastAsia="ru-RU"/>
              </w:rPr>
              <w:tab/>
            </w:r>
            <w:r w:rsidR="00EE7204" w:rsidRPr="00981CBD" w:rsidDel="00981CBD">
              <w:rPr>
                <w:rFonts w:ascii="Times New Roman" w:hAnsi="Times New Roman" w:cs="Times New Roman"/>
                <w:noProof/>
                <w:sz w:val="28"/>
                <w:szCs w:val="28"/>
              </w:rPr>
              <w:delText>Изучение</w:delText>
            </w:r>
            <w:r w:rsidR="00EE7204" w:rsidRPr="00981CBD" w:rsidDel="00981CBD">
              <w:rPr>
                <w:rFonts w:ascii="Times New Roman" w:hAnsi="Times New Roman" w:cs="Times New Roman"/>
                <w:smallCaps w:val="0"/>
                <w:noProof/>
                <w:sz w:val="28"/>
                <w:szCs w:val="28"/>
              </w:rPr>
              <w:delText xml:space="preserve"> снимков МРТ</w:delText>
            </w:r>
            <w:r w:rsidR="007B199F" w:rsidRPr="00981CBD" w:rsidDel="00981CBD">
              <w:rPr>
                <w:rFonts w:ascii="Times New Roman" w:hAnsi="Times New Roman" w:cs="Times New Roman"/>
                <w:smallCaps w:val="0"/>
                <w:noProof/>
                <w:webHidden/>
                <w:sz w:val="28"/>
                <w:szCs w:val="28"/>
              </w:rPr>
              <w:tab/>
            </w:r>
            <w:r w:rsidR="001F1414" w:rsidRPr="00981CBD" w:rsidDel="00981CBD">
              <w:rPr>
                <w:rFonts w:ascii="Times New Roman" w:hAnsi="Times New Roman" w:cs="Times New Roman"/>
                <w:smallCaps w:val="0"/>
                <w:noProof/>
                <w:webHidden/>
                <w:sz w:val="28"/>
                <w:szCs w:val="28"/>
                <w:lang w:val="en-US"/>
              </w:rPr>
              <w:delText>22</w:delText>
            </w:r>
          </w:del>
        </w:p>
        <w:p w14:paraId="2EB5E6B0" w14:textId="7B4A97AB" w:rsidR="00EE7204" w:rsidRPr="00981CBD" w:rsidDel="00981CBD" w:rsidRDefault="006A14E6" w:rsidP="00EE7204">
          <w:pPr>
            <w:pStyle w:val="31"/>
            <w:tabs>
              <w:tab w:val="left" w:pos="1100"/>
              <w:tab w:val="right" w:leader="dot" w:pos="8777"/>
            </w:tabs>
            <w:rPr>
              <w:del w:id="812" w:author="Виталий Лавренов" w:date="2019-06-25T15:38:00Z"/>
              <w:rFonts w:ascii="Times New Roman" w:eastAsiaTheme="minorEastAsia" w:hAnsi="Times New Roman" w:cs="Times New Roman"/>
              <w:i w:val="0"/>
              <w:iCs w:val="0"/>
              <w:noProof/>
              <w:sz w:val="28"/>
              <w:szCs w:val="28"/>
              <w:lang w:eastAsia="ru-RU"/>
            </w:rPr>
          </w:pPr>
          <w:del w:id="813" w:author="Виталий Лавренов" w:date="2019-06-25T15:38:00Z">
            <w:r w:rsidRPr="00981CBD" w:rsidDel="00981CBD">
              <w:rPr>
                <w:rPrChange w:id="814" w:author="Виталий Лавренов" w:date="2019-06-25T15:39:00Z">
                  <w:rPr>
                    <w:rStyle w:val="ab"/>
                    <w:rFonts w:ascii="Times New Roman" w:hAnsi="Times New Roman" w:cs="Times New Roman"/>
                    <w:iCs w:val="0"/>
                    <w:noProof/>
                    <w:sz w:val="28"/>
                    <w:szCs w:val="28"/>
                  </w:rPr>
                </w:rPrChange>
              </w:rPr>
              <w:delText>2</w:delText>
            </w:r>
            <w:r w:rsidR="00EE7204" w:rsidRPr="00981CBD" w:rsidDel="00981CBD">
              <w:rPr>
                <w:rPrChange w:id="815" w:author="Виталий Лавренов" w:date="2019-06-25T15:39:00Z">
                  <w:rPr>
                    <w:rStyle w:val="ab"/>
                    <w:rFonts w:ascii="Times New Roman" w:hAnsi="Times New Roman" w:cs="Times New Roman"/>
                    <w:iCs w:val="0"/>
                    <w:noProof/>
                    <w:sz w:val="28"/>
                    <w:szCs w:val="28"/>
                  </w:rPr>
                </w:rPrChange>
              </w:rPr>
              <w:delText>.2.1</w:delText>
            </w:r>
            <w:r w:rsidR="00EE7204" w:rsidRPr="00981CBD" w:rsidDel="00981CBD">
              <w:rPr>
                <w:rFonts w:ascii="Times New Roman" w:eastAsiaTheme="minorEastAsia" w:hAnsi="Times New Roman" w:cs="Times New Roman"/>
                <w:i w:val="0"/>
                <w:iCs w:val="0"/>
                <w:noProof/>
                <w:sz w:val="28"/>
                <w:szCs w:val="28"/>
                <w:lang w:eastAsia="ru-RU"/>
              </w:rPr>
              <w:tab/>
            </w:r>
            <w:r w:rsidR="00EE7204" w:rsidRPr="00981CBD" w:rsidDel="00981CBD">
              <w:rPr>
                <w:rPrChange w:id="816" w:author="Виталий Лавренов" w:date="2019-06-25T15:39:00Z">
                  <w:rPr>
                    <w:rStyle w:val="ab"/>
                    <w:rFonts w:ascii="Times New Roman" w:hAnsi="Times New Roman" w:cs="Times New Roman"/>
                    <w:iCs w:val="0"/>
                    <w:noProof/>
                    <w:sz w:val="28"/>
                    <w:szCs w:val="28"/>
                  </w:rPr>
                </w:rPrChange>
              </w:rPr>
              <w:delText>Автокодирующие нейронные сети</w:delText>
            </w:r>
            <w:r w:rsidR="00EE7204" w:rsidRPr="00981CBD" w:rsidDel="00981CBD">
              <w:rPr>
                <w:rFonts w:ascii="Times New Roman" w:hAnsi="Times New Roman" w:cs="Times New Roman"/>
                <w:i w:val="0"/>
                <w:noProof/>
                <w:webHidden/>
                <w:sz w:val="28"/>
                <w:szCs w:val="28"/>
              </w:rPr>
              <w:tab/>
            </w:r>
            <w:r w:rsidRPr="00981CBD" w:rsidDel="00981CBD">
              <w:rPr>
                <w:rFonts w:ascii="Times New Roman" w:hAnsi="Times New Roman" w:cs="Times New Roman"/>
                <w:i w:val="0"/>
                <w:noProof/>
                <w:webHidden/>
                <w:sz w:val="28"/>
                <w:szCs w:val="28"/>
              </w:rPr>
              <w:delText>23</w:delText>
            </w:r>
          </w:del>
        </w:p>
        <w:p w14:paraId="135FBF9D" w14:textId="6D8529ED" w:rsidR="00EE7204" w:rsidRPr="00981CBD" w:rsidDel="00981CBD" w:rsidRDefault="006A14E6" w:rsidP="00EE7204">
          <w:pPr>
            <w:pStyle w:val="31"/>
            <w:tabs>
              <w:tab w:val="left" w:pos="1100"/>
              <w:tab w:val="right" w:leader="dot" w:pos="8777"/>
            </w:tabs>
            <w:rPr>
              <w:del w:id="817" w:author="Виталий Лавренов" w:date="2019-06-25T15:38:00Z"/>
              <w:rFonts w:ascii="Times New Roman" w:eastAsiaTheme="minorEastAsia" w:hAnsi="Times New Roman" w:cs="Times New Roman"/>
              <w:i w:val="0"/>
              <w:iCs w:val="0"/>
              <w:noProof/>
              <w:sz w:val="28"/>
              <w:szCs w:val="28"/>
              <w:lang w:eastAsia="ru-RU"/>
            </w:rPr>
          </w:pPr>
          <w:del w:id="818" w:author="Виталий Лавренов" w:date="2019-06-25T15:38:00Z">
            <w:r w:rsidRPr="00981CBD" w:rsidDel="00981CBD">
              <w:rPr>
                <w:rPrChange w:id="819" w:author="Виталий Лавренов" w:date="2019-06-25T15:39:00Z">
                  <w:rPr>
                    <w:rStyle w:val="ab"/>
                    <w:rFonts w:ascii="Times New Roman" w:hAnsi="Times New Roman" w:cs="Times New Roman"/>
                    <w:iCs w:val="0"/>
                    <w:noProof/>
                    <w:sz w:val="28"/>
                    <w:szCs w:val="28"/>
                  </w:rPr>
                </w:rPrChange>
              </w:rPr>
              <w:delText>2</w:delText>
            </w:r>
            <w:r w:rsidR="00EE7204" w:rsidRPr="00981CBD" w:rsidDel="00981CBD">
              <w:rPr>
                <w:rPrChange w:id="820" w:author="Виталий Лавренов" w:date="2019-06-25T15:39:00Z">
                  <w:rPr>
                    <w:rStyle w:val="ab"/>
                    <w:rFonts w:ascii="Times New Roman" w:hAnsi="Times New Roman" w:cs="Times New Roman"/>
                    <w:iCs w:val="0"/>
                    <w:noProof/>
                    <w:sz w:val="28"/>
                    <w:szCs w:val="28"/>
                  </w:rPr>
                </w:rPrChange>
              </w:rPr>
              <w:delText>.2.2</w:delText>
            </w:r>
            <w:r w:rsidR="00EE7204" w:rsidRPr="00981CBD" w:rsidDel="00981CBD">
              <w:rPr>
                <w:rFonts w:ascii="Times New Roman" w:eastAsiaTheme="minorEastAsia" w:hAnsi="Times New Roman" w:cs="Times New Roman"/>
                <w:i w:val="0"/>
                <w:iCs w:val="0"/>
                <w:noProof/>
                <w:sz w:val="28"/>
                <w:szCs w:val="28"/>
                <w:lang w:eastAsia="ru-RU"/>
              </w:rPr>
              <w:tab/>
            </w:r>
            <w:r w:rsidR="00EE7204" w:rsidRPr="00981CBD" w:rsidDel="00981CBD">
              <w:rPr>
                <w:rPrChange w:id="821" w:author="Виталий Лавренов" w:date="2019-06-25T15:39:00Z">
                  <w:rPr>
                    <w:rStyle w:val="ab"/>
                    <w:rFonts w:ascii="Times New Roman" w:hAnsi="Times New Roman" w:cs="Times New Roman"/>
                    <w:iCs w:val="0"/>
                    <w:noProof/>
                    <w:sz w:val="28"/>
                    <w:szCs w:val="28"/>
                  </w:rPr>
                </w:rPrChange>
              </w:rPr>
              <w:delText>Архитектура автокодирующих нейронных сетей</w:delText>
            </w:r>
            <w:r w:rsidR="00EE7204" w:rsidRPr="00981CBD" w:rsidDel="00981CBD">
              <w:rPr>
                <w:rFonts w:ascii="Times New Roman" w:hAnsi="Times New Roman" w:cs="Times New Roman"/>
                <w:i w:val="0"/>
                <w:noProof/>
                <w:webHidden/>
                <w:sz w:val="28"/>
                <w:szCs w:val="28"/>
              </w:rPr>
              <w:tab/>
            </w:r>
            <w:r w:rsidRPr="00981CBD" w:rsidDel="00981CBD">
              <w:rPr>
                <w:rFonts w:ascii="Times New Roman" w:hAnsi="Times New Roman" w:cs="Times New Roman"/>
                <w:i w:val="0"/>
                <w:noProof/>
                <w:webHidden/>
                <w:sz w:val="28"/>
                <w:szCs w:val="28"/>
              </w:rPr>
              <w:delText>24</w:delText>
            </w:r>
          </w:del>
        </w:p>
        <w:p w14:paraId="024A119B" w14:textId="6B047463" w:rsidR="007B199F" w:rsidRPr="00981CBD" w:rsidDel="00981CBD" w:rsidRDefault="007B199F">
          <w:pPr>
            <w:pStyle w:val="11"/>
            <w:tabs>
              <w:tab w:val="left" w:pos="440"/>
              <w:tab w:val="right" w:leader="dot" w:pos="8777"/>
            </w:tabs>
            <w:rPr>
              <w:del w:id="822" w:author="Виталий Лавренов" w:date="2019-06-25T15:38:00Z"/>
              <w:rFonts w:ascii="Times New Roman" w:hAnsi="Times New Roman" w:cs="Times New Roman"/>
              <w:noProof/>
              <w:sz w:val="28"/>
              <w:szCs w:val="28"/>
            </w:rPr>
          </w:pPr>
          <w:del w:id="823" w:author="Виталий Лавренов" w:date="2019-06-25T15:38:00Z">
            <w:r w:rsidRPr="00981CBD" w:rsidDel="00981CBD">
              <w:rPr>
                <w:rPrChange w:id="824" w:author="Виталий Лавренов" w:date="2019-06-25T15:39:00Z">
                  <w:rPr>
                    <w:rStyle w:val="ab"/>
                    <w:rFonts w:ascii="Times New Roman" w:hAnsi="Times New Roman" w:cs="Times New Roman"/>
                    <w:b w:val="0"/>
                    <w:bCs w:val="0"/>
                    <w:caps w:val="0"/>
                    <w:noProof/>
                    <w:sz w:val="28"/>
                    <w:szCs w:val="28"/>
                  </w:rPr>
                </w:rPrChange>
              </w:rPr>
              <w:delText>3</w:delText>
            </w:r>
            <w:r w:rsidRPr="00981CBD" w:rsidDel="00981CBD">
              <w:rPr>
                <w:rFonts w:ascii="Times New Roman" w:eastAsiaTheme="minorEastAsia" w:hAnsi="Times New Roman" w:cs="Times New Roman"/>
                <w:b w:val="0"/>
                <w:bCs w:val="0"/>
                <w:caps w:val="0"/>
                <w:noProof/>
                <w:sz w:val="28"/>
                <w:szCs w:val="28"/>
                <w:lang w:eastAsia="ru-RU"/>
              </w:rPr>
              <w:tab/>
            </w:r>
            <w:r w:rsidRPr="00981CBD" w:rsidDel="00981CBD">
              <w:rPr>
                <w:rPrChange w:id="825" w:author="Виталий Лавренов" w:date="2019-06-25T15:39:00Z">
                  <w:rPr>
                    <w:rStyle w:val="ab"/>
                    <w:rFonts w:ascii="Times New Roman" w:hAnsi="Times New Roman" w:cs="Times New Roman"/>
                    <w:b w:val="0"/>
                    <w:bCs w:val="0"/>
                    <w:caps w:val="0"/>
                    <w:noProof/>
                    <w:sz w:val="28"/>
                    <w:szCs w:val="28"/>
                  </w:rPr>
                </w:rPrChange>
              </w:rPr>
              <w:delText>Описание практической части</w:delText>
            </w:r>
            <w:r w:rsidRPr="00981CBD" w:rsidDel="00981CBD">
              <w:rPr>
                <w:rFonts w:ascii="Times New Roman" w:hAnsi="Times New Roman" w:cs="Times New Roman"/>
                <w:noProof/>
                <w:webHidden/>
                <w:sz w:val="28"/>
                <w:szCs w:val="28"/>
              </w:rPr>
              <w:tab/>
            </w:r>
            <w:r w:rsidR="007E6743" w:rsidRPr="00981CBD" w:rsidDel="00981CBD">
              <w:rPr>
                <w:rFonts w:ascii="Times New Roman" w:hAnsi="Times New Roman" w:cs="Times New Roman"/>
                <w:noProof/>
                <w:webHidden/>
                <w:sz w:val="28"/>
                <w:szCs w:val="28"/>
              </w:rPr>
              <w:delText>2</w:delText>
            </w:r>
            <w:r w:rsidR="001F1414" w:rsidRPr="00981CBD" w:rsidDel="00981CBD">
              <w:rPr>
                <w:rFonts w:ascii="Times New Roman" w:hAnsi="Times New Roman" w:cs="Times New Roman"/>
                <w:noProof/>
                <w:webHidden/>
                <w:sz w:val="28"/>
                <w:szCs w:val="28"/>
                <w:lang w:val="en-US"/>
              </w:rPr>
              <w:delText>8</w:delText>
            </w:r>
          </w:del>
        </w:p>
        <w:p w14:paraId="7DBBF8AB" w14:textId="4A7ADD00" w:rsidR="00AE2DB7" w:rsidRPr="00981CBD" w:rsidDel="00981CBD" w:rsidRDefault="00AE2DB7" w:rsidP="00AE2DB7">
          <w:pPr>
            <w:pStyle w:val="21"/>
            <w:tabs>
              <w:tab w:val="left" w:pos="880"/>
              <w:tab w:val="right" w:leader="dot" w:pos="8777"/>
            </w:tabs>
            <w:rPr>
              <w:del w:id="826" w:author="Виталий Лавренов" w:date="2019-06-25T15:38:00Z"/>
              <w:rFonts w:ascii="Times New Roman" w:hAnsi="Times New Roman" w:cs="Times New Roman"/>
              <w:noProof/>
              <w:sz w:val="28"/>
              <w:szCs w:val="28"/>
            </w:rPr>
          </w:pPr>
          <w:del w:id="827" w:author="Виталий Лавренов" w:date="2019-06-25T15:38:00Z">
            <w:r w:rsidRPr="00981CBD" w:rsidDel="00981CBD">
              <w:rPr>
                <w:rPrChange w:id="828" w:author="Виталий Лавренов" w:date="2019-06-25T15:39:00Z">
                  <w:rPr>
                    <w:rStyle w:val="ab"/>
                    <w:rFonts w:ascii="Times New Roman" w:hAnsi="Times New Roman" w:cs="Times New Roman"/>
                    <w:smallCaps w:val="0"/>
                    <w:noProof/>
                    <w:sz w:val="28"/>
                    <w:szCs w:val="28"/>
                  </w:rPr>
                </w:rPrChange>
              </w:rPr>
              <w:delText>3.1</w:delText>
            </w:r>
            <w:r w:rsidRPr="00981CBD" w:rsidDel="00981CBD">
              <w:rPr>
                <w:rFonts w:ascii="Times New Roman" w:eastAsiaTheme="minorEastAsia" w:hAnsi="Times New Roman" w:cs="Times New Roman"/>
                <w:smallCaps w:val="0"/>
                <w:noProof/>
                <w:sz w:val="28"/>
                <w:szCs w:val="28"/>
                <w:lang w:eastAsia="ru-RU"/>
              </w:rPr>
              <w:tab/>
            </w:r>
            <w:r w:rsidR="00881EEA" w:rsidRPr="00981CBD" w:rsidDel="00981CBD">
              <w:rPr>
                <w:rPrChange w:id="829" w:author="Виталий Лавренов" w:date="2019-06-25T15:39:00Z">
                  <w:rPr>
                    <w:rStyle w:val="ab"/>
                    <w:rFonts w:ascii="Times New Roman" w:hAnsi="Times New Roman" w:cs="Times New Roman"/>
                    <w:smallCaps w:val="0"/>
                    <w:noProof/>
                    <w:sz w:val="28"/>
                    <w:szCs w:val="28"/>
                  </w:rPr>
                </w:rPrChange>
              </w:rPr>
              <w:delText>Работа с признаками пациентов</w:delText>
            </w:r>
            <w:r w:rsidRPr="00981CBD" w:rsidDel="00981CBD">
              <w:rPr>
                <w:rFonts w:ascii="Times New Roman" w:hAnsi="Times New Roman" w:cs="Times New Roman"/>
                <w:noProof/>
                <w:webHidden/>
                <w:sz w:val="28"/>
                <w:szCs w:val="28"/>
              </w:rPr>
              <w:tab/>
              <w:delText>2</w:delText>
            </w:r>
            <w:r w:rsidR="001F1414" w:rsidRPr="00981CBD" w:rsidDel="00981CBD">
              <w:rPr>
                <w:rFonts w:ascii="Times New Roman" w:hAnsi="Times New Roman" w:cs="Times New Roman"/>
                <w:noProof/>
                <w:webHidden/>
                <w:sz w:val="28"/>
                <w:szCs w:val="28"/>
                <w:lang w:val="en-US"/>
              </w:rPr>
              <w:delText>8</w:delText>
            </w:r>
          </w:del>
        </w:p>
        <w:p w14:paraId="5D0D09DA" w14:textId="6F1CD6BD" w:rsidR="00B44E65" w:rsidRPr="00981CBD" w:rsidDel="00981CBD" w:rsidRDefault="00B44E65" w:rsidP="00B44E65">
          <w:pPr>
            <w:pStyle w:val="31"/>
            <w:tabs>
              <w:tab w:val="left" w:pos="1100"/>
              <w:tab w:val="right" w:leader="dot" w:pos="8777"/>
            </w:tabs>
            <w:rPr>
              <w:del w:id="830" w:author="Виталий Лавренов" w:date="2019-06-25T15:38:00Z"/>
              <w:rFonts w:ascii="Times New Roman" w:eastAsiaTheme="minorEastAsia" w:hAnsi="Times New Roman" w:cs="Times New Roman"/>
              <w:i w:val="0"/>
              <w:iCs w:val="0"/>
              <w:noProof/>
              <w:sz w:val="28"/>
              <w:szCs w:val="28"/>
              <w:lang w:eastAsia="ru-RU"/>
            </w:rPr>
          </w:pPr>
          <w:del w:id="831" w:author="Виталий Лавренов" w:date="2019-06-25T15:38:00Z">
            <w:r w:rsidRPr="00981CBD" w:rsidDel="00981CBD">
              <w:rPr>
                <w:rPrChange w:id="832" w:author="Виталий Лавренов" w:date="2019-06-25T15:39:00Z">
                  <w:rPr>
                    <w:rStyle w:val="ab"/>
                    <w:rFonts w:ascii="Times New Roman" w:hAnsi="Times New Roman" w:cs="Times New Roman"/>
                    <w:iCs w:val="0"/>
                    <w:noProof/>
                    <w:sz w:val="28"/>
                    <w:szCs w:val="28"/>
                  </w:rPr>
                </w:rPrChange>
              </w:rPr>
              <w:delText>3.1.1</w:delText>
            </w:r>
            <w:r w:rsidRPr="00981CBD" w:rsidDel="00981CBD">
              <w:rPr>
                <w:rFonts w:ascii="Times New Roman" w:eastAsiaTheme="minorEastAsia" w:hAnsi="Times New Roman" w:cs="Times New Roman"/>
                <w:i w:val="0"/>
                <w:iCs w:val="0"/>
                <w:noProof/>
                <w:sz w:val="28"/>
                <w:szCs w:val="28"/>
                <w:lang w:eastAsia="ru-RU"/>
              </w:rPr>
              <w:tab/>
            </w:r>
            <w:r w:rsidR="00881EEA" w:rsidRPr="00981CBD" w:rsidDel="00981CBD">
              <w:rPr>
                <w:rPrChange w:id="833" w:author="Виталий Лавренов" w:date="2019-06-25T15:39:00Z">
                  <w:rPr>
                    <w:rStyle w:val="ab"/>
                    <w:rFonts w:ascii="Times New Roman" w:hAnsi="Times New Roman" w:cs="Times New Roman"/>
                    <w:iCs w:val="0"/>
                    <w:noProof/>
                    <w:sz w:val="28"/>
                    <w:szCs w:val="28"/>
                  </w:rPr>
                </w:rPrChange>
              </w:rPr>
              <w:delText>Описание данных</w:delText>
            </w:r>
            <w:r w:rsidRPr="00981CBD" w:rsidDel="00981CBD">
              <w:rPr>
                <w:rFonts w:ascii="Times New Roman" w:hAnsi="Times New Roman" w:cs="Times New Roman"/>
                <w:i w:val="0"/>
                <w:noProof/>
                <w:webHidden/>
                <w:sz w:val="28"/>
                <w:szCs w:val="28"/>
              </w:rPr>
              <w:tab/>
            </w:r>
            <w:r w:rsidR="001F1414" w:rsidRPr="00981CBD" w:rsidDel="00981CBD">
              <w:rPr>
                <w:rFonts w:ascii="Times New Roman" w:hAnsi="Times New Roman" w:cs="Times New Roman"/>
                <w:i w:val="0"/>
                <w:noProof/>
                <w:webHidden/>
                <w:sz w:val="28"/>
                <w:szCs w:val="28"/>
                <w:lang w:val="en-US"/>
              </w:rPr>
              <w:delText>28</w:delText>
            </w:r>
          </w:del>
        </w:p>
        <w:p w14:paraId="583FC696" w14:textId="16FA7110" w:rsidR="00B44E65" w:rsidRPr="00981CBD" w:rsidDel="00981CBD" w:rsidRDefault="00B44E65" w:rsidP="00B44E65">
          <w:pPr>
            <w:pStyle w:val="31"/>
            <w:tabs>
              <w:tab w:val="left" w:pos="1100"/>
              <w:tab w:val="right" w:leader="dot" w:pos="8777"/>
            </w:tabs>
            <w:rPr>
              <w:del w:id="834" w:author="Виталий Лавренов" w:date="2019-06-25T15:38:00Z"/>
              <w:rFonts w:ascii="Times New Roman" w:eastAsiaTheme="minorEastAsia" w:hAnsi="Times New Roman" w:cs="Times New Roman"/>
              <w:i w:val="0"/>
              <w:iCs w:val="0"/>
              <w:noProof/>
              <w:sz w:val="28"/>
              <w:szCs w:val="28"/>
              <w:lang w:eastAsia="ru-RU"/>
            </w:rPr>
          </w:pPr>
          <w:del w:id="835" w:author="Виталий Лавренов" w:date="2019-06-25T15:38:00Z">
            <w:r w:rsidRPr="00981CBD" w:rsidDel="00981CBD">
              <w:rPr>
                <w:rPrChange w:id="836" w:author="Виталий Лавренов" w:date="2019-06-25T15:39:00Z">
                  <w:rPr>
                    <w:rStyle w:val="ab"/>
                    <w:rFonts w:ascii="Times New Roman" w:hAnsi="Times New Roman" w:cs="Times New Roman"/>
                    <w:iCs w:val="0"/>
                    <w:noProof/>
                    <w:sz w:val="28"/>
                    <w:szCs w:val="28"/>
                  </w:rPr>
                </w:rPrChange>
              </w:rPr>
              <w:delText>3.1.2</w:delText>
            </w:r>
            <w:r w:rsidRPr="00981CBD" w:rsidDel="00981CBD">
              <w:rPr>
                <w:rFonts w:ascii="Times New Roman" w:eastAsiaTheme="minorEastAsia" w:hAnsi="Times New Roman" w:cs="Times New Roman"/>
                <w:i w:val="0"/>
                <w:iCs w:val="0"/>
                <w:noProof/>
                <w:sz w:val="28"/>
                <w:szCs w:val="28"/>
                <w:lang w:eastAsia="ru-RU"/>
              </w:rPr>
              <w:tab/>
            </w:r>
            <w:r w:rsidR="00881EEA" w:rsidRPr="00981CBD" w:rsidDel="00981CBD">
              <w:rPr>
                <w:rPrChange w:id="837" w:author="Виталий Лавренов" w:date="2019-06-25T15:39:00Z">
                  <w:rPr>
                    <w:rStyle w:val="ab"/>
                    <w:rFonts w:ascii="Times New Roman" w:hAnsi="Times New Roman" w:cs="Times New Roman"/>
                    <w:iCs w:val="0"/>
                    <w:noProof/>
                    <w:sz w:val="28"/>
                    <w:szCs w:val="28"/>
                  </w:rPr>
                </w:rPrChange>
              </w:rPr>
              <w:delText>Предсказание интенсивности свечения</w:delText>
            </w:r>
            <w:r w:rsidRPr="00981CBD" w:rsidDel="00981CBD">
              <w:rPr>
                <w:rFonts w:ascii="Times New Roman" w:hAnsi="Times New Roman" w:cs="Times New Roman"/>
                <w:i w:val="0"/>
                <w:noProof/>
                <w:webHidden/>
                <w:sz w:val="28"/>
                <w:szCs w:val="28"/>
              </w:rPr>
              <w:tab/>
            </w:r>
            <w:r w:rsidR="001F1414" w:rsidRPr="00981CBD" w:rsidDel="00981CBD">
              <w:rPr>
                <w:rFonts w:ascii="Times New Roman" w:hAnsi="Times New Roman" w:cs="Times New Roman"/>
                <w:i w:val="0"/>
                <w:noProof/>
                <w:webHidden/>
                <w:sz w:val="28"/>
                <w:szCs w:val="28"/>
                <w:lang w:val="en-US"/>
              </w:rPr>
              <w:delText>29</w:delText>
            </w:r>
          </w:del>
        </w:p>
        <w:p w14:paraId="3EF7CC73" w14:textId="22FAC46C" w:rsidR="00B44E65" w:rsidRPr="00981CBD" w:rsidDel="00981CBD" w:rsidRDefault="00B44E65" w:rsidP="00B44E65">
          <w:pPr>
            <w:pStyle w:val="31"/>
            <w:tabs>
              <w:tab w:val="left" w:pos="1100"/>
              <w:tab w:val="right" w:leader="dot" w:pos="8777"/>
            </w:tabs>
            <w:rPr>
              <w:del w:id="838" w:author="Виталий Лавренов" w:date="2019-06-25T15:38:00Z"/>
              <w:rFonts w:ascii="Times New Roman" w:eastAsiaTheme="minorEastAsia" w:hAnsi="Times New Roman" w:cs="Times New Roman"/>
              <w:i w:val="0"/>
              <w:iCs w:val="0"/>
              <w:noProof/>
              <w:sz w:val="28"/>
              <w:szCs w:val="28"/>
              <w:lang w:eastAsia="ru-RU"/>
            </w:rPr>
          </w:pPr>
          <w:del w:id="839" w:author="Виталий Лавренов" w:date="2019-06-25T15:38:00Z">
            <w:r w:rsidRPr="00981CBD" w:rsidDel="00981CBD">
              <w:rPr>
                <w:rPrChange w:id="840" w:author="Виталий Лавренов" w:date="2019-06-25T15:39:00Z">
                  <w:rPr>
                    <w:rStyle w:val="ab"/>
                    <w:rFonts w:ascii="Times New Roman" w:hAnsi="Times New Roman" w:cs="Times New Roman"/>
                    <w:iCs w:val="0"/>
                    <w:noProof/>
                    <w:sz w:val="28"/>
                    <w:szCs w:val="28"/>
                  </w:rPr>
                </w:rPrChange>
              </w:rPr>
              <w:delText>3.1.3</w:delText>
            </w:r>
            <w:r w:rsidRPr="00981CBD" w:rsidDel="00981CBD">
              <w:rPr>
                <w:rFonts w:ascii="Times New Roman" w:eastAsiaTheme="minorEastAsia" w:hAnsi="Times New Roman" w:cs="Times New Roman"/>
                <w:i w:val="0"/>
                <w:iCs w:val="0"/>
                <w:noProof/>
                <w:sz w:val="28"/>
                <w:szCs w:val="28"/>
                <w:lang w:eastAsia="ru-RU"/>
              </w:rPr>
              <w:tab/>
            </w:r>
            <w:r w:rsidR="00881EEA" w:rsidRPr="00981CBD" w:rsidDel="00981CBD">
              <w:rPr>
                <w:rPrChange w:id="841" w:author="Виталий Лавренов" w:date="2019-06-25T15:39:00Z">
                  <w:rPr>
                    <w:rStyle w:val="ab"/>
                    <w:rFonts w:ascii="Times New Roman" w:hAnsi="Times New Roman" w:cs="Times New Roman"/>
                    <w:iCs w:val="0"/>
                    <w:noProof/>
                    <w:sz w:val="28"/>
                    <w:szCs w:val="28"/>
                  </w:rPr>
                </w:rPrChange>
              </w:rPr>
              <w:delText>Предсказания наличия свечения</w:delText>
            </w:r>
            <w:r w:rsidRPr="00981CBD" w:rsidDel="00981CBD">
              <w:rPr>
                <w:rFonts w:ascii="Times New Roman" w:hAnsi="Times New Roman" w:cs="Times New Roman"/>
                <w:i w:val="0"/>
                <w:noProof/>
                <w:webHidden/>
                <w:sz w:val="28"/>
                <w:szCs w:val="28"/>
              </w:rPr>
              <w:tab/>
            </w:r>
            <w:r w:rsidR="001F1414" w:rsidRPr="00981CBD" w:rsidDel="00981CBD">
              <w:rPr>
                <w:rFonts w:ascii="Times New Roman" w:hAnsi="Times New Roman" w:cs="Times New Roman"/>
                <w:i w:val="0"/>
                <w:noProof/>
                <w:webHidden/>
                <w:sz w:val="28"/>
                <w:szCs w:val="28"/>
                <w:lang w:val="en-US"/>
              </w:rPr>
              <w:delText>30</w:delText>
            </w:r>
          </w:del>
        </w:p>
        <w:p w14:paraId="436B2C12" w14:textId="1DB66CFF" w:rsidR="00B44E65" w:rsidRPr="00981CBD" w:rsidDel="00981CBD" w:rsidRDefault="00B44E65" w:rsidP="00B44E65">
          <w:pPr>
            <w:pStyle w:val="31"/>
            <w:tabs>
              <w:tab w:val="left" w:pos="1100"/>
              <w:tab w:val="right" w:leader="dot" w:pos="8777"/>
            </w:tabs>
            <w:rPr>
              <w:del w:id="842" w:author="Виталий Лавренов" w:date="2019-06-25T15:38:00Z"/>
              <w:rFonts w:ascii="Times New Roman" w:eastAsiaTheme="minorEastAsia" w:hAnsi="Times New Roman" w:cs="Times New Roman"/>
              <w:i w:val="0"/>
              <w:iCs w:val="0"/>
              <w:noProof/>
              <w:sz w:val="28"/>
              <w:szCs w:val="28"/>
              <w:lang w:eastAsia="ru-RU"/>
            </w:rPr>
          </w:pPr>
          <w:del w:id="843" w:author="Виталий Лавренов" w:date="2019-06-25T15:38:00Z">
            <w:r w:rsidRPr="00981CBD" w:rsidDel="00981CBD">
              <w:rPr>
                <w:rPrChange w:id="844" w:author="Виталий Лавренов" w:date="2019-06-25T15:39:00Z">
                  <w:rPr>
                    <w:rStyle w:val="ab"/>
                    <w:rFonts w:ascii="Times New Roman" w:hAnsi="Times New Roman" w:cs="Times New Roman"/>
                    <w:iCs w:val="0"/>
                    <w:noProof/>
                    <w:sz w:val="28"/>
                    <w:szCs w:val="28"/>
                  </w:rPr>
                </w:rPrChange>
              </w:rPr>
              <w:delText>3.1.4</w:delText>
            </w:r>
            <w:r w:rsidRPr="00981CBD" w:rsidDel="00981CBD">
              <w:rPr>
                <w:rFonts w:ascii="Times New Roman" w:eastAsiaTheme="minorEastAsia" w:hAnsi="Times New Roman" w:cs="Times New Roman"/>
                <w:i w:val="0"/>
                <w:iCs w:val="0"/>
                <w:noProof/>
                <w:sz w:val="28"/>
                <w:szCs w:val="28"/>
                <w:lang w:eastAsia="ru-RU"/>
              </w:rPr>
              <w:tab/>
            </w:r>
            <w:r w:rsidR="00881EEA" w:rsidRPr="00981CBD" w:rsidDel="00981CBD">
              <w:rPr>
                <w:rPrChange w:id="845" w:author="Виталий Лавренов" w:date="2019-06-25T15:39:00Z">
                  <w:rPr>
                    <w:rStyle w:val="ab"/>
                    <w:rFonts w:ascii="Times New Roman" w:hAnsi="Times New Roman" w:cs="Times New Roman"/>
                    <w:iCs w:val="0"/>
                    <w:noProof/>
                    <w:sz w:val="28"/>
                    <w:szCs w:val="28"/>
                  </w:rPr>
                </w:rPrChange>
              </w:rPr>
              <w:delText>Значимость признаков</w:delText>
            </w:r>
            <w:r w:rsidRPr="00981CBD" w:rsidDel="00981CBD">
              <w:rPr>
                <w:rFonts w:ascii="Times New Roman" w:hAnsi="Times New Roman" w:cs="Times New Roman"/>
                <w:i w:val="0"/>
                <w:noProof/>
                <w:webHidden/>
                <w:sz w:val="28"/>
                <w:szCs w:val="28"/>
              </w:rPr>
              <w:tab/>
            </w:r>
            <w:r w:rsidR="001F1414" w:rsidRPr="00981CBD" w:rsidDel="00981CBD">
              <w:rPr>
                <w:rFonts w:ascii="Times New Roman" w:hAnsi="Times New Roman" w:cs="Times New Roman"/>
                <w:i w:val="0"/>
                <w:noProof/>
                <w:webHidden/>
                <w:sz w:val="28"/>
                <w:szCs w:val="28"/>
                <w:lang w:val="en-US"/>
              </w:rPr>
              <w:delText>32</w:delText>
            </w:r>
          </w:del>
        </w:p>
        <w:p w14:paraId="55B3953E" w14:textId="2130C86F" w:rsidR="00AE2DB7" w:rsidRPr="00981CBD" w:rsidDel="00981CBD" w:rsidRDefault="00AE2DB7" w:rsidP="00AE2DB7">
          <w:pPr>
            <w:pStyle w:val="21"/>
            <w:tabs>
              <w:tab w:val="left" w:pos="880"/>
              <w:tab w:val="right" w:leader="dot" w:pos="8777"/>
            </w:tabs>
            <w:rPr>
              <w:del w:id="846" w:author="Виталий Лавренов" w:date="2019-06-25T15:38:00Z"/>
              <w:rFonts w:ascii="Times New Roman" w:hAnsi="Times New Roman" w:cs="Times New Roman"/>
              <w:noProof/>
              <w:sz w:val="28"/>
              <w:szCs w:val="28"/>
            </w:rPr>
          </w:pPr>
          <w:del w:id="847" w:author="Виталий Лавренов" w:date="2019-06-25T15:38:00Z">
            <w:r w:rsidRPr="00981CBD" w:rsidDel="00981CBD">
              <w:rPr>
                <w:rPrChange w:id="848" w:author="Виталий Лавренов" w:date="2019-06-25T15:39:00Z">
                  <w:rPr>
                    <w:rStyle w:val="ab"/>
                    <w:rFonts w:ascii="Times New Roman" w:hAnsi="Times New Roman" w:cs="Times New Roman"/>
                    <w:smallCaps w:val="0"/>
                    <w:noProof/>
                    <w:sz w:val="28"/>
                    <w:szCs w:val="28"/>
                  </w:rPr>
                </w:rPrChange>
              </w:rPr>
              <w:delText>3.2</w:delText>
            </w:r>
            <w:r w:rsidRPr="00981CBD" w:rsidDel="00981CBD">
              <w:rPr>
                <w:rFonts w:ascii="Times New Roman" w:eastAsiaTheme="minorEastAsia" w:hAnsi="Times New Roman" w:cs="Times New Roman"/>
                <w:smallCaps w:val="0"/>
                <w:noProof/>
                <w:sz w:val="28"/>
                <w:szCs w:val="28"/>
                <w:lang w:eastAsia="ru-RU"/>
              </w:rPr>
              <w:tab/>
            </w:r>
            <w:r w:rsidRPr="00981CBD" w:rsidDel="00981CBD">
              <w:rPr>
                <w:rPrChange w:id="849" w:author="Виталий Лавренов" w:date="2019-06-25T15:39:00Z">
                  <w:rPr>
                    <w:rStyle w:val="ab"/>
                    <w:rFonts w:ascii="Times New Roman" w:hAnsi="Times New Roman" w:cs="Times New Roman"/>
                    <w:smallCaps w:val="0"/>
                    <w:noProof/>
                    <w:sz w:val="28"/>
                    <w:szCs w:val="28"/>
                  </w:rPr>
                </w:rPrChange>
              </w:rPr>
              <w:delText>Применение нейронных сетей</w:delText>
            </w:r>
            <w:r w:rsidRPr="00981CBD" w:rsidDel="00981CBD">
              <w:rPr>
                <w:rFonts w:ascii="Times New Roman" w:hAnsi="Times New Roman" w:cs="Times New Roman"/>
                <w:noProof/>
                <w:webHidden/>
                <w:sz w:val="28"/>
                <w:szCs w:val="28"/>
              </w:rPr>
              <w:tab/>
            </w:r>
            <w:r w:rsidR="001F1414" w:rsidRPr="00981CBD" w:rsidDel="00981CBD">
              <w:rPr>
                <w:rFonts w:ascii="Times New Roman" w:hAnsi="Times New Roman" w:cs="Times New Roman"/>
                <w:noProof/>
                <w:webHidden/>
                <w:sz w:val="28"/>
                <w:szCs w:val="28"/>
                <w:lang w:val="en-US"/>
              </w:rPr>
              <w:delText>3</w:delText>
            </w:r>
            <w:r w:rsidRPr="00981CBD" w:rsidDel="00981CBD">
              <w:rPr>
                <w:rFonts w:ascii="Times New Roman" w:hAnsi="Times New Roman" w:cs="Times New Roman"/>
                <w:noProof/>
                <w:webHidden/>
                <w:sz w:val="28"/>
                <w:szCs w:val="28"/>
              </w:rPr>
              <w:delText>3</w:delText>
            </w:r>
          </w:del>
        </w:p>
        <w:p w14:paraId="016FC78A" w14:textId="72E9B7F3" w:rsidR="00B44E65" w:rsidRPr="00981CBD" w:rsidDel="00981CBD" w:rsidRDefault="00B44E65" w:rsidP="00B44E65">
          <w:pPr>
            <w:pStyle w:val="31"/>
            <w:tabs>
              <w:tab w:val="left" w:pos="1100"/>
              <w:tab w:val="right" w:leader="dot" w:pos="8777"/>
            </w:tabs>
            <w:rPr>
              <w:del w:id="850" w:author="Виталий Лавренов" w:date="2019-06-25T15:38:00Z"/>
              <w:rFonts w:ascii="Times New Roman" w:eastAsiaTheme="minorEastAsia" w:hAnsi="Times New Roman" w:cs="Times New Roman"/>
              <w:i w:val="0"/>
              <w:iCs w:val="0"/>
              <w:noProof/>
              <w:sz w:val="28"/>
              <w:szCs w:val="28"/>
              <w:lang w:eastAsia="ru-RU"/>
            </w:rPr>
          </w:pPr>
          <w:del w:id="851" w:author="Виталий Лавренов" w:date="2019-06-25T15:38:00Z">
            <w:r w:rsidRPr="00981CBD" w:rsidDel="00981CBD">
              <w:rPr>
                <w:rPrChange w:id="852" w:author="Виталий Лавренов" w:date="2019-06-25T15:39:00Z">
                  <w:rPr>
                    <w:rStyle w:val="ab"/>
                    <w:rFonts w:ascii="Times New Roman" w:hAnsi="Times New Roman" w:cs="Times New Roman"/>
                    <w:iCs w:val="0"/>
                    <w:noProof/>
                    <w:sz w:val="28"/>
                    <w:szCs w:val="28"/>
                  </w:rPr>
                </w:rPrChange>
              </w:rPr>
              <w:delText>3.2.1</w:delText>
            </w:r>
            <w:r w:rsidRPr="00981CBD" w:rsidDel="00981CBD">
              <w:rPr>
                <w:rFonts w:ascii="Times New Roman" w:eastAsiaTheme="minorEastAsia" w:hAnsi="Times New Roman" w:cs="Times New Roman"/>
                <w:i w:val="0"/>
                <w:iCs w:val="0"/>
                <w:noProof/>
                <w:sz w:val="28"/>
                <w:szCs w:val="28"/>
                <w:lang w:eastAsia="ru-RU"/>
              </w:rPr>
              <w:tab/>
            </w:r>
            <w:r w:rsidR="00881EEA" w:rsidRPr="00981CBD" w:rsidDel="00981CBD">
              <w:rPr>
                <w:rPrChange w:id="853" w:author="Виталий Лавренов" w:date="2019-06-25T15:39:00Z">
                  <w:rPr>
                    <w:rStyle w:val="ab"/>
                    <w:rFonts w:ascii="Times New Roman" w:hAnsi="Times New Roman" w:cs="Times New Roman"/>
                    <w:iCs w:val="0"/>
                    <w:noProof/>
                    <w:sz w:val="28"/>
                    <w:szCs w:val="28"/>
                  </w:rPr>
                </w:rPrChange>
              </w:rPr>
              <w:delText>Формат файлов</w:delText>
            </w:r>
            <w:r w:rsidRPr="00981CBD" w:rsidDel="00981CBD">
              <w:rPr>
                <w:rFonts w:ascii="Times New Roman" w:hAnsi="Times New Roman" w:cs="Times New Roman"/>
                <w:i w:val="0"/>
                <w:noProof/>
                <w:webHidden/>
                <w:sz w:val="28"/>
                <w:szCs w:val="28"/>
              </w:rPr>
              <w:tab/>
            </w:r>
            <w:r w:rsidR="001F1414" w:rsidRPr="00981CBD" w:rsidDel="00981CBD">
              <w:rPr>
                <w:rFonts w:ascii="Times New Roman" w:hAnsi="Times New Roman" w:cs="Times New Roman"/>
                <w:i w:val="0"/>
                <w:noProof/>
                <w:webHidden/>
                <w:sz w:val="28"/>
                <w:szCs w:val="28"/>
                <w:lang w:val="en-US"/>
              </w:rPr>
              <w:delText>33</w:delText>
            </w:r>
          </w:del>
        </w:p>
        <w:p w14:paraId="3846A185" w14:textId="05DB93EA" w:rsidR="00B44E65" w:rsidRPr="00981CBD" w:rsidDel="00981CBD" w:rsidRDefault="00B44E65" w:rsidP="00B44E65">
          <w:pPr>
            <w:pStyle w:val="31"/>
            <w:tabs>
              <w:tab w:val="left" w:pos="1100"/>
              <w:tab w:val="right" w:leader="dot" w:pos="8777"/>
            </w:tabs>
            <w:rPr>
              <w:del w:id="854" w:author="Виталий Лавренов" w:date="2019-06-25T15:38:00Z"/>
              <w:rFonts w:ascii="Times New Roman" w:eastAsiaTheme="minorEastAsia" w:hAnsi="Times New Roman" w:cs="Times New Roman"/>
              <w:i w:val="0"/>
              <w:iCs w:val="0"/>
              <w:noProof/>
              <w:sz w:val="28"/>
              <w:szCs w:val="28"/>
              <w:lang w:eastAsia="ru-RU"/>
            </w:rPr>
          </w:pPr>
          <w:del w:id="855" w:author="Виталий Лавренов" w:date="2019-06-25T15:38:00Z">
            <w:r w:rsidRPr="00981CBD" w:rsidDel="00981CBD">
              <w:rPr>
                <w:rPrChange w:id="856" w:author="Виталий Лавренов" w:date="2019-06-25T15:39:00Z">
                  <w:rPr>
                    <w:rStyle w:val="ab"/>
                    <w:rFonts w:ascii="Times New Roman" w:hAnsi="Times New Roman" w:cs="Times New Roman"/>
                    <w:iCs w:val="0"/>
                    <w:noProof/>
                    <w:sz w:val="28"/>
                    <w:szCs w:val="28"/>
                  </w:rPr>
                </w:rPrChange>
              </w:rPr>
              <w:delText>3.2.2</w:delText>
            </w:r>
            <w:r w:rsidRPr="00981CBD" w:rsidDel="00981CBD">
              <w:rPr>
                <w:rFonts w:ascii="Times New Roman" w:eastAsiaTheme="minorEastAsia" w:hAnsi="Times New Roman" w:cs="Times New Roman"/>
                <w:i w:val="0"/>
                <w:iCs w:val="0"/>
                <w:noProof/>
                <w:sz w:val="28"/>
                <w:szCs w:val="28"/>
                <w:lang w:eastAsia="ru-RU"/>
              </w:rPr>
              <w:tab/>
            </w:r>
            <w:r w:rsidR="00881EEA" w:rsidRPr="00981CBD" w:rsidDel="00981CBD">
              <w:rPr>
                <w:rPrChange w:id="857" w:author="Виталий Лавренов" w:date="2019-06-25T15:39:00Z">
                  <w:rPr>
                    <w:rStyle w:val="ab"/>
                    <w:rFonts w:ascii="Times New Roman" w:hAnsi="Times New Roman" w:cs="Times New Roman"/>
                    <w:iCs w:val="0"/>
                    <w:noProof/>
                    <w:sz w:val="28"/>
                    <w:szCs w:val="28"/>
                  </w:rPr>
                </w:rPrChange>
              </w:rPr>
              <w:delText>Предобработка</w:delText>
            </w:r>
            <w:r w:rsidRPr="00981CBD" w:rsidDel="00981CBD">
              <w:rPr>
                <w:rFonts w:ascii="Times New Roman" w:hAnsi="Times New Roman" w:cs="Times New Roman"/>
                <w:i w:val="0"/>
                <w:noProof/>
                <w:webHidden/>
                <w:sz w:val="28"/>
                <w:szCs w:val="28"/>
              </w:rPr>
              <w:tab/>
            </w:r>
            <w:r w:rsidR="001F1414" w:rsidRPr="00981CBD" w:rsidDel="00981CBD">
              <w:rPr>
                <w:rFonts w:ascii="Times New Roman" w:hAnsi="Times New Roman" w:cs="Times New Roman"/>
                <w:i w:val="0"/>
                <w:noProof/>
                <w:webHidden/>
                <w:sz w:val="28"/>
                <w:szCs w:val="28"/>
                <w:lang w:val="en-US"/>
              </w:rPr>
              <w:delText>33</w:delText>
            </w:r>
          </w:del>
        </w:p>
        <w:p w14:paraId="47414A32" w14:textId="392A5BB8" w:rsidR="00B44E65" w:rsidRPr="00981CBD" w:rsidDel="00981CBD" w:rsidRDefault="00B44E65" w:rsidP="00B44E65">
          <w:pPr>
            <w:pStyle w:val="31"/>
            <w:tabs>
              <w:tab w:val="left" w:pos="1100"/>
              <w:tab w:val="right" w:leader="dot" w:pos="8777"/>
            </w:tabs>
            <w:rPr>
              <w:del w:id="858" w:author="Виталий Лавренов" w:date="2019-06-25T15:38:00Z"/>
              <w:rFonts w:ascii="Times New Roman" w:eastAsiaTheme="minorEastAsia" w:hAnsi="Times New Roman" w:cs="Times New Roman"/>
              <w:i w:val="0"/>
              <w:iCs w:val="0"/>
              <w:noProof/>
              <w:sz w:val="28"/>
              <w:szCs w:val="28"/>
              <w:lang w:eastAsia="ru-RU"/>
            </w:rPr>
          </w:pPr>
          <w:del w:id="859" w:author="Виталий Лавренов" w:date="2019-06-25T15:38:00Z">
            <w:r w:rsidRPr="00981CBD" w:rsidDel="00981CBD">
              <w:rPr>
                <w:rPrChange w:id="860" w:author="Виталий Лавренов" w:date="2019-06-25T15:39:00Z">
                  <w:rPr>
                    <w:rStyle w:val="ab"/>
                    <w:rFonts w:ascii="Times New Roman" w:hAnsi="Times New Roman" w:cs="Times New Roman"/>
                    <w:iCs w:val="0"/>
                    <w:noProof/>
                    <w:sz w:val="28"/>
                    <w:szCs w:val="28"/>
                  </w:rPr>
                </w:rPrChange>
              </w:rPr>
              <w:delText>3.2.3</w:delText>
            </w:r>
            <w:r w:rsidRPr="00981CBD" w:rsidDel="00981CBD">
              <w:rPr>
                <w:rFonts w:ascii="Times New Roman" w:eastAsiaTheme="minorEastAsia" w:hAnsi="Times New Roman" w:cs="Times New Roman"/>
                <w:i w:val="0"/>
                <w:iCs w:val="0"/>
                <w:noProof/>
                <w:sz w:val="28"/>
                <w:szCs w:val="28"/>
                <w:lang w:eastAsia="ru-RU"/>
              </w:rPr>
              <w:tab/>
            </w:r>
            <w:r w:rsidR="00881EEA" w:rsidRPr="00981CBD" w:rsidDel="00981CBD">
              <w:rPr>
                <w:rPrChange w:id="861" w:author="Виталий Лавренов" w:date="2019-06-25T15:39:00Z">
                  <w:rPr>
                    <w:rStyle w:val="ab"/>
                    <w:rFonts w:ascii="Times New Roman" w:hAnsi="Times New Roman" w:cs="Times New Roman"/>
                    <w:iCs w:val="0"/>
                    <w:noProof/>
                    <w:sz w:val="28"/>
                    <w:szCs w:val="28"/>
                  </w:rPr>
                </w:rPrChange>
              </w:rPr>
              <w:delText>Обуение весов нейронной сети</w:delText>
            </w:r>
            <w:r w:rsidRPr="00981CBD" w:rsidDel="00981CBD">
              <w:rPr>
                <w:rFonts w:ascii="Times New Roman" w:hAnsi="Times New Roman" w:cs="Times New Roman"/>
                <w:i w:val="0"/>
                <w:noProof/>
                <w:webHidden/>
                <w:sz w:val="28"/>
                <w:szCs w:val="28"/>
              </w:rPr>
              <w:tab/>
            </w:r>
            <w:r w:rsidR="001F1414" w:rsidRPr="00981CBD" w:rsidDel="00981CBD">
              <w:rPr>
                <w:rFonts w:ascii="Times New Roman" w:hAnsi="Times New Roman" w:cs="Times New Roman"/>
                <w:i w:val="0"/>
                <w:noProof/>
                <w:webHidden/>
                <w:sz w:val="28"/>
                <w:szCs w:val="28"/>
                <w:lang w:val="en-US"/>
              </w:rPr>
              <w:delText>34</w:delText>
            </w:r>
          </w:del>
        </w:p>
        <w:p w14:paraId="2EC82938" w14:textId="67829E4F" w:rsidR="00B44E65" w:rsidRPr="00981CBD" w:rsidDel="00981CBD" w:rsidRDefault="00B44E65" w:rsidP="00B44E65">
          <w:pPr>
            <w:pStyle w:val="31"/>
            <w:tabs>
              <w:tab w:val="left" w:pos="1100"/>
              <w:tab w:val="right" w:leader="dot" w:pos="8777"/>
            </w:tabs>
            <w:rPr>
              <w:del w:id="862" w:author="Виталий Лавренов" w:date="2019-06-25T15:38:00Z"/>
              <w:rFonts w:ascii="Times New Roman" w:eastAsiaTheme="minorEastAsia" w:hAnsi="Times New Roman" w:cs="Times New Roman"/>
              <w:i w:val="0"/>
              <w:iCs w:val="0"/>
              <w:noProof/>
              <w:sz w:val="28"/>
              <w:szCs w:val="28"/>
              <w:lang w:eastAsia="ru-RU"/>
            </w:rPr>
          </w:pPr>
          <w:del w:id="863" w:author="Виталий Лавренов" w:date="2019-06-25T15:38:00Z">
            <w:r w:rsidRPr="00981CBD" w:rsidDel="00981CBD">
              <w:rPr>
                <w:rPrChange w:id="864" w:author="Виталий Лавренов" w:date="2019-06-25T15:39:00Z">
                  <w:rPr>
                    <w:rStyle w:val="ab"/>
                    <w:rFonts w:ascii="Times New Roman" w:hAnsi="Times New Roman" w:cs="Times New Roman"/>
                    <w:iCs w:val="0"/>
                    <w:noProof/>
                    <w:sz w:val="28"/>
                    <w:szCs w:val="28"/>
                  </w:rPr>
                </w:rPrChange>
              </w:rPr>
              <w:delText>3.2.4</w:delText>
            </w:r>
            <w:r w:rsidRPr="00981CBD" w:rsidDel="00981CBD">
              <w:rPr>
                <w:rFonts w:ascii="Times New Roman" w:eastAsiaTheme="minorEastAsia" w:hAnsi="Times New Roman" w:cs="Times New Roman"/>
                <w:i w:val="0"/>
                <w:iCs w:val="0"/>
                <w:noProof/>
                <w:sz w:val="28"/>
                <w:szCs w:val="28"/>
                <w:lang w:eastAsia="ru-RU"/>
              </w:rPr>
              <w:tab/>
            </w:r>
            <w:r w:rsidR="00881EEA" w:rsidRPr="00981CBD" w:rsidDel="00981CBD">
              <w:rPr>
                <w:rPrChange w:id="865" w:author="Виталий Лавренов" w:date="2019-06-25T15:39:00Z">
                  <w:rPr>
                    <w:rStyle w:val="ab"/>
                    <w:rFonts w:ascii="Times New Roman" w:hAnsi="Times New Roman" w:cs="Times New Roman"/>
                    <w:iCs w:val="0"/>
                    <w:noProof/>
                    <w:sz w:val="28"/>
                    <w:szCs w:val="28"/>
                  </w:rPr>
                </w:rPrChange>
              </w:rPr>
              <w:delText>Классификация</w:delText>
            </w:r>
            <w:r w:rsidRPr="00981CBD" w:rsidDel="00981CBD">
              <w:rPr>
                <w:rFonts w:ascii="Times New Roman" w:hAnsi="Times New Roman" w:cs="Times New Roman"/>
                <w:i w:val="0"/>
                <w:noProof/>
                <w:webHidden/>
                <w:sz w:val="28"/>
                <w:szCs w:val="28"/>
              </w:rPr>
              <w:tab/>
            </w:r>
            <w:r w:rsidR="001F1414" w:rsidRPr="00981CBD" w:rsidDel="00981CBD">
              <w:rPr>
                <w:rFonts w:ascii="Times New Roman" w:hAnsi="Times New Roman" w:cs="Times New Roman"/>
                <w:i w:val="0"/>
                <w:noProof/>
                <w:webHidden/>
                <w:sz w:val="28"/>
                <w:szCs w:val="28"/>
                <w:lang w:val="en-US"/>
              </w:rPr>
              <w:delText>34</w:delText>
            </w:r>
          </w:del>
        </w:p>
        <w:p w14:paraId="12FF0122" w14:textId="4F421B3A" w:rsidR="00B44E65" w:rsidRPr="00981CBD" w:rsidDel="00981CBD" w:rsidRDefault="00B44E65" w:rsidP="00B44E65">
          <w:pPr>
            <w:pStyle w:val="31"/>
            <w:tabs>
              <w:tab w:val="left" w:pos="1100"/>
              <w:tab w:val="right" w:leader="dot" w:pos="8777"/>
            </w:tabs>
            <w:rPr>
              <w:del w:id="866" w:author="Виталий Лавренов" w:date="2019-06-25T15:38:00Z"/>
              <w:rFonts w:ascii="Times New Roman" w:eastAsiaTheme="minorEastAsia" w:hAnsi="Times New Roman" w:cs="Times New Roman"/>
              <w:i w:val="0"/>
              <w:iCs w:val="0"/>
              <w:noProof/>
              <w:sz w:val="28"/>
              <w:szCs w:val="28"/>
              <w:lang w:eastAsia="ru-RU"/>
            </w:rPr>
          </w:pPr>
          <w:del w:id="867" w:author="Виталий Лавренов" w:date="2019-06-25T15:38:00Z">
            <w:r w:rsidRPr="00981CBD" w:rsidDel="00981CBD">
              <w:rPr>
                <w:rPrChange w:id="868" w:author="Виталий Лавренов" w:date="2019-06-25T15:39:00Z">
                  <w:rPr>
                    <w:rStyle w:val="ab"/>
                    <w:rFonts w:ascii="Times New Roman" w:hAnsi="Times New Roman" w:cs="Times New Roman"/>
                    <w:iCs w:val="0"/>
                    <w:noProof/>
                    <w:sz w:val="28"/>
                    <w:szCs w:val="28"/>
                  </w:rPr>
                </w:rPrChange>
              </w:rPr>
              <w:delText>3.2.5</w:delText>
            </w:r>
            <w:r w:rsidRPr="00981CBD" w:rsidDel="00981CBD">
              <w:rPr>
                <w:rFonts w:ascii="Times New Roman" w:eastAsiaTheme="minorEastAsia" w:hAnsi="Times New Roman" w:cs="Times New Roman"/>
                <w:i w:val="0"/>
                <w:iCs w:val="0"/>
                <w:noProof/>
                <w:sz w:val="28"/>
                <w:szCs w:val="28"/>
                <w:lang w:eastAsia="ru-RU"/>
              </w:rPr>
              <w:tab/>
            </w:r>
            <w:r w:rsidR="00881EEA" w:rsidRPr="00981CBD" w:rsidDel="00981CBD">
              <w:rPr>
                <w:rPrChange w:id="869" w:author="Виталий Лавренов" w:date="2019-06-25T15:39:00Z">
                  <w:rPr>
                    <w:rStyle w:val="ab"/>
                    <w:rFonts w:ascii="Times New Roman" w:hAnsi="Times New Roman" w:cs="Times New Roman"/>
                    <w:iCs w:val="0"/>
                    <w:noProof/>
                    <w:sz w:val="28"/>
                    <w:szCs w:val="28"/>
                  </w:rPr>
                </w:rPrChange>
              </w:rPr>
              <w:delText>Добавление дополнительных признаков</w:delText>
            </w:r>
            <w:r w:rsidRPr="00981CBD" w:rsidDel="00981CBD">
              <w:rPr>
                <w:rFonts w:ascii="Times New Roman" w:hAnsi="Times New Roman" w:cs="Times New Roman"/>
                <w:i w:val="0"/>
                <w:noProof/>
                <w:webHidden/>
                <w:sz w:val="28"/>
                <w:szCs w:val="28"/>
              </w:rPr>
              <w:tab/>
            </w:r>
            <w:r w:rsidR="001F1414" w:rsidRPr="00981CBD" w:rsidDel="00981CBD">
              <w:rPr>
                <w:rFonts w:ascii="Times New Roman" w:hAnsi="Times New Roman" w:cs="Times New Roman"/>
                <w:i w:val="0"/>
                <w:noProof/>
                <w:webHidden/>
                <w:sz w:val="28"/>
                <w:szCs w:val="28"/>
                <w:lang w:val="en-US"/>
              </w:rPr>
              <w:delText>35</w:delText>
            </w:r>
          </w:del>
        </w:p>
        <w:p w14:paraId="5BDB39D6" w14:textId="6A5F13E2" w:rsidR="00B44E65" w:rsidRPr="00981CBD" w:rsidDel="00981CBD" w:rsidRDefault="00B44E65" w:rsidP="00B44E65">
          <w:pPr>
            <w:pStyle w:val="31"/>
            <w:tabs>
              <w:tab w:val="left" w:pos="1100"/>
              <w:tab w:val="right" w:leader="dot" w:pos="8777"/>
            </w:tabs>
            <w:rPr>
              <w:del w:id="870" w:author="Виталий Лавренов" w:date="2019-06-25T15:38:00Z"/>
              <w:rFonts w:ascii="Times New Roman" w:hAnsi="Times New Roman" w:cs="Times New Roman"/>
              <w:i w:val="0"/>
              <w:noProof/>
              <w:sz w:val="28"/>
              <w:szCs w:val="28"/>
            </w:rPr>
          </w:pPr>
          <w:del w:id="871" w:author="Виталий Лавренов" w:date="2019-06-25T15:38:00Z">
            <w:r w:rsidRPr="00981CBD" w:rsidDel="00981CBD">
              <w:rPr>
                <w:rPrChange w:id="872" w:author="Виталий Лавренов" w:date="2019-06-25T15:39:00Z">
                  <w:rPr>
                    <w:rStyle w:val="ab"/>
                    <w:rFonts w:ascii="Times New Roman" w:hAnsi="Times New Roman" w:cs="Times New Roman"/>
                    <w:iCs w:val="0"/>
                    <w:noProof/>
                    <w:sz w:val="28"/>
                    <w:szCs w:val="28"/>
                  </w:rPr>
                </w:rPrChange>
              </w:rPr>
              <w:delText>3.2.6</w:delText>
            </w:r>
            <w:r w:rsidRPr="00981CBD" w:rsidDel="00981CBD">
              <w:rPr>
                <w:rFonts w:ascii="Times New Roman" w:eastAsiaTheme="minorEastAsia" w:hAnsi="Times New Roman" w:cs="Times New Roman"/>
                <w:i w:val="0"/>
                <w:iCs w:val="0"/>
                <w:noProof/>
                <w:sz w:val="28"/>
                <w:szCs w:val="28"/>
                <w:lang w:eastAsia="ru-RU"/>
              </w:rPr>
              <w:tab/>
            </w:r>
            <w:r w:rsidR="00881EEA" w:rsidRPr="00981CBD" w:rsidDel="00981CBD">
              <w:rPr>
                <w:rPrChange w:id="873" w:author="Виталий Лавренов" w:date="2019-06-25T15:39:00Z">
                  <w:rPr>
                    <w:rStyle w:val="ab"/>
                    <w:rFonts w:ascii="Times New Roman" w:hAnsi="Times New Roman" w:cs="Times New Roman"/>
                    <w:iCs w:val="0"/>
                    <w:noProof/>
                    <w:sz w:val="28"/>
                    <w:szCs w:val="28"/>
                  </w:rPr>
                </w:rPrChange>
              </w:rPr>
              <w:delText>Переобучение</w:delText>
            </w:r>
            <w:r w:rsidRPr="00981CBD" w:rsidDel="00981CBD">
              <w:rPr>
                <w:rFonts w:ascii="Times New Roman" w:hAnsi="Times New Roman" w:cs="Times New Roman"/>
                <w:i w:val="0"/>
                <w:noProof/>
                <w:webHidden/>
                <w:sz w:val="28"/>
                <w:szCs w:val="28"/>
              </w:rPr>
              <w:tab/>
            </w:r>
            <w:r w:rsidR="001F1414" w:rsidRPr="00981CBD" w:rsidDel="00981CBD">
              <w:rPr>
                <w:rFonts w:ascii="Times New Roman" w:hAnsi="Times New Roman" w:cs="Times New Roman"/>
                <w:i w:val="0"/>
                <w:noProof/>
                <w:webHidden/>
                <w:sz w:val="28"/>
                <w:szCs w:val="28"/>
                <w:lang w:val="en-US"/>
              </w:rPr>
              <w:delText>38</w:delText>
            </w:r>
          </w:del>
        </w:p>
        <w:p w14:paraId="07393CEF" w14:textId="756A6F6E" w:rsidR="00B44E65" w:rsidRPr="00981CBD" w:rsidDel="00981CBD" w:rsidRDefault="00881EEA" w:rsidP="00B44E65">
          <w:pPr>
            <w:pStyle w:val="21"/>
            <w:tabs>
              <w:tab w:val="left" w:pos="880"/>
              <w:tab w:val="right" w:leader="dot" w:pos="8777"/>
            </w:tabs>
            <w:rPr>
              <w:del w:id="874" w:author="Виталий Лавренов" w:date="2019-06-25T15:38:00Z"/>
              <w:rFonts w:ascii="Times New Roman" w:hAnsi="Times New Roman" w:cs="Times New Roman"/>
              <w:noProof/>
              <w:sz w:val="28"/>
              <w:szCs w:val="28"/>
            </w:rPr>
          </w:pPr>
          <w:del w:id="875" w:author="Виталий Лавренов" w:date="2019-06-25T15:38:00Z">
            <w:r w:rsidRPr="00981CBD" w:rsidDel="00981CBD">
              <w:rPr>
                <w:rPrChange w:id="876" w:author="Виталий Лавренов" w:date="2019-06-25T15:39:00Z">
                  <w:rPr>
                    <w:rStyle w:val="ab"/>
                    <w:rFonts w:ascii="Times New Roman" w:hAnsi="Times New Roman" w:cs="Times New Roman"/>
                    <w:smallCaps w:val="0"/>
                    <w:noProof/>
                    <w:sz w:val="28"/>
                    <w:szCs w:val="28"/>
                  </w:rPr>
                </w:rPrChange>
              </w:rPr>
              <w:delText>3.3</w:delText>
            </w:r>
            <w:r w:rsidR="00B44E65" w:rsidRPr="00981CBD" w:rsidDel="00981CBD">
              <w:rPr>
                <w:rFonts w:ascii="Times New Roman" w:eastAsiaTheme="minorEastAsia" w:hAnsi="Times New Roman" w:cs="Times New Roman"/>
                <w:smallCaps w:val="0"/>
                <w:noProof/>
                <w:sz w:val="28"/>
                <w:szCs w:val="28"/>
                <w:lang w:eastAsia="ru-RU"/>
              </w:rPr>
              <w:tab/>
            </w:r>
            <w:r w:rsidRPr="00981CBD" w:rsidDel="00981CBD">
              <w:rPr>
                <w:rPrChange w:id="877" w:author="Виталий Лавренов" w:date="2019-06-25T15:39:00Z">
                  <w:rPr>
                    <w:rStyle w:val="ab"/>
                    <w:rFonts w:ascii="Times New Roman" w:hAnsi="Times New Roman" w:cs="Times New Roman"/>
                    <w:smallCaps w:val="0"/>
                    <w:noProof/>
                    <w:sz w:val="28"/>
                    <w:szCs w:val="28"/>
                  </w:rPr>
                </w:rPrChange>
              </w:rPr>
              <w:delText>Вывод</w:delText>
            </w:r>
            <w:r w:rsidR="00B44E65" w:rsidRPr="00981CBD" w:rsidDel="00981CBD">
              <w:rPr>
                <w:rFonts w:ascii="Times New Roman" w:hAnsi="Times New Roman" w:cs="Times New Roman"/>
                <w:noProof/>
                <w:webHidden/>
                <w:sz w:val="28"/>
                <w:szCs w:val="28"/>
              </w:rPr>
              <w:tab/>
            </w:r>
            <w:r w:rsidR="001F1414" w:rsidRPr="00981CBD" w:rsidDel="00981CBD">
              <w:rPr>
                <w:rFonts w:ascii="Times New Roman" w:hAnsi="Times New Roman" w:cs="Times New Roman"/>
                <w:noProof/>
                <w:webHidden/>
                <w:sz w:val="28"/>
                <w:szCs w:val="28"/>
                <w:lang w:val="en-US"/>
              </w:rPr>
              <w:delText>39</w:delText>
            </w:r>
          </w:del>
        </w:p>
        <w:p w14:paraId="6C5A0DD9" w14:textId="2ED5FC53" w:rsidR="007B199F" w:rsidRPr="00981CBD" w:rsidDel="00981CBD" w:rsidRDefault="007B199F">
          <w:pPr>
            <w:pStyle w:val="11"/>
            <w:tabs>
              <w:tab w:val="right" w:leader="dot" w:pos="8777"/>
            </w:tabs>
            <w:rPr>
              <w:del w:id="878" w:author="Виталий Лавренов" w:date="2019-06-25T15:38:00Z"/>
              <w:rFonts w:ascii="Times New Roman" w:eastAsiaTheme="minorEastAsia" w:hAnsi="Times New Roman" w:cs="Times New Roman"/>
              <w:b w:val="0"/>
              <w:bCs w:val="0"/>
              <w:caps w:val="0"/>
              <w:noProof/>
              <w:sz w:val="28"/>
              <w:szCs w:val="28"/>
              <w:lang w:eastAsia="ru-RU"/>
            </w:rPr>
          </w:pPr>
          <w:del w:id="879" w:author="Виталий Лавренов" w:date="2019-06-25T15:38:00Z">
            <w:r w:rsidRPr="00981CBD" w:rsidDel="00981CBD">
              <w:rPr>
                <w:rPrChange w:id="880" w:author="Виталий Лавренов" w:date="2019-06-25T15:39:00Z">
                  <w:rPr>
                    <w:rStyle w:val="ab"/>
                    <w:rFonts w:ascii="Times New Roman" w:hAnsi="Times New Roman" w:cs="Times New Roman"/>
                    <w:b w:val="0"/>
                    <w:bCs w:val="0"/>
                    <w:caps w:val="0"/>
                    <w:noProof/>
                    <w:sz w:val="28"/>
                    <w:szCs w:val="28"/>
                  </w:rPr>
                </w:rPrChange>
              </w:rPr>
              <w:delText>ЗАКЛЮЧЕНИЕ</w:delText>
            </w:r>
            <w:r w:rsidRPr="00981CBD" w:rsidDel="00981CBD">
              <w:rPr>
                <w:rFonts w:ascii="Times New Roman" w:hAnsi="Times New Roman" w:cs="Times New Roman"/>
                <w:noProof/>
                <w:webHidden/>
                <w:sz w:val="28"/>
                <w:szCs w:val="28"/>
              </w:rPr>
              <w:tab/>
            </w:r>
            <w:r w:rsidR="001F1414" w:rsidRPr="00981CBD" w:rsidDel="00981CBD">
              <w:rPr>
                <w:rFonts w:ascii="Times New Roman" w:hAnsi="Times New Roman" w:cs="Times New Roman"/>
                <w:noProof/>
                <w:webHidden/>
                <w:sz w:val="28"/>
                <w:szCs w:val="28"/>
                <w:lang w:val="en-US"/>
              </w:rPr>
              <w:delText>42</w:delText>
            </w:r>
          </w:del>
        </w:p>
        <w:p w14:paraId="55D23A36" w14:textId="199A4111" w:rsidR="007B199F" w:rsidRPr="00981CBD" w:rsidDel="00981CBD" w:rsidRDefault="007B199F">
          <w:pPr>
            <w:pStyle w:val="11"/>
            <w:tabs>
              <w:tab w:val="right" w:leader="dot" w:pos="8777"/>
            </w:tabs>
            <w:rPr>
              <w:del w:id="881" w:author="Виталий Лавренов" w:date="2019-06-25T15:38:00Z"/>
              <w:rFonts w:ascii="Times New Roman" w:eastAsiaTheme="minorEastAsia" w:hAnsi="Times New Roman" w:cs="Times New Roman"/>
              <w:b w:val="0"/>
              <w:bCs w:val="0"/>
              <w:caps w:val="0"/>
              <w:noProof/>
              <w:sz w:val="28"/>
              <w:szCs w:val="28"/>
              <w:lang w:eastAsia="ru-RU"/>
            </w:rPr>
          </w:pPr>
          <w:del w:id="882" w:author="Виталий Лавренов" w:date="2019-06-25T15:38:00Z">
            <w:r w:rsidRPr="00981CBD" w:rsidDel="00981CBD">
              <w:rPr>
                <w:rPrChange w:id="883" w:author="Виталий Лавренов" w:date="2019-06-25T15:39:00Z">
                  <w:rPr>
                    <w:rStyle w:val="ab"/>
                    <w:rFonts w:ascii="Times New Roman" w:hAnsi="Times New Roman" w:cs="Times New Roman"/>
                    <w:b w:val="0"/>
                    <w:bCs w:val="0"/>
                    <w:caps w:val="0"/>
                    <w:noProof/>
                    <w:sz w:val="28"/>
                    <w:szCs w:val="28"/>
                  </w:rPr>
                </w:rPrChange>
              </w:rPr>
              <w:delText>Список литературы</w:delText>
            </w:r>
            <w:r w:rsidRPr="00981CBD" w:rsidDel="00981CBD">
              <w:rPr>
                <w:rFonts w:ascii="Times New Roman" w:hAnsi="Times New Roman" w:cs="Times New Roman"/>
                <w:noProof/>
                <w:webHidden/>
                <w:sz w:val="28"/>
                <w:szCs w:val="28"/>
              </w:rPr>
              <w:tab/>
            </w:r>
            <w:r w:rsidR="001F1414" w:rsidRPr="00981CBD" w:rsidDel="00981CBD">
              <w:rPr>
                <w:rFonts w:ascii="Times New Roman" w:hAnsi="Times New Roman" w:cs="Times New Roman"/>
                <w:noProof/>
                <w:webHidden/>
                <w:sz w:val="28"/>
                <w:szCs w:val="28"/>
                <w:lang w:val="en-US"/>
              </w:rPr>
              <w:delText>43</w:delText>
            </w:r>
          </w:del>
        </w:p>
        <w:p w14:paraId="4C4AED10" w14:textId="02A578F0" w:rsidR="00A6148E" w:rsidRPr="00981CBD" w:rsidRDefault="00A6148E">
          <w:pPr>
            <w:rPr>
              <w:rFonts w:ascii="Times New Roman" w:hAnsi="Times New Roman" w:cs="Times New Roman"/>
              <w:sz w:val="28"/>
              <w:szCs w:val="28"/>
            </w:rPr>
          </w:pPr>
          <w:r w:rsidRPr="00981CBD">
            <w:rPr>
              <w:rFonts w:ascii="Times New Roman" w:hAnsi="Times New Roman" w:cs="Times New Roman"/>
              <w:b/>
              <w:bCs/>
              <w:sz w:val="28"/>
              <w:szCs w:val="28"/>
            </w:rPr>
            <w:fldChar w:fldCharType="end"/>
          </w:r>
        </w:p>
      </w:sdtContent>
    </w:sdt>
    <w:p w14:paraId="7175538E" w14:textId="77777777" w:rsidR="00425ED2" w:rsidRPr="009F7096" w:rsidRDefault="00425ED2" w:rsidP="00425ED2">
      <w:pPr>
        <w:spacing w:line="360" w:lineRule="auto"/>
        <w:rPr>
          <w:rFonts w:ascii="Times New Roman" w:hAnsi="Times New Roman" w:cs="Times New Roman"/>
          <w:b/>
          <w:sz w:val="26"/>
          <w:szCs w:val="26"/>
          <w:lang w:val="en-US"/>
        </w:rPr>
      </w:pPr>
      <w:r w:rsidRPr="00FB5D6E">
        <w:rPr>
          <w:rFonts w:ascii="Times New Roman" w:hAnsi="Times New Roman" w:cs="Times New Roman"/>
          <w:sz w:val="26"/>
          <w:szCs w:val="26"/>
        </w:rPr>
        <w:br w:type="page"/>
      </w:r>
    </w:p>
    <w:p w14:paraId="3D135922" w14:textId="77777777" w:rsidR="006C67EE" w:rsidRPr="004E4193" w:rsidRDefault="00CC5786" w:rsidP="004378F7">
      <w:pPr>
        <w:pStyle w:val="1"/>
        <w:numPr>
          <w:ilvl w:val="0"/>
          <w:numId w:val="0"/>
        </w:numPr>
      </w:pPr>
      <w:bookmarkStart w:id="884" w:name="_Toc512204386"/>
      <w:bookmarkStart w:id="885" w:name="_Toc12369549"/>
      <w:r w:rsidRPr="004E4193">
        <w:lastRenderedPageBreak/>
        <w:t>АННОТАЦИЯ</w:t>
      </w:r>
      <w:bookmarkEnd w:id="884"/>
      <w:bookmarkEnd w:id="885"/>
    </w:p>
    <w:p w14:paraId="6715D106" w14:textId="43745331" w:rsidR="00706C31" w:rsidRDefault="00706C31" w:rsidP="001C2BBE">
      <w:pPr>
        <w:pStyle w:val="a1"/>
      </w:pPr>
      <w:r>
        <w:t>При проведении операций по удалению глиом головного мозга вводится вещество, которое заставляет опухоль излучать свет, флуоресцировать. Данный эффект позволяет врачам проще и точнее удалять опухоль</w:t>
      </w:r>
      <w:r w:rsidR="001609B1">
        <w:t>, так как она лучше контрастирует на фоне остального мозга во время операции</w:t>
      </w:r>
      <w:r>
        <w:t xml:space="preserve">. Флуоресценция не всегда проявляется, что приводит к </w:t>
      </w:r>
      <w:r w:rsidR="001609B1">
        <w:t xml:space="preserve">бесполезной </w:t>
      </w:r>
      <w:r>
        <w:t>трате препарата.</w:t>
      </w:r>
    </w:p>
    <w:p w14:paraId="68788371" w14:textId="1E06659C" w:rsidR="00706C31" w:rsidRDefault="00706C31" w:rsidP="001C2BBE">
      <w:pPr>
        <w:pStyle w:val="a1"/>
      </w:pPr>
      <w:r>
        <w:t xml:space="preserve">Данная работа посвящена исследованию методов предсказания флуоресценции глиом головного мозга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 xml:space="preserve">ы. Для </w:t>
      </w:r>
      <w:r w:rsidR="001609B1">
        <w:rPr>
          <w:color w:val="222222"/>
          <w:shd w:val="clear" w:color="auto" w:fill="FFFFFF"/>
        </w:rPr>
        <w:t xml:space="preserve">этого </w:t>
      </w:r>
      <w:r>
        <w:rPr>
          <w:color w:val="222222"/>
          <w:shd w:val="clear" w:color="auto" w:fill="FFFFFF"/>
        </w:rPr>
        <w:t>используются</w:t>
      </w:r>
      <w:r w:rsidR="001609B1">
        <w:rPr>
          <w:color w:val="222222"/>
          <w:shd w:val="clear" w:color="auto" w:fill="FFFFFF"/>
        </w:rPr>
        <w:t xml:space="preserve"> методы</w:t>
      </w:r>
      <w:r>
        <w:rPr>
          <w:color w:val="222222"/>
          <w:shd w:val="clear" w:color="auto" w:fill="FFFFFF"/>
        </w:rPr>
        <w:t xml:space="preserve"> машинного обучения и </w:t>
      </w:r>
      <w:r w:rsidR="007768A0">
        <w:rPr>
          <w:color w:val="222222"/>
          <w:shd w:val="clear" w:color="auto" w:fill="FFFFFF"/>
        </w:rPr>
        <w:t>нейронные сети</w:t>
      </w:r>
      <w:r w:rsidR="00412B65">
        <w:rPr>
          <w:color w:val="222222"/>
          <w:shd w:val="clear" w:color="auto" w:fill="FFFFFF"/>
        </w:rPr>
        <w:t>, а в качестве данных для модели снимки магнитно-резонансной томографии</w:t>
      </w:r>
      <w:r w:rsidR="001609B1">
        <w:rPr>
          <w:color w:val="222222"/>
          <w:shd w:val="clear" w:color="auto" w:fill="FFFFFF"/>
        </w:rPr>
        <w:t xml:space="preserve"> и дополнительные атрибуты</w:t>
      </w:r>
      <w:r w:rsidR="00412B65">
        <w:rPr>
          <w:color w:val="222222"/>
          <w:shd w:val="clear" w:color="auto" w:fill="FFFFFF"/>
        </w:rPr>
        <w:t>.</w:t>
      </w:r>
    </w:p>
    <w:p w14:paraId="401FE0D1" w14:textId="77777777" w:rsidR="006C67EE" w:rsidRPr="004E4193" w:rsidRDefault="006C67EE" w:rsidP="001C2BBE">
      <w:pPr>
        <w:pStyle w:val="a1"/>
      </w:pPr>
      <w:r w:rsidRPr="004E4193">
        <w:br w:type="page"/>
      </w:r>
    </w:p>
    <w:p w14:paraId="22007EBB" w14:textId="77777777" w:rsidR="00CC5786" w:rsidRPr="004E4193" w:rsidRDefault="00CC5786" w:rsidP="004378F7">
      <w:pPr>
        <w:pStyle w:val="1"/>
        <w:numPr>
          <w:ilvl w:val="0"/>
          <w:numId w:val="0"/>
        </w:numPr>
      </w:pPr>
      <w:bookmarkStart w:id="886" w:name="_Toc512204387"/>
      <w:bookmarkStart w:id="887" w:name="_Toc12369550"/>
      <w:r w:rsidRPr="004E4193">
        <w:lastRenderedPageBreak/>
        <w:t>ВВЕДЕНИЕ</w:t>
      </w:r>
      <w:bookmarkEnd w:id="886"/>
      <w:bookmarkEnd w:id="887"/>
    </w:p>
    <w:p w14:paraId="409A57D5" w14:textId="69E4D019" w:rsidR="00412B65" w:rsidRDefault="00172D76" w:rsidP="001C2BBE">
      <w:pPr>
        <w:pStyle w:val="a1"/>
        <w:rPr>
          <w:color w:val="222222"/>
          <w:shd w:val="clear" w:color="auto" w:fill="FFFFFF"/>
        </w:rPr>
      </w:pPr>
      <w:r>
        <w:t xml:space="preserve">На данный момент рак является одной из самых опасных и трудноизлечимых </w:t>
      </w:r>
      <w:r w:rsidR="001609B1">
        <w:t>болезней. Удаление раковой опухо</w:t>
      </w:r>
      <w:r>
        <w:t xml:space="preserve">ли головного мозга является кране сложной задачей, так как любая ошибка может привести к повреждению центральной нервной системы, вплоть до летального исхода. </w:t>
      </w:r>
      <w:r w:rsidR="001609B1">
        <w:t>Для более точного удаления опухо</w:t>
      </w:r>
      <w:r>
        <w:t xml:space="preserve">ли используется эффект флуоресценции </w:t>
      </w:r>
      <w:r w:rsidR="00924DBA">
        <w:t>опухо</w:t>
      </w:r>
      <w:r>
        <w:t xml:space="preserve">ли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ы.</w:t>
      </w:r>
    </w:p>
    <w:p w14:paraId="0A102CAC" w14:textId="6B5070A1" w:rsidR="004D571A" w:rsidRDefault="004D571A" w:rsidP="001C2BBE">
      <w:pPr>
        <w:pStyle w:val="a1"/>
        <w:rPr>
          <w:color w:val="222222"/>
          <w:shd w:val="clear" w:color="auto" w:fill="FFFFFF"/>
        </w:rPr>
      </w:pPr>
      <w:r w:rsidRPr="004D571A">
        <w:rPr>
          <w:noProof/>
          <w:color w:val="222222"/>
          <w:shd w:val="clear" w:color="auto" w:fill="FFFFFF"/>
          <w:lang w:eastAsia="ru-RU"/>
        </w:rPr>
        <w:drawing>
          <wp:inline distT="0" distB="0" distL="0" distR="0" wp14:anchorId="07FDC8FA" wp14:editId="204B9179">
            <wp:extent cx="4785360" cy="2594453"/>
            <wp:effectExtent l="0" t="0" r="0" b="0"/>
            <wp:docPr id="1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05441" cy="2605340"/>
                    </a:xfrm>
                    <a:prstGeom prst="rect">
                      <a:avLst/>
                    </a:prstGeom>
                  </pic:spPr>
                </pic:pic>
              </a:graphicData>
            </a:graphic>
          </wp:inline>
        </w:drawing>
      </w:r>
    </w:p>
    <w:p w14:paraId="7C134B17" w14:textId="7D865C43" w:rsidR="00172D76" w:rsidRDefault="00172D76" w:rsidP="001C2BBE">
      <w:pPr>
        <w:pStyle w:val="a1"/>
      </w:pPr>
      <w:r>
        <w:t>В случае если эффект</w:t>
      </w:r>
      <w:r w:rsidR="00924DBA">
        <w:t xml:space="preserve"> не проявится во время операции, задача точного удаления опухоли многократно усложнится. Не</w:t>
      </w:r>
      <w:del w:id="888" w:author="Microsoft Office User" w:date="2019-06-25T13:22:00Z">
        <w:r w:rsidR="00924DBA" w:rsidDel="008C62AE">
          <w:delText xml:space="preserve"> </w:delText>
        </w:r>
      </w:del>
      <w:r w:rsidR="00924DBA">
        <w:t xml:space="preserve">знание сработает ли данный метод вводит врача в стрессовую ситуацию, которой стоит избежать. Для этого требуется предсказать свечение опухоли до операции по </w:t>
      </w:r>
      <w:ins w:id="889" w:author="Microsoft Office User" w:date="2019-06-25T13:22:00Z">
        <w:r w:rsidR="008C62AE">
          <w:t>доступным данны</w:t>
        </w:r>
      </w:ins>
      <w:ins w:id="890" w:author="Microsoft Office User" w:date="2019-06-25T13:23:00Z">
        <w:r w:rsidR="008C62AE">
          <w:t xml:space="preserve">м (в том числе, </w:t>
        </w:r>
      </w:ins>
      <w:r w:rsidR="00924DBA">
        <w:t>снимкам магнитно-резонансной томографии</w:t>
      </w:r>
      <w:ins w:id="891" w:author="Microsoft Office User" w:date="2019-06-25T13:23:00Z">
        <w:r w:rsidR="008C62AE">
          <w:t>)</w:t>
        </w:r>
        <w:r w:rsidR="008C62AE" w:rsidRPr="008C62AE">
          <w:rPr>
            <w:rPrChange w:id="892" w:author="Microsoft Office User" w:date="2019-06-25T13:23:00Z">
              <w:rPr>
                <w:lang w:val="en-US"/>
              </w:rPr>
            </w:rPrChange>
          </w:rPr>
          <w:t>.</w:t>
        </w:r>
      </w:ins>
      <w:del w:id="893" w:author="Microsoft Office User" w:date="2019-06-25T13:23:00Z">
        <w:r w:rsidR="00924DBA" w:rsidDel="008C62AE">
          <w:delText>.</w:delText>
        </w:r>
      </w:del>
    </w:p>
    <w:p w14:paraId="0000B854" w14:textId="4ED6A402" w:rsidR="00924DBA" w:rsidRDefault="00924DBA" w:rsidP="00136C77">
      <w:pPr>
        <w:pStyle w:val="a1"/>
      </w:pPr>
      <w:r>
        <w:t>Для решения данной задачи используются методы</w:t>
      </w:r>
      <w:r w:rsidR="0085071C">
        <w:t xml:space="preserve"> машинного обучения и нейро</w:t>
      </w:r>
      <w:r w:rsidR="00136C77">
        <w:t xml:space="preserve">нные </w:t>
      </w:r>
      <w:r w:rsidR="0085071C">
        <w:t>сети</w:t>
      </w:r>
      <w:r>
        <w:t xml:space="preserve">. </w:t>
      </w:r>
      <w:ins w:id="894" w:author="Microsoft Office User" w:date="2019-06-25T13:23:00Z">
        <w:r w:rsidR="008C62AE">
          <w:t>В данной работе задача предсказания рассматривается как</w:t>
        </w:r>
      </w:ins>
      <w:del w:id="895" w:author="Microsoft Office User" w:date="2019-06-25T13:23:00Z">
        <w:r w:rsidDel="008C62AE">
          <w:delText>Данная задача является</w:delText>
        </w:r>
      </w:del>
      <w:r>
        <w:t xml:space="preserve"> задач</w:t>
      </w:r>
      <w:ins w:id="896" w:author="Microsoft Office User" w:date="2019-06-25T13:23:00Z">
        <w:r w:rsidR="008C62AE">
          <w:t>а</w:t>
        </w:r>
      </w:ins>
      <w:del w:id="897" w:author="Microsoft Office User" w:date="2019-06-25T13:23:00Z">
        <w:r w:rsidDel="008C62AE">
          <w:delText>ей</w:delText>
        </w:r>
      </w:del>
      <w:r>
        <w:t xml:space="preserve"> бинарной классификации. Задано множество объектов, для которых известна целевая переменная – свечение оп</w:t>
      </w:r>
      <w:r w:rsidR="001609B1">
        <w:t>ухо</w:t>
      </w:r>
      <w:r>
        <w:t xml:space="preserve">ли. </w:t>
      </w:r>
      <w:r w:rsidR="00BD463D">
        <w:t>Так</w:t>
      </w:r>
      <w:del w:id="898" w:author="Microsoft Office User" w:date="2019-06-25T13:24:00Z">
        <w:r w:rsidR="00BD463D" w:rsidDel="008C62AE">
          <w:delText xml:space="preserve"> </w:delText>
        </w:r>
      </w:del>
      <w:r w:rsidR="00BD463D">
        <w:t xml:space="preserve">же для этих объектов </w:t>
      </w:r>
      <w:del w:id="899" w:author="Microsoft Office User" w:date="2019-06-25T13:24:00Z">
        <w:r w:rsidR="00BD463D" w:rsidDel="008C62AE">
          <w:delText xml:space="preserve">имеется </w:delText>
        </w:r>
      </w:del>
      <w:ins w:id="900" w:author="Microsoft Office User" w:date="2019-06-25T13:24:00Z">
        <w:r w:rsidR="008C62AE">
          <w:t xml:space="preserve">хранится </w:t>
        </w:r>
      </w:ins>
      <w:r w:rsidR="00BD463D">
        <w:t>и</w:t>
      </w:r>
      <w:r w:rsidR="0085071C">
        <w:t>нформация в виде снимков</w:t>
      </w:r>
      <w:ins w:id="901" w:author="Microsoft Office User" w:date="2019-06-25T13:24:00Z">
        <w:r w:rsidR="008C62AE">
          <w:t>, полученных с помощью</w:t>
        </w:r>
      </w:ins>
      <w:r w:rsidR="00BD463D">
        <w:t xml:space="preserve"> магнитно-резонансной томографии, а также дополнительных атрибутов. Требуется построить модель, </w:t>
      </w:r>
      <w:ins w:id="902" w:author="Microsoft Office User" w:date="2019-06-25T13:24:00Z">
        <w:r w:rsidR="008C62AE">
          <w:t xml:space="preserve">применение </w:t>
        </w:r>
      </w:ins>
      <w:r w:rsidR="00BD463D">
        <w:t>котор</w:t>
      </w:r>
      <w:ins w:id="903" w:author="Microsoft Office User" w:date="2019-06-25T13:25:00Z">
        <w:r w:rsidR="008C62AE">
          <w:t>ой позволит</w:t>
        </w:r>
      </w:ins>
      <w:del w:id="904" w:author="Microsoft Office User" w:date="2019-06-25T13:25:00Z">
        <w:r w:rsidR="00BD463D" w:rsidDel="008C62AE">
          <w:delText>а</w:delText>
        </w:r>
      </w:del>
      <w:del w:id="905" w:author="Microsoft Office User" w:date="2019-06-25T13:24:00Z">
        <w:r w:rsidR="00BD463D" w:rsidDel="008C62AE">
          <w:delText>я</w:delText>
        </w:r>
      </w:del>
      <w:r w:rsidR="00BD463D">
        <w:t xml:space="preserve"> разделит</w:t>
      </w:r>
      <w:ins w:id="906" w:author="Microsoft Office User" w:date="2019-06-25T13:25:00Z">
        <w:r w:rsidR="008C62AE">
          <w:t>ь</w:t>
        </w:r>
      </w:ins>
      <w:r w:rsidR="00BD463D">
        <w:t xml:space="preserve"> объекты на классы</w:t>
      </w:r>
      <w:ins w:id="907" w:author="Microsoft Office User" w:date="2019-06-25T13:25:00Z">
        <w:r w:rsidR="008C62AE">
          <w:t>, соответствующие значениям целевой переменной</w:t>
        </w:r>
      </w:ins>
      <w:r w:rsidR="00BD463D">
        <w:t>.</w:t>
      </w:r>
    </w:p>
    <w:p w14:paraId="5B0C91CA" w14:textId="66D41B86" w:rsidR="00BD463D" w:rsidRDefault="00BD463D" w:rsidP="001C2BBE">
      <w:pPr>
        <w:pStyle w:val="a1"/>
      </w:pPr>
      <w:r>
        <w:lastRenderedPageBreak/>
        <w:t xml:space="preserve">Процесс разработки модели включается в себя </w:t>
      </w:r>
      <w:r w:rsidR="00F54E17">
        <w:t xml:space="preserve">разбор исходных данных, нахождение закономерностей, выбор </w:t>
      </w:r>
      <w:r w:rsidR="000B45A7">
        <w:t>алгоритма</w:t>
      </w:r>
      <w:r w:rsidR="00F54E17">
        <w:t>, подбор параметров</w:t>
      </w:r>
      <w:r w:rsidR="000B45A7">
        <w:t>,</w:t>
      </w:r>
      <w:r w:rsidR="00F54E17">
        <w:t xml:space="preserve"> выбор метрики, определяющей качество модели, обучение моделей и выбор лучшей</w:t>
      </w:r>
      <w:ins w:id="908" w:author="Microsoft Office User" w:date="2019-06-25T13:26:00Z">
        <w:r w:rsidR="008C62AE">
          <w:t xml:space="preserve"> модели</w:t>
        </w:r>
      </w:ins>
      <w:r w:rsidR="00F54E17">
        <w:t>.</w:t>
      </w:r>
    </w:p>
    <w:p w14:paraId="0D4115FD" w14:textId="508093A1" w:rsidR="00E327EC" w:rsidRDefault="00E327EC">
      <w:pPr>
        <w:pStyle w:val="a1"/>
      </w:pPr>
      <w:r>
        <w:t>При разборе исходных данных изучаются признаки. Проводится нормализация, отчистка данных от аномалий, заполнение пропущенных</w:t>
      </w:r>
      <w:r w:rsidR="000B45A7">
        <w:t xml:space="preserve"> значений. Так</w:t>
      </w:r>
      <w:del w:id="909" w:author="Microsoft Office User" w:date="2019-06-25T13:26:00Z">
        <w:r w:rsidR="000B45A7" w:rsidDel="008C62AE">
          <w:delText xml:space="preserve"> </w:delText>
        </w:r>
      </w:del>
      <w:r w:rsidR="000B45A7">
        <w:t>же рассматриваются особенности признаков и</w:t>
      </w:r>
      <w:ins w:id="910" w:author="Microsoft Office User" w:date="2019-06-25T13:27:00Z">
        <w:r w:rsidR="008C62AE">
          <w:t xml:space="preserve"> </w:t>
        </w:r>
      </w:ins>
      <w:del w:id="911" w:author="Microsoft Office User" w:date="2019-06-25T13:27:00Z">
        <w:r w:rsidR="000B45A7" w:rsidDel="008C62AE">
          <w:delText xml:space="preserve"> возможно </w:delText>
        </w:r>
      </w:del>
      <w:r w:rsidR="000B45A7">
        <w:t xml:space="preserve">проводятся </w:t>
      </w:r>
      <w:ins w:id="912" w:author="Microsoft Office User" w:date="2019-06-25T13:27:00Z">
        <w:r w:rsidR="008C62AE">
          <w:t xml:space="preserve">необходимые </w:t>
        </w:r>
      </w:ins>
      <w:r w:rsidR="000B45A7">
        <w:t>специальные преобразования.</w:t>
      </w:r>
    </w:p>
    <w:p w14:paraId="0AC52995" w14:textId="574AFCA1" w:rsidR="000B45A7" w:rsidRDefault="000B45A7" w:rsidP="000B45A7">
      <w:pPr>
        <w:pStyle w:val="a1"/>
      </w:pPr>
      <w:r>
        <w:t xml:space="preserve">Алгоритмы выбираются в соответствии с задачей и особенностями данных. Алгоритмы имеют </w:t>
      </w:r>
      <w:proofErr w:type="spellStart"/>
      <w:r>
        <w:t>гиперпараметры</w:t>
      </w:r>
      <w:proofErr w:type="spellEnd"/>
      <w:r>
        <w:t>, которые подбираются для достижения оптимальн</w:t>
      </w:r>
      <w:ins w:id="913" w:author="Microsoft Office User" w:date="2019-06-25T13:27:00Z">
        <w:r w:rsidR="008C62AE">
          <w:t>ых значений метрики каче</w:t>
        </w:r>
      </w:ins>
      <w:ins w:id="914" w:author="Microsoft Office User" w:date="2019-06-25T13:28:00Z">
        <w:r w:rsidR="008C62AE">
          <w:t>ства</w:t>
        </w:r>
      </w:ins>
      <w:del w:id="915" w:author="Microsoft Office User" w:date="2019-06-25T13:27:00Z">
        <w:r w:rsidDel="008C62AE">
          <w:delText>ого</w:delText>
        </w:r>
      </w:del>
      <w:ins w:id="916" w:author="Microsoft Office User" w:date="2019-06-25T13:28:00Z">
        <w:r w:rsidR="008C62AE">
          <w:t xml:space="preserve"> </w:t>
        </w:r>
      </w:ins>
      <w:del w:id="917" w:author="Microsoft Office User" w:date="2019-06-25T13:28:00Z">
        <w:r w:rsidDel="008C62AE">
          <w:delText xml:space="preserve"> результата </w:delText>
        </w:r>
      </w:del>
      <w:r>
        <w:t>в конкретной задаче, как правило экспериментальным путем.</w:t>
      </w:r>
    </w:p>
    <w:p w14:paraId="0E808185" w14:textId="7585521C" w:rsidR="000B45A7" w:rsidRDefault="002537D1" w:rsidP="000B45A7">
      <w:pPr>
        <w:pStyle w:val="a1"/>
      </w:pPr>
      <w:r>
        <w:t>Метрика качества определяется в соответствии с задачей и особенностями распределения целевой переменной. После этого модели обучаются – настраиваются для решения конкретной задачи. Для обученных моделей вычисляется метрика и выбирается модель с лучшим качеством решения задачи.</w:t>
      </w:r>
    </w:p>
    <w:p w14:paraId="7A950F90" w14:textId="18173CA7" w:rsidR="002537D1" w:rsidRPr="00464111" w:rsidRDefault="002537D1" w:rsidP="002537D1">
      <w:pPr>
        <w:pStyle w:val="a1"/>
      </w:pPr>
      <w:r>
        <w:t xml:space="preserve">Для </w:t>
      </w:r>
      <w:ins w:id="918" w:author="Microsoft Office User" w:date="2019-06-25T13:28:00Z">
        <w:r w:rsidR="008C62AE">
          <w:t xml:space="preserve">практической реализации предложенного </w:t>
        </w:r>
      </w:ins>
      <w:ins w:id="919" w:author="Microsoft Office User" w:date="2019-06-25T13:29:00Z">
        <w:r w:rsidR="008C62AE">
          <w:t>подхода выбран</w:t>
        </w:r>
      </w:ins>
      <w:del w:id="920" w:author="Microsoft Office User" w:date="2019-06-25T13:29:00Z">
        <w:r w:rsidDel="008C62AE">
          <w:delText>решения задач машинного обучения как правило используется</w:delText>
        </w:r>
      </w:del>
      <w:r>
        <w:t xml:space="preserve"> язык программирования </w:t>
      </w:r>
      <w:r>
        <w:rPr>
          <w:lang w:val="en-US"/>
        </w:rPr>
        <w:t>python</w:t>
      </w:r>
      <w:ins w:id="921" w:author="Microsoft Office User" w:date="2019-06-25T13:29:00Z">
        <w:del w:id="922" w:author="Виталий Лавренов" w:date="2019-06-25T14:30:00Z">
          <w:r w:rsidR="008C62AE" w:rsidDel="00BA7C93">
            <w:delText xml:space="preserve"> </w:delText>
          </w:r>
        </w:del>
      </w:ins>
      <w:ins w:id="923" w:author="Виталий Лавренов" w:date="2019-06-25T14:30:00Z">
        <w:r w:rsidR="00BA7C93" w:rsidRPr="00BA7C93">
          <w:rPr>
            <w:rPrChange w:id="924" w:author="Виталий Лавренов" w:date="2019-06-25T14:30:00Z">
              <w:rPr>
                <w:lang w:val="en-US"/>
              </w:rPr>
            </w:rPrChange>
          </w:rPr>
          <w:t>3.6</w:t>
        </w:r>
      </w:ins>
      <w:ins w:id="925" w:author="Microsoft Office User" w:date="2019-06-25T13:30:00Z">
        <w:del w:id="926" w:author="Виталий Лавренов" w:date="2019-06-25T14:30:00Z">
          <w:r w:rsidR="008C62AE" w:rsidRPr="008C62AE" w:rsidDel="00BA7C93">
            <w:rPr>
              <w:rPrChange w:id="927" w:author="Microsoft Office User" w:date="2019-06-25T13:30:00Z">
                <w:rPr>
                  <w:lang w:val="en-US"/>
                </w:rPr>
              </w:rPrChange>
            </w:rPr>
            <w:delText>[</w:delText>
          </w:r>
          <w:r w:rsidR="008C62AE" w:rsidDel="00BA7C93">
            <w:delText>ВЕРСИЯ</w:delText>
          </w:r>
          <w:r w:rsidR="008C62AE" w:rsidRPr="008C62AE" w:rsidDel="00BA7C93">
            <w:rPr>
              <w:rPrChange w:id="928" w:author="Microsoft Office User" w:date="2019-06-25T13:30:00Z">
                <w:rPr>
                  <w:lang w:val="en-US"/>
                </w:rPr>
              </w:rPrChange>
            </w:rPr>
            <w:delText>]</w:delText>
          </w:r>
        </w:del>
      </w:ins>
      <w:r w:rsidRPr="002537D1">
        <w:t xml:space="preserve">. </w:t>
      </w:r>
      <w:r>
        <w:t xml:space="preserve">Для данного языка существует множество </w:t>
      </w:r>
      <w:proofErr w:type="spellStart"/>
      <w:r>
        <w:t>фреймвор</w:t>
      </w:r>
      <w:del w:id="929" w:author="Microsoft Office User" w:date="2019-06-25T13:28:00Z">
        <w:r w:rsidDel="008C62AE">
          <w:delText>о</w:delText>
        </w:r>
      </w:del>
      <w:r>
        <w:t>ков</w:t>
      </w:r>
      <w:proofErr w:type="spellEnd"/>
      <w:r>
        <w:t xml:space="preserve"> для машинного обучения таких как </w:t>
      </w:r>
      <w:proofErr w:type="spellStart"/>
      <w:r>
        <w:rPr>
          <w:lang w:val="en-US"/>
        </w:rPr>
        <w:t>numpy</w:t>
      </w:r>
      <w:proofErr w:type="spellEnd"/>
      <w:r>
        <w:t>,</w:t>
      </w:r>
      <w:r w:rsidRPr="002537D1">
        <w:t xml:space="preserve"> </w:t>
      </w:r>
      <w:proofErr w:type="spellStart"/>
      <w:r>
        <w:rPr>
          <w:lang w:val="en-US"/>
        </w:rPr>
        <w:t>sklearn</w:t>
      </w:r>
      <w:proofErr w:type="spellEnd"/>
      <w:r>
        <w:t xml:space="preserve">. Для </w:t>
      </w:r>
      <w:r w:rsidR="00136C77">
        <w:t>построения</w:t>
      </w:r>
      <w:r>
        <w:t xml:space="preserve"> нейро</w:t>
      </w:r>
      <w:r w:rsidR="00136C77">
        <w:t>нных сетей</w:t>
      </w:r>
      <w:r>
        <w:t xml:space="preserve"> существует </w:t>
      </w:r>
      <w:proofErr w:type="spellStart"/>
      <w:r>
        <w:t>фреймворк</w:t>
      </w:r>
      <w:proofErr w:type="spellEnd"/>
      <w:r>
        <w:t xml:space="preserve"> </w:t>
      </w:r>
      <w:proofErr w:type="spellStart"/>
      <w:r>
        <w:rPr>
          <w:lang w:val="en-US"/>
        </w:rPr>
        <w:t>pytorch</w:t>
      </w:r>
      <w:proofErr w:type="spellEnd"/>
      <w:r w:rsidRPr="002537D1">
        <w:t xml:space="preserve">. </w:t>
      </w:r>
      <w:r>
        <w:t xml:space="preserve">Данные </w:t>
      </w:r>
      <w:proofErr w:type="spellStart"/>
      <w:r>
        <w:t>фреймворки</w:t>
      </w:r>
      <w:proofErr w:type="spellEnd"/>
      <w:r>
        <w:t xml:space="preserve"> использовались в этой работе.</w:t>
      </w:r>
    </w:p>
    <w:p w14:paraId="14295383" w14:textId="337B7722" w:rsidR="00CC5786" w:rsidRPr="004E4193" w:rsidRDefault="00CC5786" w:rsidP="002537D1">
      <w:pPr>
        <w:pStyle w:val="a1"/>
      </w:pPr>
      <w:r w:rsidRPr="004E4193">
        <w:br w:type="page"/>
      </w:r>
    </w:p>
    <w:p w14:paraId="107597DE" w14:textId="77777777" w:rsidR="00CC5786" w:rsidRPr="004E4193" w:rsidRDefault="00CC5786" w:rsidP="004378F7">
      <w:pPr>
        <w:pStyle w:val="1"/>
        <w:numPr>
          <w:ilvl w:val="0"/>
          <w:numId w:val="0"/>
        </w:numPr>
      </w:pPr>
      <w:bookmarkStart w:id="930" w:name="_Toc512204388"/>
      <w:bookmarkStart w:id="931" w:name="_Toc12369551"/>
      <w:r w:rsidRPr="004E4193">
        <w:lastRenderedPageBreak/>
        <w:t>ПОСТАНОВКА ЗАДАЧИ</w:t>
      </w:r>
      <w:bookmarkEnd w:id="930"/>
      <w:bookmarkEnd w:id="931"/>
    </w:p>
    <w:p w14:paraId="020E3EDD" w14:textId="0F12EF4B" w:rsidR="00464111" w:rsidRDefault="00464111" w:rsidP="00464111">
      <w:pPr>
        <w:pStyle w:val="a1"/>
      </w:pPr>
      <w:r>
        <w:t xml:space="preserve">Целью данной магистерской диссертации является разработка </w:t>
      </w:r>
      <w:r w:rsidR="0087403B">
        <w:t>подхода</w:t>
      </w:r>
      <w:r>
        <w:t xml:space="preserve"> для предсказания флуоресценции глиом головного мозга по данным снимка магнитно-резонансной томографии пациента с использованием данных обучающей выборки.</w:t>
      </w:r>
    </w:p>
    <w:p w14:paraId="3465F8A9" w14:textId="2E226691" w:rsidR="00CC5786" w:rsidRDefault="00D63662" w:rsidP="001C2BBE">
      <w:pPr>
        <w:pStyle w:val="a1"/>
      </w:pPr>
      <w:r>
        <w:t xml:space="preserve">Для достижения поставленной цели необходимо </w:t>
      </w:r>
      <w:r w:rsidR="00A3766B">
        <w:t>решить</w:t>
      </w:r>
      <w:r>
        <w:t xml:space="preserve"> следующие задачи:</w:t>
      </w:r>
    </w:p>
    <w:p w14:paraId="12E18D7A" w14:textId="792A2B43" w:rsidR="00EF5902" w:rsidRDefault="00D63662" w:rsidP="007D4C21">
      <w:pPr>
        <w:pStyle w:val="a1"/>
        <w:numPr>
          <w:ilvl w:val="0"/>
          <w:numId w:val="1"/>
        </w:numPr>
        <w:spacing w:after="0"/>
        <w:ind w:left="709"/>
      </w:pPr>
      <w:r>
        <w:t xml:space="preserve">исследовать </w:t>
      </w:r>
      <w:r w:rsidR="00816CCF">
        <w:t>существующие методы и алгоритмы в области</w:t>
      </w:r>
      <w:r w:rsidR="00EF5902">
        <w:t xml:space="preserve"> </w:t>
      </w:r>
      <w:r w:rsidR="00464111">
        <w:t>анализа данных</w:t>
      </w:r>
      <w:r w:rsidR="00816CCF">
        <w:t xml:space="preserve">, </w:t>
      </w:r>
      <w:r w:rsidR="00EF5902">
        <w:t xml:space="preserve">оценить </w:t>
      </w:r>
      <w:r w:rsidR="00816CCF">
        <w:t>исследованные</w:t>
      </w:r>
      <w:r w:rsidR="00EF5902">
        <w:t xml:space="preserve"> методы на предмет возможности их </w:t>
      </w:r>
      <w:r w:rsidR="00464111">
        <w:t>использования в отношении снимков МРТ</w:t>
      </w:r>
      <w:r w:rsidR="00EF5902" w:rsidRPr="00EF5902">
        <w:t>;</w:t>
      </w:r>
    </w:p>
    <w:p w14:paraId="61CAAEA3" w14:textId="77143EE7" w:rsidR="00464111" w:rsidRDefault="00B9589E" w:rsidP="007D4C21">
      <w:pPr>
        <w:pStyle w:val="a1"/>
        <w:numPr>
          <w:ilvl w:val="0"/>
          <w:numId w:val="1"/>
        </w:numPr>
        <w:spacing w:after="0"/>
        <w:ind w:left="709"/>
      </w:pPr>
      <w:r>
        <w:t>разработать подход для предсказания флуоресценции глиом головного мозга по набору в основном категориальных признаков, описывающих пациент</w:t>
      </w:r>
      <w:r w:rsidR="00914B48">
        <w:t>а</w:t>
      </w:r>
      <w:r>
        <w:t>;</w:t>
      </w:r>
    </w:p>
    <w:p w14:paraId="71FD4308" w14:textId="2B18E653" w:rsidR="00EF5902" w:rsidRDefault="00B9589E" w:rsidP="008C0D43">
      <w:pPr>
        <w:pStyle w:val="a1"/>
        <w:numPr>
          <w:ilvl w:val="0"/>
          <w:numId w:val="1"/>
        </w:numPr>
        <w:spacing w:after="0"/>
        <w:ind w:left="709"/>
      </w:pPr>
      <w:r>
        <w:t xml:space="preserve">разработать подход для предсказания флуоресценции </w:t>
      </w:r>
      <w:r w:rsidR="00F104D7">
        <w:t>глиом головного мозга по данным снимка магнитно-резонансной томографии</w:t>
      </w:r>
      <w:r w:rsidR="008C0D43">
        <w:t>;</w:t>
      </w:r>
    </w:p>
    <w:p w14:paraId="35CBE9B5" w14:textId="51E752A3" w:rsidR="008C0D43" w:rsidRPr="008C62AE" w:rsidDel="008C62AE" w:rsidRDefault="008C0D43" w:rsidP="008C62AE">
      <w:pPr>
        <w:pStyle w:val="a1"/>
        <w:numPr>
          <w:ilvl w:val="0"/>
          <w:numId w:val="1"/>
        </w:numPr>
        <w:ind w:left="709"/>
        <w:rPr>
          <w:del w:id="932" w:author="Microsoft Office User" w:date="2019-06-25T13:31:00Z"/>
          <w:rPrChange w:id="933" w:author="Microsoft Office User" w:date="2019-06-25T13:31:00Z">
            <w:rPr>
              <w:del w:id="934" w:author="Microsoft Office User" w:date="2019-06-25T13:31:00Z"/>
              <w:lang w:val="en-US"/>
            </w:rPr>
          </w:rPrChange>
        </w:rPr>
      </w:pPr>
      <w:r>
        <w:t xml:space="preserve">реализовать </w:t>
      </w:r>
      <w:ins w:id="935" w:author="Microsoft Office User" w:date="2019-06-25T13:31:00Z">
        <w:r w:rsidR="008C62AE">
          <w:t xml:space="preserve">предложенный </w:t>
        </w:r>
      </w:ins>
      <w:ins w:id="936" w:author="Microsoft Office User" w:date="2019-06-25T13:30:00Z">
        <w:r w:rsidR="008C62AE">
          <w:t>под</w:t>
        </w:r>
      </w:ins>
      <w:ins w:id="937" w:author="Microsoft Office User" w:date="2019-06-25T13:31:00Z">
        <w:r w:rsidR="008C62AE">
          <w:t xml:space="preserve">ход </w:t>
        </w:r>
      </w:ins>
      <w:r>
        <w:t>на</w:t>
      </w:r>
      <w:ins w:id="938" w:author="Microsoft Office User" w:date="2019-06-25T13:30:00Z">
        <w:r w:rsidR="008C62AE" w:rsidRPr="008C62AE">
          <w:rPr>
            <w:rPrChange w:id="939" w:author="Microsoft Office User" w:date="2019-06-25T13:30:00Z">
              <w:rPr>
                <w:lang w:val="en-US"/>
              </w:rPr>
            </w:rPrChange>
          </w:rPr>
          <w:t xml:space="preserve"> </w:t>
        </w:r>
      </w:ins>
      <w:del w:id="940" w:author="Microsoft Office User" w:date="2019-06-25T13:30:00Z">
        <w:r w:rsidR="002953C8" w:rsidRPr="002953C8" w:rsidDel="008C62AE">
          <w:delText xml:space="preserve"> </w:delText>
        </w:r>
        <w:r w:rsidR="002953C8" w:rsidDel="008C62AE">
          <w:delText>высокоуровневом</w:delText>
        </w:r>
      </w:del>
      <w:r w:rsidR="002953C8">
        <w:t xml:space="preserve"> языке программирования </w:t>
      </w:r>
      <w:ins w:id="941" w:author="Microsoft Office User" w:date="2019-06-25T13:31:00Z">
        <w:r w:rsidR="008C62AE">
          <w:rPr>
            <w:lang w:val="en-US"/>
          </w:rPr>
          <w:t>python</w:t>
        </w:r>
        <w:r w:rsidR="008C62AE" w:rsidRPr="008C62AE">
          <w:rPr>
            <w:rPrChange w:id="942" w:author="Microsoft Office User" w:date="2019-06-25T13:31:00Z">
              <w:rPr>
                <w:lang w:val="en-US"/>
              </w:rPr>
            </w:rPrChange>
          </w:rPr>
          <w:t xml:space="preserve"> </w:t>
        </w:r>
        <w:r w:rsidR="008C62AE">
          <w:t xml:space="preserve">с использованием </w:t>
        </w:r>
        <w:proofErr w:type="spellStart"/>
        <w:r w:rsidR="008C62AE">
          <w:t>фреймворков</w:t>
        </w:r>
        <w:proofErr w:type="spellEnd"/>
        <w:r w:rsidR="008C62AE">
          <w:t xml:space="preserve"> </w:t>
        </w:r>
        <w:proofErr w:type="spellStart"/>
        <w:r w:rsidR="008C62AE">
          <w:rPr>
            <w:lang w:val="en-US"/>
          </w:rPr>
          <w:t>numpy</w:t>
        </w:r>
        <w:proofErr w:type="spellEnd"/>
        <w:r w:rsidR="008C62AE" w:rsidRPr="008C62AE">
          <w:rPr>
            <w:rPrChange w:id="943" w:author="Microsoft Office User" w:date="2019-06-25T13:31:00Z">
              <w:rPr>
                <w:lang w:val="en-US"/>
              </w:rPr>
            </w:rPrChange>
          </w:rPr>
          <w:t xml:space="preserve">, </w:t>
        </w:r>
        <w:proofErr w:type="spellStart"/>
        <w:r w:rsidR="008C62AE">
          <w:rPr>
            <w:lang w:val="en-US"/>
          </w:rPr>
          <w:t>scipy</w:t>
        </w:r>
        <w:proofErr w:type="spellEnd"/>
        <w:r w:rsidR="008C62AE" w:rsidRPr="008C62AE">
          <w:rPr>
            <w:rPrChange w:id="944" w:author="Microsoft Office User" w:date="2019-06-25T13:31:00Z">
              <w:rPr>
                <w:lang w:val="en-US"/>
              </w:rPr>
            </w:rPrChange>
          </w:rPr>
          <w:t xml:space="preserve"> </w:t>
        </w:r>
        <w:r w:rsidR="008C62AE">
          <w:t xml:space="preserve">и </w:t>
        </w:r>
        <w:proofErr w:type="spellStart"/>
        <w:r w:rsidR="008C62AE">
          <w:rPr>
            <w:lang w:val="en-US"/>
          </w:rPr>
          <w:t>pytorch</w:t>
        </w:r>
      </w:ins>
      <w:proofErr w:type="spellEnd"/>
      <w:del w:id="945" w:author="Microsoft Office User" w:date="2019-06-25T13:31:00Z">
        <w:r w:rsidR="00464111" w:rsidDel="008C62AE">
          <w:rPr>
            <w:lang w:val="en-US"/>
          </w:rPr>
          <w:delText>python</w:delText>
        </w:r>
        <w:r w:rsidRPr="008C0D43" w:rsidDel="008C62AE">
          <w:delText xml:space="preserve"> </w:delText>
        </w:r>
        <w:r w:rsidR="009F7096" w:rsidDel="008C62AE">
          <w:delText>полученные</w:delText>
        </w:r>
        <w:r w:rsidR="00F104D7" w:rsidDel="008C62AE">
          <w:delText xml:space="preserve"> подходы</w:delText>
        </w:r>
        <w:r w:rsidDel="008C62AE">
          <w:delText>.</w:delText>
        </w:r>
      </w:del>
    </w:p>
    <w:p w14:paraId="0E876C3F" w14:textId="77777777" w:rsidR="008C62AE" w:rsidRPr="00D63662" w:rsidRDefault="008C62AE" w:rsidP="008C62AE">
      <w:pPr>
        <w:pStyle w:val="a1"/>
        <w:numPr>
          <w:ilvl w:val="0"/>
          <w:numId w:val="1"/>
        </w:numPr>
        <w:ind w:left="709"/>
        <w:rPr>
          <w:ins w:id="946" w:author="Microsoft Office User" w:date="2019-06-25T13:31:00Z"/>
        </w:rPr>
      </w:pPr>
    </w:p>
    <w:p w14:paraId="1C016F36" w14:textId="77777777" w:rsidR="00CC5786" w:rsidRPr="004E4193" w:rsidRDefault="00CC5786">
      <w:pPr>
        <w:pStyle w:val="a1"/>
        <w:numPr>
          <w:ilvl w:val="0"/>
          <w:numId w:val="1"/>
        </w:numPr>
        <w:ind w:left="709"/>
        <w:pPrChange w:id="947" w:author="Microsoft Office User" w:date="2019-06-25T13:31:00Z">
          <w:pPr>
            <w:pStyle w:val="a1"/>
          </w:pPr>
        </w:pPrChange>
      </w:pPr>
      <w:r w:rsidRPr="004E4193">
        <w:br w:type="page"/>
      </w:r>
    </w:p>
    <w:p w14:paraId="7E143445" w14:textId="28B67BD5" w:rsidR="00C03890" w:rsidRPr="004378F7" w:rsidRDefault="004D7EDF" w:rsidP="004378F7">
      <w:pPr>
        <w:pStyle w:val="1"/>
      </w:pPr>
      <w:bookmarkStart w:id="948" w:name="_Toc12369552"/>
      <w:r w:rsidRPr="004378F7">
        <w:lastRenderedPageBreak/>
        <w:t>Обзор известных методов</w:t>
      </w:r>
      <w:r w:rsidR="004378F7" w:rsidRPr="004378F7">
        <w:t xml:space="preserve"> </w:t>
      </w:r>
      <w:r w:rsidRPr="004378F7">
        <w:t>и средств решения проблемы</w:t>
      </w:r>
      <w:bookmarkEnd w:id="948"/>
    </w:p>
    <w:p w14:paraId="09ECD4EC" w14:textId="42F68267" w:rsidR="00A33FFC" w:rsidRDefault="003F39CC" w:rsidP="0017155D">
      <w:pPr>
        <w:pStyle w:val="a1"/>
      </w:pPr>
      <w:r>
        <w:t xml:space="preserve">Так как предсказание флуоресценции производится на основе некоторых входных данных, то данная задача сводится к задаче </w:t>
      </w:r>
      <w:r w:rsidR="000E5A1A">
        <w:t xml:space="preserve">классификации. </w:t>
      </w:r>
      <w:r w:rsidR="00B86676">
        <w:t>Дано множество объектов, описываемых признаками, которое представляет собой набор данных. Это множество является выборкой из некоторой генеральной совокупности, например, людей больных раком мозга. Этот набор называют обучающей выборкой. Для каждого объекта известна целевая переменная – класс к которому принадлежит данный объект. Требуется выявить закономерность между объектами выборки и целевой переменной – классифицировать объекты.</w:t>
      </w:r>
    </w:p>
    <w:p w14:paraId="1FF190A0" w14:textId="53701346" w:rsidR="00B86676" w:rsidRDefault="00B86676" w:rsidP="0017155D">
      <w:pPr>
        <w:pStyle w:val="a1"/>
        <w:rPr>
          <w:color w:val="000000"/>
          <w:shd w:val="clear" w:color="auto" w:fill="FFFFFF"/>
        </w:rPr>
      </w:pPr>
      <w:r>
        <w:t xml:space="preserve">Для решения данной задачи </w:t>
      </w:r>
      <w:r w:rsidR="00345611">
        <w:t xml:space="preserve">наиболее популярными являются методы машинного обучения. </w:t>
      </w:r>
      <w:r w:rsidR="00345611" w:rsidRPr="00345611">
        <w:rPr>
          <w:bCs/>
          <w:color w:val="000000"/>
        </w:rPr>
        <w:t>Машинное обучение</w:t>
      </w:r>
      <w:r w:rsidR="00345611">
        <w:rPr>
          <w:color w:val="000000"/>
          <w:shd w:val="clear" w:color="auto" w:fill="FFFFFF"/>
        </w:rPr>
        <w:t xml:space="preserve"> — </w:t>
      </w:r>
      <w:r w:rsidR="00345611" w:rsidRPr="00345611">
        <w:rPr>
          <w:color w:val="000000"/>
          <w:shd w:val="clear" w:color="auto" w:fill="FFFFFF"/>
        </w:rPr>
        <w:t xml:space="preserve">обширный подраздел </w:t>
      </w:r>
      <w:r w:rsidR="00345611" w:rsidRPr="00345611">
        <w:t>искусственного интеллекта</w:t>
      </w:r>
      <w:r w:rsidR="00345611" w:rsidRPr="00345611">
        <w:rPr>
          <w:color w:val="000000"/>
          <w:shd w:val="clear" w:color="auto" w:fill="FFFFFF"/>
        </w:rPr>
        <w:t xml:space="preserve">, изучающий методы построения </w:t>
      </w:r>
      <w:r w:rsidR="00345611" w:rsidRPr="00345611">
        <w:t>алгоритмов</w:t>
      </w:r>
      <w:r w:rsidR="00345611" w:rsidRPr="00345611">
        <w:rPr>
          <w:color w:val="000000"/>
          <w:shd w:val="clear" w:color="auto" w:fill="FFFFFF"/>
        </w:rPr>
        <w:t>, способных обучаться.</w:t>
      </w:r>
      <w:r w:rsidR="00345611">
        <w:rPr>
          <w:color w:val="000000"/>
          <w:shd w:val="clear" w:color="auto" w:fill="FFFFFF"/>
        </w:rPr>
        <w:t xml:space="preserve"> </w:t>
      </w:r>
      <w:r w:rsidR="00345611" w:rsidRPr="00345611">
        <w:rPr>
          <w:color w:val="000000"/>
          <w:shd w:val="clear" w:color="auto" w:fill="FFFFFF"/>
        </w:rPr>
        <w:t xml:space="preserve">Для решения задачи обучения в первую очередь фиксируется </w:t>
      </w:r>
      <w:r w:rsidR="00345611" w:rsidRPr="00345611">
        <w:t>модель</w:t>
      </w:r>
      <w:r w:rsidR="00345611" w:rsidRPr="00345611">
        <w:rPr>
          <w:color w:val="000000"/>
          <w:shd w:val="clear" w:color="auto" w:fill="FFFFFF"/>
        </w:rPr>
        <w:t xml:space="preserve"> восстанавливаемой зависимости. Затем вводится </w:t>
      </w:r>
      <w:r w:rsidR="00345611" w:rsidRPr="00345611">
        <w:t>функционал качества</w:t>
      </w:r>
      <w:r w:rsidR="00345611" w:rsidRPr="00345611">
        <w:rPr>
          <w:color w:val="000000"/>
          <w:shd w:val="clear" w:color="auto" w:fill="FFFFFF"/>
        </w:rPr>
        <w:t xml:space="preserve">, значение которого показывает, насколько хорошо модель описывает наблюдаемые данные. </w:t>
      </w:r>
      <w:r w:rsidR="00345611" w:rsidRPr="00345611">
        <w:rPr>
          <w:iCs/>
          <w:color w:val="000000"/>
        </w:rPr>
        <w:t>Алгоритм обучения</w:t>
      </w:r>
      <w:r w:rsidR="00345611" w:rsidRPr="00345611">
        <w:rPr>
          <w:color w:val="000000"/>
          <w:shd w:val="clear" w:color="auto" w:fill="FFFFFF"/>
        </w:rPr>
        <w:t xml:space="preserve"> ищет такой набор параметров модели, при котором функционал качества на заданной обучающей выборке принимает оптимальное значение. Процесс </w:t>
      </w:r>
      <w:r w:rsidR="00345611" w:rsidRPr="00345611">
        <w:rPr>
          <w:iCs/>
          <w:color w:val="000000"/>
        </w:rPr>
        <w:t>настройки</w:t>
      </w:r>
      <w:r w:rsidR="00345611" w:rsidRPr="00345611">
        <w:rPr>
          <w:color w:val="000000"/>
          <w:shd w:val="clear" w:color="auto" w:fill="FFFFFF"/>
        </w:rPr>
        <w:t xml:space="preserve"> модели по выборке данных в большинстве случаев сводится к применению численных </w:t>
      </w:r>
      <w:r w:rsidR="00345611" w:rsidRPr="00345611">
        <w:t>методов оптимизации</w:t>
      </w:r>
      <w:r w:rsidR="00345611" w:rsidRPr="00345611">
        <w:rPr>
          <w:color w:val="000000"/>
          <w:shd w:val="clear" w:color="auto" w:fill="FFFFFF"/>
        </w:rPr>
        <w:t>.</w:t>
      </w:r>
    </w:p>
    <w:p w14:paraId="0DA05593" w14:textId="182B5AC1" w:rsidR="00345611" w:rsidRDefault="00345611" w:rsidP="0017155D">
      <w:pPr>
        <w:pStyle w:val="a1"/>
        <w:rPr>
          <w:color w:val="000000"/>
          <w:shd w:val="clear" w:color="auto" w:fill="FFFFFF"/>
        </w:rPr>
      </w:pPr>
      <w:r>
        <w:rPr>
          <w:color w:val="000000"/>
          <w:shd w:val="clear" w:color="auto" w:fill="FFFFFF"/>
        </w:rPr>
        <w:t>Задача классификации относится к классу задач обучения с учителем. Особенностью задачи обучения с учителем является наличие правильных ответов для объектов обучающей выборки. Задача классификации отличается конечным множеством допустимых ответов. В данной работе рассматривается задача бинарной</w:t>
      </w:r>
      <w:r w:rsidR="001609B1">
        <w:rPr>
          <w:color w:val="000000"/>
          <w:shd w:val="clear" w:color="auto" w:fill="FFFFFF"/>
        </w:rPr>
        <w:t xml:space="preserve"> классификации, то есть ответов</w:t>
      </w:r>
      <w:r>
        <w:rPr>
          <w:color w:val="000000"/>
          <w:shd w:val="clear" w:color="auto" w:fill="FFFFFF"/>
        </w:rPr>
        <w:t xml:space="preserve"> может быть </w:t>
      </w:r>
      <w:r w:rsidR="001609B1">
        <w:rPr>
          <w:color w:val="000000"/>
          <w:shd w:val="clear" w:color="auto" w:fill="FFFFFF"/>
        </w:rPr>
        <w:t xml:space="preserve">всего </w:t>
      </w:r>
      <w:r>
        <w:rPr>
          <w:color w:val="000000"/>
          <w:shd w:val="clear" w:color="auto" w:fill="FFFFFF"/>
        </w:rPr>
        <w:t>два.</w:t>
      </w:r>
    </w:p>
    <w:p w14:paraId="52455183" w14:textId="40A87FE8" w:rsidR="00C40960" w:rsidRPr="00C40960" w:rsidRDefault="00C40960" w:rsidP="0017155D">
      <w:pPr>
        <w:pStyle w:val="a1"/>
        <w:rPr>
          <w:color w:val="000000"/>
          <w:shd w:val="clear" w:color="auto" w:fill="FFFFFF"/>
        </w:rPr>
      </w:pPr>
      <w:r>
        <w:rPr>
          <w:color w:val="000000"/>
          <w:shd w:val="clear" w:color="auto" w:fill="FFFFFF"/>
        </w:rPr>
        <w:t xml:space="preserve">В данной работе требуется предсказать флуоресценцию глиом головного мозга не только по обычным признакам, описывающим пациента, а также по </w:t>
      </w:r>
      <w:r>
        <w:rPr>
          <w:color w:val="000000"/>
          <w:shd w:val="clear" w:color="auto" w:fill="FFFFFF"/>
        </w:rPr>
        <w:lastRenderedPageBreak/>
        <w:t>снимкам магнитно-резонансной томографии. Так как снимки магнитно-резонансной томографии — это изображения, а изображения – это довольно специфичный формат для машинного обучения, поэтому следует определить методы для работы с изображениями.</w:t>
      </w:r>
    </w:p>
    <w:p w14:paraId="5481AF40" w14:textId="692A3891" w:rsidR="00345611" w:rsidRPr="00345611" w:rsidRDefault="00345611" w:rsidP="0017155D">
      <w:pPr>
        <w:pStyle w:val="a1"/>
      </w:pPr>
      <w:r>
        <w:rPr>
          <w:color w:val="000000"/>
          <w:shd w:val="clear" w:color="auto" w:fill="FFFFFF"/>
        </w:rPr>
        <w:t>Далее будет рассмотрен ряд алгоритмов</w:t>
      </w:r>
      <w:r w:rsidR="00C40960">
        <w:rPr>
          <w:color w:val="000000"/>
          <w:shd w:val="clear" w:color="auto" w:fill="FFFFFF"/>
        </w:rPr>
        <w:t>, решающих задачу классификации и методов работы с изображениями.</w:t>
      </w:r>
    </w:p>
    <w:p w14:paraId="190D8680" w14:textId="37D4F1F4" w:rsidR="00FB5286" w:rsidRDefault="00C40960" w:rsidP="00FB5286">
      <w:pPr>
        <w:pStyle w:val="2"/>
      </w:pPr>
      <w:bookmarkStart w:id="949" w:name="_Toc12369553"/>
      <w:r>
        <w:t>Методы классификации</w:t>
      </w:r>
      <w:bookmarkEnd w:id="949"/>
    </w:p>
    <w:p w14:paraId="79903015" w14:textId="6847788A" w:rsidR="00732283" w:rsidRDefault="00732283" w:rsidP="00732283">
      <w:pPr>
        <w:pStyle w:val="3"/>
        <w:jc w:val="left"/>
      </w:pPr>
      <w:bookmarkStart w:id="950" w:name="_Toc12369554"/>
      <w:r>
        <w:t>Логистическая регрессия</w:t>
      </w:r>
      <w:bookmarkEnd w:id="950"/>
    </w:p>
    <w:p w14:paraId="3964CF38" w14:textId="77777777" w:rsidR="00732283" w:rsidRDefault="00732283" w:rsidP="00732283">
      <w:pPr>
        <w:pStyle w:val="a1"/>
        <w:rPr>
          <w:rFonts w:eastAsiaTheme="minorEastAsia"/>
        </w:rPr>
      </w:pPr>
      <w:r>
        <w:t xml:space="preserve">Логистическая регрессия — это алгоритм машинного обучения, вычисляющий вероятность принадлежности объекта к конкретному классу. В классической версии дано два класса 1 и 0. Идея логистической регрессии заключается в том, чтобы вычислить апостериорную вероятность попадания в класс 1 для объектов. Для каждого объекта вычисляется функция </w:t>
      </w:r>
      <m:oMath>
        <m:r>
          <w:rPr>
            <w:rFonts w:ascii="Cambria Math" w:hAnsi="Cambria Math"/>
            <w:lang w:val="en-US"/>
          </w:rPr>
          <m:t>z</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где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 параметры модели</w:t>
      </w:r>
      <w:r w:rsidRPr="00C76B4A">
        <w:rPr>
          <w:rFonts w:eastAsiaTheme="minorEastAsia"/>
        </w:rPr>
        <w:t xml:space="preserve"> [1]</w:t>
      </w:r>
      <w:r w:rsidRPr="00E77020">
        <w:rPr>
          <w:rFonts w:eastAsiaTheme="minorEastAsia"/>
        </w:rPr>
        <w:t xml:space="preserve">. </w:t>
      </w:r>
      <w:r>
        <w:rPr>
          <w:rFonts w:eastAsiaTheme="minorEastAsia"/>
        </w:rPr>
        <w:t>Если значение больше нуля, то вероятность принадлежности объекта к классу 1 больше 0.5. Если значение функции меньше 0, то вероятность принадлежности к классу 0 больше 0.5. Иначе вероятность принадлежности к обоим классам равновероятна.</w:t>
      </w:r>
    </w:p>
    <w:p w14:paraId="6B6E6903" w14:textId="77777777" w:rsidR="00732283" w:rsidRDefault="00732283" w:rsidP="00732283">
      <w:pPr>
        <w:pStyle w:val="a1"/>
        <w:rPr>
          <w:rFonts w:eastAsiaTheme="minorEastAsia"/>
        </w:rPr>
      </w:pPr>
      <w:r>
        <w:rPr>
          <w:rFonts w:eastAsiaTheme="minorEastAsia"/>
        </w:rPr>
        <w:t xml:space="preserve">Чем дальше объект находится от разделяющей гиперплоскости, тем выше его вероятность нахождения в данном классе.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r w:rsidRPr="007B3F8A">
        <w:rPr>
          <w:rFonts w:eastAsiaTheme="minorEastAsia"/>
        </w:rPr>
        <w:t xml:space="preserve"> </w:t>
      </w:r>
      <w:r w:rsidRPr="00627134">
        <w:rPr>
          <w:rFonts w:eastAsiaTheme="minorEastAsia"/>
        </w:rPr>
        <w:t xml:space="preserve">– </w:t>
      </w:r>
      <w:r>
        <w:rPr>
          <w:rFonts w:eastAsiaTheme="minorEastAsia"/>
        </w:rPr>
        <w:t>логистическая функция определяющая вероятность попадания объекта в класс 1. Соответственно вероятность попадания в класс 0 равна</w:t>
      </w:r>
      <w:r w:rsidRPr="00627134">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z</m:t>
            </m:r>
          </m:e>
        </m:d>
      </m:oMath>
      <w:r w:rsidRPr="00627134">
        <w:rPr>
          <w:rFonts w:eastAsiaTheme="minorEastAsia"/>
        </w:rPr>
        <w:t xml:space="preserve">. </w:t>
      </w:r>
      <w:r>
        <w:rPr>
          <w:rFonts w:eastAsiaTheme="minorEastAsia"/>
        </w:rPr>
        <w:t xml:space="preserve">Подбор параметров </w:t>
      </w:r>
      <m:oMath>
        <m:r>
          <w:rPr>
            <w:rFonts w:ascii="Cambria Math" w:hAnsi="Cambria Math"/>
          </w:rPr>
          <m:t>θ</m:t>
        </m:r>
      </m:oMath>
      <w:r>
        <w:rPr>
          <w:rFonts w:eastAsiaTheme="minorEastAsia"/>
        </w:rPr>
        <w:t xml:space="preserve"> осуществляется методом максимального правдоподобия. Требуется максимизировать логарифм функции правдоподобия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Pr="00F74C06">
        <w:rPr>
          <w:rFonts w:eastAsiaTheme="minorEastAsia"/>
        </w:rPr>
        <w:t xml:space="preserve">, </w:t>
      </w:r>
      <w:r>
        <w:rPr>
          <w:rFonts w:eastAsiaTheme="minorEastAsia"/>
        </w:rPr>
        <w:t xml:space="preserve">то есть </w:t>
      </w:r>
      <m:oMath>
        <m:r>
          <m:rPr>
            <m:sty m:val="p"/>
          </m:rPr>
          <w:rPr>
            <w:rFonts w:ascii="Cambria Math" w:eastAsiaTheme="minorEastAsia" w:hAnsi="Cambria Math"/>
            <w:lang w:val="en-US"/>
          </w:rPr>
          <m:t>ln</m:t>
        </m:r>
        <m:r>
          <m:rPr>
            <m:sty m:val="p"/>
          </m:rPr>
          <w:rPr>
            <w:rFonts w:ascii="Cambria Math" w:eastAsiaTheme="minorEastAsia" w:hAnsi="Cambria Math"/>
          </w:rPr>
          <m:t>⁡</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ln⁡</m:t>
            </m:r>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Pr="00F74C06">
        <w:rPr>
          <w:rFonts w:eastAsiaTheme="minorEastAsia"/>
        </w:rPr>
        <w:t xml:space="preserve">. </w:t>
      </w:r>
      <w:r>
        <w:rPr>
          <w:rFonts w:eastAsiaTheme="minorEastAsia"/>
        </w:rPr>
        <w:t>Максимизация функции правдоподобия производится методом градиентного спуска.</w:t>
      </w:r>
    </w:p>
    <w:p w14:paraId="18E82FDC" w14:textId="05BF97D9" w:rsidR="00732283" w:rsidRPr="00732283" w:rsidRDefault="00732283" w:rsidP="00732283">
      <w:pPr>
        <w:pStyle w:val="a1"/>
      </w:pPr>
      <w:r>
        <w:rPr>
          <w:rFonts w:eastAsiaTheme="minorEastAsia"/>
        </w:rPr>
        <w:t xml:space="preserve">В итоге получается модель, предсказывающая вероятность принадлежности объекта </w:t>
      </w:r>
      <m:oMath>
        <m:r>
          <w:rPr>
            <w:rFonts w:ascii="Cambria Math" w:eastAsiaTheme="minorEastAsia" w:hAnsi="Cambria Math"/>
          </w:rPr>
          <m:t>x</m:t>
        </m:r>
      </m:oMath>
      <w:r w:rsidRPr="00F74C06">
        <w:rPr>
          <w:rFonts w:eastAsiaTheme="minorEastAsia"/>
        </w:rPr>
        <w:t xml:space="preserve"> </w:t>
      </w:r>
      <w:r>
        <w:rPr>
          <w:rFonts w:eastAsiaTheme="minorEastAsia"/>
        </w:rPr>
        <w:t>к классу 1.</w:t>
      </w:r>
    </w:p>
    <w:p w14:paraId="72D53159" w14:textId="63DC73D6" w:rsidR="00732283" w:rsidRDefault="00732283" w:rsidP="00732283">
      <w:pPr>
        <w:pStyle w:val="3"/>
        <w:jc w:val="left"/>
      </w:pPr>
      <w:bookmarkStart w:id="951" w:name="_Toc12369555"/>
      <w:r>
        <w:lastRenderedPageBreak/>
        <w:t>Метод опорных векторов</w:t>
      </w:r>
      <w:bookmarkEnd w:id="951"/>
    </w:p>
    <w:p w14:paraId="441A11AC" w14:textId="77777777" w:rsidR="00732283" w:rsidRDefault="00732283" w:rsidP="00732283">
      <w:pPr>
        <w:pStyle w:val="a1"/>
        <w:rPr>
          <w:rFonts w:eastAsiaTheme="minorEastAsia"/>
        </w:rPr>
      </w:pPr>
      <w:r>
        <w:t xml:space="preserve">Метод опорных векторов — это алгоритм машинного обучения, вычисляющий гиперплоскость, разделяющую признаковое пространство на классы. Дано два класса -1 и 1. Строится классификатор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sign(</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e>
        </m:nary>
      </m:oMath>
      <w:r w:rsidRPr="00FF201B">
        <w:rPr>
          <w:rFonts w:eastAsiaTheme="minorEastAsia"/>
        </w:rPr>
        <w:t xml:space="preserve">. </w:t>
      </w:r>
      <w:r>
        <w:rPr>
          <w:rFonts w:eastAsiaTheme="minorEastAsia"/>
        </w:rPr>
        <w:t xml:space="preserve">Нужно вычислить параметры </w:t>
      </w:r>
      <m:oMath>
        <m:r>
          <w:rPr>
            <w:rFonts w:ascii="Cambria Math" w:eastAsiaTheme="minorEastAsia" w:hAnsi="Cambria Math"/>
          </w:rPr>
          <m:t>θ</m:t>
        </m:r>
      </m:oMath>
      <w:r>
        <w:rPr>
          <w:rFonts w:eastAsiaTheme="minorEastAsia"/>
        </w:rPr>
        <w:t xml:space="preserve">, определяющие оптимальную разделяющую гиперплоскость. </w:t>
      </w:r>
    </w:p>
    <w:p w14:paraId="3724D56B" w14:textId="77777777" w:rsidR="00732283" w:rsidRDefault="00732283" w:rsidP="00732283">
      <w:pPr>
        <w:pStyle w:val="a1"/>
        <w:rPr>
          <w:rFonts w:eastAsiaTheme="minorEastAsia"/>
        </w:rPr>
      </w:pPr>
      <w:r>
        <w:rPr>
          <w:rFonts w:eastAsiaTheme="minorEastAsia"/>
        </w:rPr>
        <w:t>В случае если выборка линейно разделима, то существует множество гиперплоскостей, которые разделяют данную выборку. Нужно выбрать оптимальную гиперплоскость</w:t>
      </w:r>
      <w:r w:rsidRPr="00C76B4A">
        <w:rPr>
          <w:rFonts w:eastAsiaTheme="minorEastAsia"/>
        </w:rPr>
        <w:t xml:space="preserve"> [2]</w:t>
      </w:r>
      <w:r>
        <w:rPr>
          <w:rFonts w:eastAsiaTheme="minorEastAsia"/>
        </w:rPr>
        <w:t xml:space="preserve"> Гиперплоскость является оптимальной если расстояние до ближайших объектов каждого из классов максимально.</w:t>
      </w:r>
    </w:p>
    <w:p w14:paraId="1B1C2CDC" w14:textId="77777777" w:rsidR="00732283" w:rsidRDefault="00732283" w:rsidP="00732283">
      <w:pPr>
        <w:pStyle w:val="a1"/>
        <w:rPr>
          <w:rFonts w:eastAsiaTheme="minorEastAsia"/>
        </w:rPr>
      </w:pPr>
      <w:r>
        <w:rPr>
          <w:rFonts w:eastAsiaTheme="minorEastAsia"/>
        </w:rPr>
        <w:t xml:space="preserve">В случае если выборка линейно разделима задача сводится к минимизации квадратичной формы при </w:t>
      </w:r>
      <m:oMath>
        <m:r>
          <w:rPr>
            <w:rFonts w:ascii="Cambria Math" w:eastAsiaTheme="minorEastAsia" w:hAnsi="Cambria Math"/>
          </w:rPr>
          <m:t>l</m:t>
        </m:r>
      </m:oMath>
      <w:r w:rsidRPr="005055FD">
        <w:rPr>
          <w:rFonts w:eastAsiaTheme="minorEastAsia"/>
        </w:rPr>
        <w:t xml:space="preserve"> </w:t>
      </w:r>
      <w:r>
        <w:rPr>
          <w:rFonts w:eastAsiaTheme="minorEastAsia"/>
        </w:rPr>
        <w:t>ограничениях неравенства:</w:t>
      </w:r>
    </w:p>
    <w:p w14:paraId="22F1B63C" w14:textId="77777777" w:rsidR="00732283" w:rsidRPr="00A74F23" w:rsidRDefault="002117F8" w:rsidP="00732283">
      <w:pPr>
        <w:pStyle w:val="a1"/>
        <w:rPr>
          <w:rFonts w:eastAsiaTheme="minorEastAsia"/>
          <w:i/>
        </w:rPr>
      </w:pPr>
      <m:oMathPara>
        <m:oMath>
          <m:d>
            <m:dPr>
              <m:begChr m:val="〈"/>
              <m:endChr m:val="〉"/>
              <m:ctrlPr>
                <w:rPr>
                  <w:rFonts w:ascii="Cambria Math" w:hAnsi="Cambria Math"/>
                  <w:i/>
                </w:rPr>
              </m:ctrlPr>
            </m:dPr>
            <m:e>
              <m:r>
                <w:rPr>
                  <w:rFonts w:ascii="Cambria Math" w:hAnsi="Cambria Math"/>
                  <w:lang w:val="en-US"/>
                </w:rPr>
                <m:t xml:space="preserve">θ,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0 </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при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r>
                    <w:rPr>
                      <w:rFonts w:ascii="Cambria Math" w:hAnsi="Cambria Math"/>
                    </w:rPr>
                    <m:t xml:space="preserve">≥1 </m:t>
                  </m:r>
                  <m:sSub>
                    <m:sSubPr>
                      <m:ctrlPr>
                        <w:rPr>
                          <w:rFonts w:ascii="Cambria Math" w:hAnsi="Cambria Math"/>
                          <w:i/>
                        </w:rPr>
                      </m:ctrlPr>
                    </m:sSubPr>
                    <m:e>
                      <m:r>
                        <w:rPr>
                          <w:rFonts w:ascii="Cambria Math" w:hAnsi="Cambria Math"/>
                        </w:rPr>
                        <m:t>при y</m:t>
                      </m:r>
                    </m:e>
                    <m:sub>
                      <m:r>
                        <w:rPr>
                          <w:rFonts w:ascii="Cambria Math" w:hAnsi="Cambria Math"/>
                        </w:rPr>
                        <m:t>i</m:t>
                      </m:r>
                    </m:sub>
                  </m:sSub>
                  <m:r>
                    <w:rPr>
                      <w:rFonts w:ascii="Cambria Math" w:hAnsi="Cambria Math"/>
                    </w:rPr>
                    <m:t>= 1</m:t>
                  </m:r>
                </m:e>
              </m:eqArr>
            </m:e>
          </m:d>
        </m:oMath>
      </m:oMathPara>
    </w:p>
    <w:p w14:paraId="2DE8EC1F" w14:textId="77777777" w:rsidR="00732283" w:rsidRDefault="00732283" w:rsidP="00732283">
      <w:pPr>
        <w:pStyle w:val="a1"/>
        <w:rPr>
          <w:rFonts w:eastAsiaTheme="minorEastAsia"/>
        </w:rPr>
      </w:pPr>
      <w:r>
        <w:rPr>
          <w:rFonts w:eastAsiaTheme="minorEastAsia"/>
        </w:rPr>
        <w:t xml:space="preserve">Где </w:t>
      </w:r>
      <m:oMath>
        <m:r>
          <w:rPr>
            <w:rFonts w:ascii="Cambria Math" w:eastAsiaTheme="minorEastAsia" w:hAnsi="Cambria Math"/>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l</m:t>
            </m:r>
          </m:sub>
        </m:sSub>
        <m:r>
          <w:rPr>
            <w:rFonts w:ascii="Cambria Math" w:eastAsiaTheme="minorEastAsia" w:hAnsi="Cambria Math"/>
          </w:rPr>
          <m:t xml:space="preserve"> </m:t>
        </m:r>
      </m:oMath>
      <w:r>
        <w:rPr>
          <w:rFonts w:eastAsiaTheme="minorEastAsia"/>
        </w:rPr>
        <w:t>множество пограничных объектов</w:t>
      </w:r>
      <w:r w:rsidRPr="00A74F23">
        <w:rPr>
          <w:rFonts w:eastAsiaTheme="minorEastAsia"/>
        </w:rPr>
        <w:t xml:space="preserve"> </w:t>
      </w:r>
      <w:r>
        <w:rPr>
          <w:rFonts w:eastAsiaTheme="minorEastAsia"/>
        </w:rPr>
        <w:t xml:space="preserve">относительно переменных </w:t>
      </w:r>
      <m:oMath>
        <m:r>
          <w:rPr>
            <w:rFonts w:ascii="Cambria Math" w:eastAsiaTheme="minorEastAsia" w:hAnsi="Cambria Math"/>
          </w:rPr>
          <m:t>θ</m:t>
        </m:r>
      </m:oMath>
      <w:r>
        <w:rPr>
          <w:rFonts w:eastAsiaTheme="minorEastAsia"/>
        </w:rPr>
        <w:t>:</w:t>
      </w:r>
    </w:p>
    <w:p w14:paraId="5BB7304F" w14:textId="77777777" w:rsidR="00732283" w:rsidRPr="00A74F23" w:rsidRDefault="002117F8" w:rsidP="00732283">
      <w:pPr>
        <w:pStyle w:val="a1"/>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θ,θ</m:t>
                      </m:r>
                    </m:e>
                  </m:d>
                  <m:r>
                    <w:rPr>
                      <w:rFonts w:ascii="Cambria Math" w:hAnsi="Cambria Math"/>
                    </w:rPr>
                    <m:t>→min</m:t>
                  </m:r>
                </m:e>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≥1</m:t>
                  </m:r>
                </m:e>
              </m:eqArr>
            </m:e>
          </m:d>
        </m:oMath>
      </m:oMathPara>
    </w:p>
    <w:p w14:paraId="1DC538BE" w14:textId="77777777" w:rsidR="00732283" w:rsidRDefault="00732283" w:rsidP="00732283">
      <w:pPr>
        <w:pStyle w:val="a1"/>
      </w:pPr>
      <w:r w:rsidRPr="0018513D">
        <w:t>По теореме Куна-</w:t>
      </w:r>
      <w:proofErr w:type="spellStart"/>
      <w:r w:rsidRPr="0018513D">
        <w:t>Таккера</w:t>
      </w:r>
      <w:proofErr w:type="spellEnd"/>
      <w:r w:rsidRPr="0018513D">
        <w:t xml:space="preserve"> эта задача эквивалентна двойственной задаче поиска </w:t>
      </w:r>
      <w:proofErr w:type="spellStart"/>
      <w:r w:rsidRPr="0018513D">
        <w:t>седловой</w:t>
      </w:r>
      <w:proofErr w:type="spellEnd"/>
      <w:r w:rsidRPr="0018513D">
        <w:t xml:space="preserve"> точки функции Лагранжа</w:t>
      </w:r>
      <w:r w:rsidRPr="00C76B4A">
        <w:t xml:space="preserve"> [2]</w:t>
      </w:r>
      <w:r>
        <w:t>:</w:t>
      </w:r>
    </w:p>
    <w:p w14:paraId="321E9609" w14:textId="77777777" w:rsidR="00732283" w:rsidRPr="00624CF8" w:rsidRDefault="002117F8" w:rsidP="00732283">
      <w:pPr>
        <w:pStyle w:val="a1"/>
        <w:ind w:left="708" w:firstLine="1"/>
        <w:rPr>
          <w:rFonts w:eastAsiaTheme="minorEastAsia"/>
        </w:rPr>
      </w:pPr>
      <m:oMathPara>
        <m:oMath>
          <m:d>
            <m:dPr>
              <m:begChr m:val="{"/>
              <m:endChr m:val=""/>
              <m:ctrlPr>
                <w:rPr>
                  <w:rFonts w:ascii="Cambria Math" w:hAnsi="Cambria Math"/>
                  <w:i/>
                </w:rPr>
              </m:ctrlPr>
            </m:dPr>
            <m:e>
              <m:eqArr>
                <m:eqArrPr>
                  <m:objDist m:val="1"/>
                  <m:ctrlPr>
                    <w:rPr>
                      <w:rFonts w:ascii="Cambria Math" w:hAnsi="Cambria Math"/>
                      <w:i/>
                    </w:rPr>
                  </m:ctrlPr>
                </m:eqArr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θ;λ</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i/>
                          <w:lang w:val="en-US"/>
                        </w:rPr>
                      </m:ctrlPr>
                    </m:dPr>
                    <m:e>
                      <m:r>
                        <w:rPr>
                          <w:rFonts w:ascii="Cambria Math" w:hAnsi="Cambria Math"/>
                          <w:lang w:val="en-US"/>
                        </w:rPr>
                        <m:t>θ,θ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l</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θ,</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-1</m:t>
                          </m:r>
                        </m:e>
                      </m:d>
                      <m:r>
                        <w:rPr>
                          <w:rFonts w:ascii="Cambria Math"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min</m:t>
                            </m:r>
                          </m:e>
                        </m:mr>
                        <m:mr>
                          <m:e>
                            <m:r>
                              <w:rPr>
                                <w:rFonts w:ascii="Cambria Math" w:hAnsi="Cambria Math"/>
                                <w:lang w:val="en-US"/>
                              </w:rPr>
                              <m:t>θ</m:t>
                            </m:r>
                          </m:e>
                        </m:mr>
                      </m:m>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max</m:t>
                            </m:r>
                          </m:e>
                        </m:mr>
                        <m:mr>
                          <m:e>
                            <m:r>
                              <w:rPr>
                                <w:rFonts w:ascii="Cambria Math" w:hAnsi="Cambria Math"/>
                                <w:lang w:val="en-US"/>
                              </w:rPr>
                              <m:t>λ</m:t>
                            </m:r>
                          </m:e>
                        </m:mr>
                      </m:m>
                    </m:e>
                  </m:nary>
                </m:e>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e>
              </m:eqArr>
            </m:e>
          </m:d>
        </m:oMath>
      </m:oMathPara>
    </w:p>
    <w:p w14:paraId="5A6E95E9" w14:textId="77777777" w:rsidR="00732283" w:rsidRDefault="00732283" w:rsidP="00732283">
      <w:pPr>
        <w:pStyle w:val="a1"/>
        <w:ind w:firstLine="708"/>
        <w:rPr>
          <w:rFonts w:eastAsiaTheme="minorEastAsia"/>
        </w:rPr>
      </w:pPr>
      <w:r w:rsidRPr="00053F2B">
        <w:rPr>
          <w:rFonts w:eastAsiaTheme="minorEastAsia"/>
        </w:rPr>
        <w:t xml:space="preserve">Необходимым условием </w:t>
      </w:r>
      <w:proofErr w:type="spellStart"/>
      <w:r w:rsidRPr="00053F2B">
        <w:rPr>
          <w:rFonts w:eastAsiaTheme="minorEastAsia"/>
        </w:rPr>
        <w:t>седловой</w:t>
      </w:r>
      <w:proofErr w:type="spellEnd"/>
      <w:r w:rsidRPr="00053F2B">
        <w:rPr>
          <w:rFonts w:eastAsiaTheme="minorEastAsia"/>
        </w:rPr>
        <w:t xml:space="preserve"> точки является равенство нулю производных </w:t>
      </w:r>
      <w:proofErr w:type="spellStart"/>
      <w:r w:rsidRPr="00053F2B">
        <w:rPr>
          <w:rFonts w:eastAsiaTheme="minorEastAsia"/>
        </w:rPr>
        <w:t>Лагранжиана</w:t>
      </w:r>
      <w:proofErr w:type="spellEnd"/>
      <w:r w:rsidRPr="00053F2B">
        <w:rPr>
          <w:rFonts w:eastAsiaTheme="minorEastAsia"/>
        </w:rPr>
        <w:t>.</w:t>
      </w:r>
      <w:r w:rsidRPr="00053F2B">
        <w:t xml:space="preserve"> </w:t>
      </w:r>
      <w:r>
        <w:rPr>
          <w:rFonts w:eastAsiaTheme="minorEastAsia"/>
        </w:rPr>
        <w:t xml:space="preserve">Искомый вектор весов </w:t>
      </w:r>
      <m:oMath>
        <m:r>
          <w:rPr>
            <w:rFonts w:ascii="Cambria Math" w:eastAsiaTheme="minorEastAsia" w:hAnsi="Cambria Math"/>
          </w:rPr>
          <m:t>θ</m:t>
        </m:r>
      </m:oMath>
      <w:r w:rsidRPr="00053F2B">
        <w:rPr>
          <w:rFonts w:eastAsiaTheme="minorEastAsia"/>
        </w:rPr>
        <w:t xml:space="preserve"> является линейной комбинацией векторов обучающей выборки, причём только тех, для которых</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i</m:t>
            </m:r>
          </m:sub>
        </m:sSub>
        <m:r>
          <w:rPr>
            <w:rFonts w:ascii="Cambria Math" w:eastAsiaTheme="minorEastAsia" w:hAnsi="Cambria Math"/>
          </w:rPr>
          <m:t xml:space="preserve"> ≠0</m:t>
        </m:r>
      </m:oMath>
      <w:r w:rsidRPr="00053F2B">
        <w:rPr>
          <w:rFonts w:eastAsiaTheme="minorEastAsia"/>
        </w:rPr>
        <w:t>. Согласно условию дополняющей</w:t>
      </w:r>
      <w:r>
        <w:rPr>
          <w:rFonts w:eastAsiaTheme="minorEastAsia"/>
        </w:rPr>
        <w:t xml:space="preserve"> </w:t>
      </w:r>
      <w:proofErr w:type="spellStart"/>
      <w:r>
        <w:rPr>
          <w:rFonts w:eastAsiaTheme="minorEastAsia"/>
        </w:rPr>
        <w:t>нежесткости</w:t>
      </w:r>
      <w:proofErr w:type="spellEnd"/>
      <w:r>
        <w:rPr>
          <w:rFonts w:eastAsiaTheme="minorEastAsia"/>
        </w:rPr>
        <w:t xml:space="preserve"> на этих векторах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53F2B">
        <w:rPr>
          <w:rFonts w:eastAsiaTheme="minorEastAsia"/>
        </w:rPr>
        <w:t xml:space="preserve"> ограничения-неравенства обращаются в равенства: </w:t>
      </w:r>
      <m:oMath>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053F2B">
        <w:rPr>
          <w:rFonts w:eastAsiaTheme="minorEastAsia"/>
        </w:rPr>
        <w:t xml:space="preserve">, </w:t>
      </w:r>
      <w:r w:rsidRPr="00053F2B">
        <w:rPr>
          <w:rFonts w:eastAsiaTheme="minorEastAsia"/>
        </w:rPr>
        <w:lastRenderedPageBreak/>
        <w:t>следовательно, эти векторы находятся на границе разделяющей полосы.</w:t>
      </w:r>
      <w:r w:rsidRPr="0061624B">
        <w:rPr>
          <w:rFonts w:eastAsiaTheme="minorEastAsia"/>
        </w:rPr>
        <w:t xml:space="preserve"> </w:t>
      </w:r>
      <w:r>
        <w:rPr>
          <w:rFonts w:eastAsiaTheme="minorEastAsia"/>
        </w:rPr>
        <w:t>Данные вектора являются опорными.</w:t>
      </w:r>
    </w:p>
    <w:p w14:paraId="5F79DFCA" w14:textId="77777777" w:rsidR="00732283" w:rsidRDefault="00732283" w:rsidP="00732283">
      <w:pPr>
        <w:pStyle w:val="a1"/>
        <w:ind w:firstLine="708"/>
        <w:rPr>
          <w:rFonts w:eastAsiaTheme="minorEastAsia"/>
        </w:rPr>
      </w:pPr>
      <w:r>
        <w:rPr>
          <w:rFonts w:eastAsiaTheme="minorEastAsia"/>
        </w:rPr>
        <w:t>Сведем задачу к эквивалентной:</w:t>
      </w:r>
    </w:p>
    <w:p w14:paraId="618B218C" w14:textId="77777777" w:rsidR="00732283" w:rsidRPr="00D06894" w:rsidRDefault="002117F8" w:rsidP="00732283">
      <w:pPr>
        <w:pStyle w:val="a1"/>
        <w:ind w:firstLine="708"/>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min</m:t>
                                </m:r>
                              </m:e>
                            </m:mr>
                            <m:mr>
                              <m:e>
                                <m:r>
                                  <w:rPr>
                                    <w:rFonts w:ascii="Cambria Math" w:eastAsiaTheme="minorEastAsia" w:hAnsi="Cambria Math"/>
                                  </w:rPr>
                                  <m:t>λ</m:t>
                                </m:r>
                              </m:e>
                            </m:mr>
                          </m:m>
                        </m:e>
                      </m:nary>
                    </m:e>
                  </m:nary>
                </m:e>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e>
                  </m:nary>
                </m:e>
              </m:eqArr>
            </m:e>
          </m:d>
        </m:oMath>
      </m:oMathPara>
    </w:p>
    <w:p w14:paraId="3192D78B" w14:textId="77777777" w:rsidR="00732283" w:rsidRPr="00D06894" w:rsidRDefault="00732283" w:rsidP="00732283">
      <w:pPr>
        <w:pStyle w:val="a1"/>
        <w:ind w:firstLine="708"/>
        <w:rPr>
          <w:rFonts w:eastAsiaTheme="minorEastAsia"/>
        </w:rPr>
      </w:pPr>
      <w:r w:rsidRPr="00D06894">
        <w:rPr>
          <w:rFonts w:eastAsiaTheme="minorEastAsia"/>
        </w:rPr>
        <w:t>Допустим, мы решили эту задачу. Тогда вектор w вычисляется по формуле</w:t>
      </w:r>
      <w:r w:rsidRPr="00C76B4A">
        <w:rPr>
          <w:rFonts w:eastAsiaTheme="minorEastAsia"/>
        </w:rPr>
        <w:t xml:space="preserve"> [2]</w:t>
      </w:r>
      <w:r w:rsidRPr="00D06894">
        <w:rPr>
          <w:rFonts w:eastAsiaTheme="minorEastAsia"/>
        </w:rPr>
        <w:t>:</w:t>
      </w:r>
    </w:p>
    <w:p w14:paraId="6963C79C" w14:textId="77777777" w:rsidR="00732283" w:rsidRPr="00D06894" w:rsidRDefault="00732283" w:rsidP="00732283">
      <w:pPr>
        <w:pStyle w:val="a1"/>
        <w:ind w:firstLine="708"/>
        <w:rPr>
          <w:rFonts w:eastAsiaTheme="minorEastAsia"/>
        </w:rPr>
      </w:pPr>
      <m:oMathPara>
        <m:oMath>
          <m:r>
            <w:rPr>
              <w:rFonts w:ascii="Cambria Math" w:eastAsiaTheme="minorEastAsia" w:hAnsi="Cambria Math"/>
            </w:rPr>
            <m:t>θ=</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33ED9CE4" w14:textId="77777777" w:rsidR="00732283" w:rsidRDefault="00732283" w:rsidP="00732283">
      <w:pPr>
        <w:pStyle w:val="a1"/>
        <w:ind w:firstLine="708"/>
        <w:rPr>
          <w:rFonts w:eastAsiaTheme="minorEastAsia"/>
        </w:rPr>
      </w:pPr>
      <w:r>
        <w:rPr>
          <w:rFonts w:eastAsiaTheme="minorEastAsia"/>
        </w:rPr>
        <w:t>В итоге алгоритм классификации может быть представлен в следующем виде:</w:t>
      </w:r>
    </w:p>
    <w:p w14:paraId="3DA89BEA" w14:textId="77777777" w:rsidR="00732283" w:rsidRPr="008B6CF5" w:rsidRDefault="00732283" w:rsidP="00732283">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0872259F" w14:textId="77777777" w:rsidR="00732283" w:rsidRDefault="00732283" w:rsidP="00732283">
      <w:pPr>
        <w:pStyle w:val="a1"/>
        <w:ind w:firstLine="708"/>
        <w:rPr>
          <w:rFonts w:eastAsiaTheme="minorEastAsia"/>
        </w:rPr>
      </w:pPr>
      <w:r>
        <w:rPr>
          <w:rFonts w:eastAsiaTheme="minorEastAsia"/>
        </w:rPr>
        <w:t xml:space="preserve">В случае линейной неразделимости можно прибегнуть к ядерной функции. Данный метод позволяет перевести объекты из исходного признакового пространства </w:t>
      </w:r>
      <m:oMath>
        <m:r>
          <w:rPr>
            <w:rFonts w:ascii="Cambria Math" w:eastAsiaTheme="minorEastAsia" w:hAnsi="Cambria Math"/>
          </w:rPr>
          <m:t>X</m:t>
        </m:r>
      </m:oMath>
      <w:r w:rsidRPr="008B6CF5">
        <w:rPr>
          <w:rFonts w:eastAsiaTheme="minorEastAsia"/>
        </w:rPr>
        <w:t xml:space="preserve"> к</w:t>
      </w:r>
      <w:r>
        <w:rPr>
          <w:rFonts w:eastAsiaTheme="minorEastAsia"/>
        </w:rPr>
        <w:t xml:space="preserve"> новому пространству </w:t>
      </w:r>
      <m:oMath>
        <m:r>
          <w:rPr>
            <w:rFonts w:ascii="Cambria Math" w:eastAsiaTheme="minorEastAsia" w:hAnsi="Cambria Math"/>
          </w:rPr>
          <m:t>H</m:t>
        </m:r>
      </m:oMath>
      <w:r>
        <w:rPr>
          <w:rFonts w:eastAsiaTheme="minorEastAsia"/>
        </w:rPr>
        <w:t xml:space="preserve"> с помощью некоторого преобразования </w:t>
      </w:r>
      <m:oMath>
        <m:r>
          <w:rPr>
            <w:rFonts w:ascii="Cambria Math" w:eastAsiaTheme="minorEastAsia" w:hAnsi="Cambria Math"/>
          </w:rPr>
          <m:t>ψ:X→H</m:t>
        </m:r>
      </m:oMath>
      <w:r w:rsidRPr="00387C2C">
        <w:rPr>
          <w:rFonts w:eastAsiaTheme="minorEastAsia"/>
        </w:rPr>
        <w:t>.</w:t>
      </w:r>
      <w:r w:rsidRPr="00387C2C">
        <w:t xml:space="preserve"> </w:t>
      </w:r>
      <w:r w:rsidRPr="00387C2C">
        <w:rPr>
          <w:rFonts w:eastAsiaTheme="minorEastAsia"/>
        </w:rPr>
        <w:t xml:space="preserve">Функция </w:t>
      </w:r>
      <m:oMath>
        <m:r>
          <w:rPr>
            <w:rFonts w:ascii="Cambria Math" w:eastAsiaTheme="minorEastAsia" w:hAnsi="Cambria Math"/>
          </w:rPr>
          <m:t>K:X ×X→R</m:t>
        </m:r>
      </m:oMath>
      <w:r>
        <w:rPr>
          <w:rFonts w:eastAsiaTheme="minorEastAsia"/>
        </w:rPr>
        <w:t xml:space="preserve"> называется ядром</w:t>
      </w:r>
      <w:r w:rsidRPr="00387C2C">
        <w:rPr>
          <w:rFonts w:eastAsiaTheme="minorEastAsia"/>
        </w:rPr>
        <w:t xml:space="preserve">, если она представима в виде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ψ(</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d>
      </m:oMath>
      <w:r>
        <w:rPr>
          <w:rFonts w:eastAsiaTheme="minorEastAsia"/>
        </w:rPr>
        <w:t xml:space="preserve">, </w:t>
      </w:r>
      <w:r w:rsidRPr="00387C2C">
        <w:rPr>
          <w:rFonts w:eastAsiaTheme="minorEastAsia"/>
        </w:rPr>
        <w:t xml:space="preserve">где </w:t>
      </w:r>
      <m:oMath>
        <m:r>
          <w:rPr>
            <w:rFonts w:ascii="Cambria Math" w:eastAsiaTheme="minorEastAsia" w:hAnsi="Cambria Math"/>
          </w:rPr>
          <m:t>H</m:t>
        </m:r>
      </m:oMath>
      <w:r w:rsidRPr="00387C2C">
        <w:rPr>
          <w:rFonts w:eastAsiaTheme="minorEastAsia"/>
        </w:rPr>
        <w:t xml:space="preserve"> — пространство со скалярным произведением</w:t>
      </w:r>
      <w:r w:rsidRPr="00E91DC0">
        <w:rPr>
          <w:rFonts w:eastAsiaTheme="minorEastAsia"/>
        </w:rPr>
        <w:t>.</w:t>
      </w:r>
      <w:r w:rsidRPr="00387C2C">
        <w:rPr>
          <w:rFonts w:eastAsiaTheme="minorEastAsia"/>
        </w:rPr>
        <w:t xml:space="preserve"> </w:t>
      </w:r>
      <w:r>
        <w:rPr>
          <w:rFonts w:eastAsiaTheme="minorEastAsia"/>
        </w:rPr>
        <w:t>Ядро должно быть симметричным и неотрицательным. Алгоритм будет иметь следующий вид:</w:t>
      </w:r>
    </w:p>
    <w:p w14:paraId="1E19EE6D" w14:textId="77777777" w:rsidR="00732283" w:rsidRPr="008B6CF5" w:rsidRDefault="00732283" w:rsidP="00732283">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070A6186" w14:textId="77777777" w:rsidR="00732283" w:rsidRPr="00732283" w:rsidRDefault="00732283" w:rsidP="00732283">
      <w:pPr>
        <w:pStyle w:val="a1"/>
      </w:pPr>
    </w:p>
    <w:p w14:paraId="49335B8D" w14:textId="12A032F6" w:rsidR="00732283" w:rsidRDefault="00732283" w:rsidP="00732283">
      <w:pPr>
        <w:pStyle w:val="3"/>
        <w:jc w:val="left"/>
      </w:pPr>
      <w:bookmarkStart w:id="952" w:name="_Toc12369556"/>
      <w:r>
        <w:lastRenderedPageBreak/>
        <w:t>Байесовский классификатор</w:t>
      </w:r>
      <w:bookmarkEnd w:id="952"/>
    </w:p>
    <w:p w14:paraId="4F7D055C" w14:textId="77777777" w:rsidR="00732283" w:rsidRDefault="00732283" w:rsidP="00732283">
      <w:pPr>
        <w:pStyle w:val="a1"/>
        <w:rPr>
          <w:color w:val="000000"/>
          <w:shd w:val="clear" w:color="auto" w:fill="FFFFFF"/>
        </w:rPr>
      </w:pPr>
      <w:r>
        <w:t xml:space="preserve">Байесовский классификатор – алгоритм, решающий задачу классификации, основанный на максимизации апостериорной вероятности. </w:t>
      </w:r>
      <w:r w:rsidRPr="006E0862">
        <w:rPr>
          <w:color w:val="000000"/>
          <w:shd w:val="clear" w:color="auto" w:fill="FFFFFF"/>
        </w:rPr>
        <w:t>Для классифицируемого объекта вычисляются функции правдоподобия каждого из классов, по ним вычисляются апостериорные вероятности классов</w:t>
      </w:r>
      <w:r w:rsidRPr="00C76B4A">
        <w:rPr>
          <w:color w:val="000000"/>
          <w:shd w:val="clear" w:color="auto" w:fill="FFFFFF"/>
        </w:rPr>
        <w:t xml:space="preserve"> [3]</w:t>
      </w:r>
      <w:r w:rsidRPr="006E0862">
        <w:rPr>
          <w:color w:val="000000"/>
          <w:shd w:val="clear" w:color="auto" w:fill="FFFFFF"/>
        </w:rPr>
        <w:t>. Объект относится к тому классу, для которого апостериорная вероятность максимальна.</w:t>
      </w:r>
      <w:r>
        <w:rPr>
          <w:color w:val="000000"/>
          <w:shd w:val="clear" w:color="auto" w:fill="FFFFFF"/>
        </w:rPr>
        <w:t xml:space="preserve"> Наиболее распространенным вариантом является наивный байесовский классификатор. </w:t>
      </w:r>
    </w:p>
    <w:p w14:paraId="0A4386D9" w14:textId="77777777" w:rsidR="00732283" w:rsidRPr="00E952BB" w:rsidRDefault="00732283" w:rsidP="00732283">
      <w:pPr>
        <w:pStyle w:val="a1"/>
        <w:rPr>
          <w:color w:val="000000"/>
          <w:shd w:val="clear" w:color="auto" w:fill="FFFFFF"/>
        </w:rPr>
      </w:pPr>
      <w:r>
        <w:rPr>
          <w:color w:val="000000"/>
          <w:shd w:val="clear" w:color="auto" w:fill="FFFFFF"/>
        </w:rPr>
        <w:t xml:space="preserve">Наивный байесовский классификатор работает на предположении о независимости признаков. Тогда функции правдоподобия для классов из множества классов </w:t>
      </w:r>
      <m:oMath>
        <m:r>
          <w:rPr>
            <w:rFonts w:ascii="Cambria Math" w:hAnsi="Cambria Math"/>
            <w:color w:val="000000"/>
            <w:shd w:val="clear" w:color="auto" w:fill="FFFFFF"/>
          </w:rPr>
          <m:t>Y</m:t>
        </m:r>
      </m:oMath>
      <w:r w:rsidRPr="00E952BB">
        <w:rPr>
          <w:rFonts w:eastAsiaTheme="minorEastAsia"/>
          <w:color w:val="000000"/>
          <w:shd w:val="clear" w:color="auto" w:fill="FFFFFF"/>
        </w:rPr>
        <w:t xml:space="preserve"> </w:t>
      </w:r>
      <w:r>
        <w:rPr>
          <w:rFonts w:eastAsiaTheme="minorEastAsia"/>
          <w:color w:val="000000"/>
          <w:shd w:val="clear" w:color="auto" w:fill="FFFFFF"/>
        </w:rPr>
        <w:t>выглядят так:</w:t>
      </w:r>
    </w:p>
    <w:p w14:paraId="5B98DFF0" w14:textId="77777777" w:rsidR="00732283" w:rsidRPr="00E952BB" w:rsidRDefault="002117F8" w:rsidP="00732283">
      <w:pPr>
        <w:pStyle w:val="a1"/>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12D3E15E" w14:textId="77777777" w:rsidR="00732283" w:rsidRDefault="00732283" w:rsidP="00732283">
      <w:pPr>
        <w:pStyle w:val="a1"/>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r>
          <w:rPr>
            <w:rFonts w:ascii="Cambria Math" w:eastAsiaTheme="minorEastAsia" w:hAnsi="Cambria Math"/>
          </w:rPr>
          <m:t>)</m:t>
        </m:r>
      </m:oMath>
      <w:r w:rsidRPr="00E952BB">
        <w:rPr>
          <w:rFonts w:eastAsiaTheme="minorEastAsia"/>
        </w:rPr>
        <w:t xml:space="preserve"> </w:t>
      </w:r>
      <w:r>
        <w:rPr>
          <w:rFonts w:eastAsiaTheme="minorEastAsia"/>
        </w:rPr>
        <w:t xml:space="preserve">плотность распределения </w:t>
      </w:r>
      <m:oMath>
        <m:r>
          <w:rPr>
            <w:rFonts w:ascii="Cambria Math" w:eastAsiaTheme="minorEastAsia" w:hAnsi="Cambria Math"/>
          </w:rPr>
          <m:t>i</m:t>
        </m:r>
      </m:oMath>
      <w:r>
        <w:rPr>
          <w:rFonts w:eastAsiaTheme="minorEastAsia"/>
        </w:rPr>
        <w:t xml:space="preserve">-го признака для класса </w:t>
      </w:r>
      <m:oMath>
        <m:r>
          <w:rPr>
            <w:rFonts w:ascii="Cambria Math" w:eastAsiaTheme="minorEastAsia" w:hAnsi="Cambria Math"/>
          </w:rPr>
          <m:t>y</m:t>
        </m:r>
      </m:oMath>
      <w:r w:rsidRPr="00900584">
        <w:rPr>
          <w:rFonts w:eastAsiaTheme="minorEastAsia"/>
        </w:rPr>
        <w:t xml:space="preserve">. </w:t>
      </w:r>
      <w:r>
        <w:rPr>
          <w:rFonts w:eastAsiaTheme="minorEastAsia"/>
        </w:rPr>
        <w:t>Тогда алгоритм классификации будет выглядит следующим образом:</w:t>
      </w:r>
    </w:p>
    <w:p w14:paraId="65798B31" w14:textId="77777777" w:rsidR="00732283" w:rsidRPr="00900584" w:rsidRDefault="00732283" w:rsidP="00732283">
      <w:pPr>
        <w:pStyle w:val="a1"/>
        <w:rPr>
          <w:rFonts w:eastAsiaTheme="minorEastAsia"/>
          <w:i/>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argmax</m:t>
                </m:r>
              </m:e>
            </m:mr>
            <m:mr>
              <m:e>
                <m:r>
                  <w:rPr>
                    <w:rFonts w:ascii="Cambria Math" w:eastAsiaTheme="minorEastAsia" w:hAnsi="Cambria Math"/>
                  </w:rPr>
                  <m:t>y∈Y</m:t>
                </m:r>
              </m:e>
            </m:mr>
          </m: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(x)</m:t>
          </m:r>
        </m:oMath>
      </m:oMathPara>
    </w:p>
    <w:p w14:paraId="02DDD1E9" w14:textId="77777777" w:rsidR="00732283" w:rsidRPr="00900584" w:rsidRDefault="00732283" w:rsidP="00732283">
      <w:pPr>
        <w:pStyle w:val="a1"/>
        <w:rPr>
          <w:rFonts w:eastAsiaTheme="minorEastAsia"/>
          <w:i/>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m:t>
            </m:r>
          </m:sub>
        </m:sSub>
      </m:oMath>
      <w:r w:rsidRPr="00900584">
        <w:rPr>
          <w:rFonts w:eastAsiaTheme="minorEastAsia"/>
        </w:rPr>
        <w:t xml:space="preserve"> </w:t>
      </w:r>
      <w:r>
        <w:rPr>
          <w:rFonts w:eastAsiaTheme="minorEastAsia"/>
        </w:rPr>
        <w:t xml:space="preserve">– это апостериорная вероятность класса </w:t>
      </w:r>
      <m:oMath>
        <m:r>
          <w:rPr>
            <w:rFonts w:ascii="Cambria Math" w:eastAsiaTheme="minorEastAsia" w:hAnsi="Cambria Math"/>
          </w:rPr>
          <m:t>y</m:t>
        </m:r>
      </m:oMath>
      <w:r>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y</m:t>
            </m:r>
          </m:sub>
        </m:sSub>
      </m:oMath>
      <w:r w:rsidRPr="00900584">
        <w:rPr>
          <w:rFonts w:eastAsiaTheme="minorEastAsia"/>
        </w:rPr>
        <w:t xml:space="preserve"> </w:t>
      </w:r>
      <w:r>
        <w:rPr>
          <w:rFonts w:eastAsiaTheme="minorEastAsia"/>
        </w:rPr>
        <w:t xml:space="preserve">– штраф за отнесение объекта класса </w:t>
      </w:r>
      <m:oMath>
        <m:r>
          <w:rPr>
            <w:rFonts w:ascii="Cambria Math" w:eastAsiaTheme="minorEastAsia" w:hAnsi="Cambria Math"/>
          </w:rPr>
          <m:t>y</m:t>
        </m:r>
      </m:oMath>
      <w:r w:rsidRPr="00900584">
        <w:rPr>
          <w:rFonts w:eastAsiaTheme="minorEastAsia"/>
        </w:rPr>
        <w:t xml:space="preserve"> </w:t>
      </w:r>
      <w:r>
        <w:rPr>
          <w:rFonts w:eastAsiaTheme="minorEastAsia"/>
        </w:rPr>
        <w:t>к другому классу.</w:t>
      </w:r>
    </w:p>
    <w:p w14:paraId="010F9348" w14:textId="74A401A4" w:rsidR="00732283" w:rsidRPr="00732283" w:rsidRDefault="00732283" w:rsidP="00732283">
      <w:pPr>
        <w:pStyle w:val="3"/>
        <w:jc w:val="left"/>
      </w:pPr>
      <w:bookmarkStart w:id="953" w:name="_Toc12369557"/>
      <w:r>
        <w:t>Дерево решений</w:t>
      </w:r>
      <w:bookmarkEnd w:id="953"/>
    </w:p>
    <w:p w14:paraId="2400B532" w14:textId="77777777" w:rsidR="00732283" w:rsidRPr="008B422F" w:rsidRDefault="00732283" w:rsidP="00732283">
      <w:pPr>
        <w:pStyle w:val="a1"/>
      </w:pPr>
      <w:r>
        <w:t>Дерево решений — это алгоритм машинного обучения решающий задачу классификации. Алгоритм строит дерево в листьях которого находятся классы, в остальных вершинах атрибуты, по которым принимаются решения, а в ребрах значения атрибутов по которым идет идентификация объекта</w:t>
      </w:r>
      <w:r w:rsidRPr="00C76B4A">
        <w:t xml:space="preserve"> [4]</w:t>
      </w:r>
      <w:r>
        <w:t xml:space="preserve">. При классификации производится спуск по дереву до листа в котором и содержится ответ. Дерево решений может быть построено следующим образом. В качестве корня выбирается признак с наименьшей энтропией. Для каждого значения этого признака в обучающей выборке строится ребро. В качестве вершины этого ребра выбирается либо значение класса, если все объекты выборки </w:t>
      </w:r>
      <w:r>
        <w:lastRenderedPageBreak/>
        <w:t>принадлежат этому классу, либо рекурсивно строится новое поддерево по тому же принципу, выбирается другой признак с минимальной энтропией и подмножество объектов, удовлетворяющих данному узлу.</w:t>
      </w:r>
    </w:p>
    <w:p w14:paraId="5D941B19" w14:textId="31D1773A" w:rsidR="008B422F" w:rsidRDefault="006F65FA" w:rsidP="00081307">
      <w:pPr>
        <w:pStyle w:val="2"/>
      </w:pPr>
      <w:bookmarkStart w:id="954" w:name="_Toc12369558"/>
      <w:r>
        <w:t>Методы работы с изображениями МРТ</w:t>
      </w:r>
      <w:bookmarkEnd w:id="954"/>
    </w:p>
    <w:p w14:paraId="4E6CF88F" w14:textId="10DD3550" w:rsidR="00C40960" w:rsidRDefault="00C40960" w:rsidP="00723DAA">
      <w:pPr>
        <w:pStyle w:val="a1"/>
      </w:pPr>
      <w:r>
        <w:t xml:space="preserve">Для автоматического анализа изображений самым актуальным методом являются нейронные сети. В международном соревновании </w:t>
      </w:r>
      <w:r w:rsidR="00723DAA">
        <w:t xml:space="preserve">по классификации изображений </w:t>
      </w:r>
      <w:r w:rsidR="00723DAA">
        <w:rPr>
          <w:lang w:val="en-US"/>
        </w:rPr>
        <w:t>ImageNet</w:t>
      </w:r>
      <w:r w:rsidR="00723DAA">
        <w:t xml:space="preserve"> в 2012 годе впервые победила нейронная сеть </w:t>
      </w:r>
      <w:proofErr w:type="spellStart"/>
      <w:r w:rsidR="00723DAA">
        <w:rPr>
          <w:lang w:val="en-US"/>
        </w:rPr>
        <w:t>AlexNet</w:t>
      </w:r>
      <w:proofErr w:type="spellEnd"/>
      <w:r w:rsidR="001F76E5">
        <w:t xml:space="preserve"> </w:t>
      </w:r>
      <w:r w:rsidR="0022258B" w:rsidRPr="0022258B">
        <w:t>[</w:t>
      </w:r>
      <w:r w:rsidR="00290553" w:rsidRPr="00290553">
        <w:t>5</w:t>
      </w:r>
      <w:r w:rsidR="0022258B" w:rsidRPr="0022258B">
        <w:t>]</w:t>
      </w:r>
      <w:r w:rsidR="00723DAA" w:rsidRPr="00723DAA">
        <w:t xml:space="preserve">. </w:t>
      </w:r>
      <w:r w:rsidR="00723DAA">
        <w:t>С тех пор нейронные сети побеждают в данном соревновании. Таким образом нейронные сети на данный момент являются наиболее эффективным методом анализа изображений.</w:t>
      </w:r>
    </w:p>
    <w:p w14:paraId="3C0C4AC0" w14:textId="62C0115C" w:rsidR="00723DAA" w:rsidRDefault="00723DAA" w:rsidP="00723DAA">
      <w:pPr>
        <w:pStyle w:val="a1"/>
      </w:pPr>
      <w:r>
        <w:t xml:space="preserve">Задача предсказания флуоресценции глиом </w:t>
      </w:r>
      <w:r w:rsidR="001F76E5">
        <w:t>на данный момент не исследована.</w:t>
      </w:r>
      <w:r>
        <w:t xml:space="preserve"> </w:t>
      </w:r>
      <w:r w:rsidR="001F76E5">
        <w:t xml:space="preserve">Далее приведен обзор методов </w:t>
      </w:r>
      <w:r>
        <w:t xml:space="preserve">работы со снимками магнитно-резонансной томографии в </w:t>
      </w:r>
      <w:r w:rsidR="001F76E5">
        <w:t>близких</w:t>
      </w:r>
      <w:r>
        <w:t xml:space="preserve"> медицинских задачах. </w:t>
      </w:r>
      <w:r w:rsidR="000F25CC">
        <w:t>При работе со снимками магнитно-резонансной томографии так же часто используются нейронные сети</w:t>
      </w:r>
      <w:r w:rsidR="001F1414" w:rsidRPr="001F1414">
        <w:t xml:space="preserve"> </w:t>
      </w:r>
      <w:r w:rsidR="00290553" w:rsidRPr="00290553">
        <w:t>[</w:t>
      </w:r>
      <w:r w:rsidR="00290553">
        <w:t>6</w:t>
      </w:r>
      <w:r w:rsidR="00290553" w:rsidRPr="00290553">
        <w:t>]</w:t>
      </w:r>
      <w:r w:rsidR="000F25CC">
        <w:t>.</w:t>
      </w:r>
    </w:p>
    <w:p w14:paraId="629003DD" w14:textId="6FB8E1C0" w:rsidR="000F25CC" w:rsidRDefault="00AC4416" w:rsidP="000F25CC">
      <w:pPr>
        <w:pStyle w:val="a1"/>
      </w:pPr>
      <w:r>
        <w:t>Нейронная</w:t>
      </w:r>
      <w:r w:rsidR="000F25CC">
        <w:t xml:space="preserve"> это математическая модель, построенная по подобию мозга. Нейроны в мозгу получают на вход некоторое количество сигналов и выдает выходной сигнал. Нейроны в нейронной сети работают по схожему принципу.</w:t>
      </w:r>
    </w:p>
    <w:p w14:paraId="49F10EF9" w14:textId="77777777" w:rsidR="000F25CC" w:rsidRDefault="000F25CC" w:rsidP="000F25CC">
      <w:pPr>
        <w:pStyle w:val="a1"/>
      </w:pPr>
      <w:r w:rsidRPr="003246EB">
        <w:rPr>
          <w:noProof/>
          <w:lang w:eastAsia="ru-RU"/>
        </w:rPr>
        <w:drawing>
          <wp:inline distT="0" distB="0" distL="0" distR="0" wp14:anchorId="68973937" wp14:editId="0C7AE6D3">
            <wp:extent cx="3970020" cy="2529840"/>
            <wp:effectExtent l="0" t="0" r="0" b="3810"/>
            <wp:docPr id="5" name="Рисунок 5" descr="C:\Users\lavr3\OneDrive\Рабочий стол\Single_layer_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vr3\OneDrive\Рабочий стол\Single_layer_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2529840"/>
                    </a:xfrm>
                    <a:prstGeom prst="rect">
                      <a:avLst/>
                    </a:prstGeom>
                    <a:noFill/>
                    <a:ln>
                      <a:noFill/>
                    </a:ln>
                  </pic:spPr>
                </pic:pic>
              </a:graphicData>
            </a:graphic>
          </wp:inline>
        </w:drawing>
      </w:r>
    </w:p>
    <w:p w14:paraId="33B391F5" w14:textId="77777777" w:rsidR="000F25CC" w:rsidRDefault="000F25CC" w:rsidP="000F25CC">
      <w:pPr>
        <w:pStyle w:val="a1"/>
      </w:pPr>
      <w:r>
        <w:lastRenderedPageBreak/>
        <w:t>Из нейронов строится нейронная сеть, где выход каждого нейрона может быть входом для другого нейрона. Для упрощения архитектуры сети, а также вычисления результата, нейроны объединяют в слои.</w:t>
      </w:r>
    </w:p>
    <w:p w14:paraId="7E6AE219" w14:textId="32D40D65" w:rsidR="000F25CC" w:rsidRDefault="002117F8" w:rsidP="000F25CC">
      <w:pPr>
        <w:pStyle w:val="a1"/>
      </w:pPr>
      <w:r>
        <w:rPr>
          <w:noProof/>
        </w:rPr>
        <w:pict w14:anchorId="68AB7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013" style="width:352.2pt;height:242.4pt;mso-width-percent:0;mso-height-percent:0;mso-width-percent:0;mso-height-percent:0">
            <v:imagedata r:id="rId10" o:title="013"/>
          </v:shape>
        </w:pict>
      </w:r>
    </w:p>
    <w:p w14:paraId="20134A5C" w14:textId="5FB354AD" w:rsidR="00723DAA" w:rsidRDefault="000F25CC" w:rsidP="000F25CC">
      <w:pPr>
        <w:pStyle w:val="a1"/>
        <w:rPr>
          <w:rFonts w:eastAsiaTheme="minorEastAsia"/>
        </w:rPr>
      </w:pPr>
      <w:r>
        <w:t xml:space="preserve">С точки зрения математики к исходному вектору параметров длинны </w:t>
      </w:r>
      <m:oMath>
        <m:r>
          <w:rPr>
            <w:rFonts w:ascii="Cambria Math" w:hAnsi="Cambria Math"/>
          </w:rPr>
          <m:t>n</m:t>
        </m:r>
      </m:oMath>
      <w:r w:rsidRPr="00C2085A">
        <w:rPr>
          <w:rFonts w:eastAsiaTheme="minorEastAsia"/>
        </w:rPr>
        <w:t xml:space="preserve"> </w:t>
      </w:r>
      <w:r>
        <w:t xml:space="preserve"> применяется некоторая функция в результате получается результирующий вектор длинны </w:t>
      </w:r>
      <m:oMath>
        <m:r>
          <w:rPr>
            <w:rFonts w:ascii="Cambria Math" w:hAnsi="Cambria Math"/>
          </w:rPr>
          <m:t>m</m:t>
        </m:r>
      </m:oMath>
      <w:r w:rsidR="00094E33">
        <w:rPr>
          <w:rFonts w:eastAsiaTheme="minorEastAsia"/>
        </w:rPr>
        <w:t xml:space="preserve">, где </w:t>
      </w:r>
      <w:r w:rsidR="00094E33" w:rsidRPr="00094E33">
        <w:rPr>
          <w:rFonts w:eastAsiaTheme="minorEastAsia"/>
          <w:i/>
          <w:lang w:val="en-US"/>
        </w:rPr>
        <w:t>m</w:t>
      </w:r>
      <w:r w:rsidR="00094E33" w:rsidRPr="00094E33">
        <w:rPr>
          <w:rFonts w:eastAsiaTheme="minorEastAsia"/>
        </w:rPr>
        <w:t xml:space="preserve"> </w:t>
      </w:r>
      <w:r w:rsidR="00094E33">
        <w:rPr>
          <w:rFonts w:eastAsiaTheme="minorEastAsia"/>
        </w:rPr>
        <w:t>–</w:t>
      </w:r>
      <w:r w:rsidR="00094E33" w:rsidRPr="00094E33">
        <w:rPr>
          <w:rFonts w:eastAsiaTheme="minorEastAsia"/>
        </w:rPr>
        <w:t xml:space="preserve"> </w:t>
      </w:r>
      <w:r w:rsidR="00094E33">
        <w:rPr>
          <w:rFonts w:eastAsiaTheme="minorEastAsia"/>
        </w:rPr>
        <w:t>количество нейронов на текущем слое</w:t>
      </w:r>
      <w:r>
        <w:rPr>
          <w:rFonts w:eastAsiaTheme="minorEastAsia"/>
        </w:rPr>
        <w:t>.</w:t>
      </w:r>
      <w:r w:rsidR="00094E33">
        <w:rPr>
          <w:rFonts w:eastAsiaTheme="minorEastAsia"/>
        </w:rPr>
        <w:t xml:space="preserve"> Элементы выходного вектора являются выходами соответствующего нейрона.</w:t>
      </w:r>
      <w:r>
        <w:rPr>
          <w:rFonts w:eastAsiaTheme="minorEastAsia"/>
        </w:rPr>
        <w:t xml:space="preserve"> К каждому элементу результирующего вектора применяется функция активации </w:t>
      </w:r>
      <m:oMath>
        <m:r>
          <w:rPr>
            <w:rFonts w:ascii="Cambria Math" w:eastAsiaTheme="minorEastAsia" w:hAnsi="Cambria Math"/>
          </w:rPr>
          <m:t>f(x)</m:t>
        </m:r>
      </m:oMath>
      <w:r>
        <w:rPr>
          <w:rFonts w:eastAsiaTheme="minorEastAsia"/>
        </w:rPr>
        <w:t>.</w:t>
      </w:r>
      <w:r w:rsidR="00094E33">
        <w:rPr>
          <w:rFonts w:eastAsiaTheme="minorEastAsia"/>
        </w:rPr>
        <w:t xml:space="preserve"> Функция активации — это некоторая абстракция определяющая степень возбуждения соответствующего нейрона, то есть силу выходного сигнала.</w:t>
      </w:r>
      <w:r>
        <w:rPr>
          <w:rFonts w:eastAsiaTheme="minorEastAsia"/>
        </w:rPr>
        <w:t xml:space="preserve"> Таким образом простейшая нейронная сеть</w:t>
      </w:r>
      <w:r w:rsidR="002B3EAB">
        <w:rPr>
          <w:rFonts w:eastAsiaTheme="minorEastAsia"/>
        </w:rPr>
        <w:t xml:space="preserve">, с </w:t>
      </w:r>
      <w:r w:rsidR="00094E33">
        <w:rPr>
          <w:rFonts w:eastAsiaTheme="minorEastAsia"/>
        </w:rPr>
        <w:t>линейным слоем</w:t>
      </w:r>
      <w:r>
        <w:rPr>
          <w:rFonts w:eastAsiaTheme="minorEastAsia"/>
        </w:rPr>
        <w:t xml:space="preserve"> представляется уравнением </w:t>
      </w:r>
      <m:oMath>
        <m:r>
          <w:rPr>
            <w:rFonts w:ascii="Cambria Math" w:eastAsiaTheme="minorEastAsia" w:hAnsi="Cambria Math"/>
          </w:rPr>
          <m:t>y=f(</m:t>
        </m:r>
        <m:d>
          <m:dPr>
            <m:begChr m:val="〈"/>
            <m:endChr m:val="〉"/>
            <m:ctrlPr>
              <w:rPr>
                <w:rFonts w:ascii="Cambria Math" w:eastAsiaTheme="minorEastAsia" w:hAnsi="Cambria Math"/>
                <w:i/>
              </w:rPr>
            </m:ctrlPr>
          </m:dPr>
          <m:e>
            <m:r>
              <w:rPr>
                <w:rFonts w:ascii="Cambria Math" w:eastAsiaTheme="minorEastAsia" w:hAnsi="Cambria Math"/>
              </w:rPr>
              <m:t>ω, x</m:t>
            </m:r>
          </m:e>
        </m:d>
        <m:r>
          <w:rPr>
            <w:rFonts w:ascii="Cambria Math" w:eastAsiaTheme="minorEastAsia" w:hAnsi="Cambria Math"/>
          </w:rPr>
          <m:t>)</m:t>
        </m:r>
      </m:oMath>
      <w:r w:rsidR="00094E33">
        <w:rPr>
          <w:rFonts w:eastAsiaTheme="minorEastAsia"/>
        </w:rPr>
        <w:t xml:space="preserve">, где </w:t>
      </w:r>
      <m:oMath>
        <m:r>
          <w:rPr>
            <w:rFonts w:ascii="Cambria Math" w:eastAsiaTheme="minorEastAsia" w:hAnsi="Cambria Math"/>
          </w:rPr>
          <m:t>ω</m:t>
        </m:r>
      </m:oMath>
      <w:r w:rsidR="00094E33">
        <w:rPr>
          <w:rFonts w:eastAsiaTheme="minorEastAsia"/>
        </w:rPr>
        <w:t xml:space="preserve"> – параметры сети</w:t>
      </w:r>
      <w:r w:rsidRPr="00EA0EFF">
        <w:rPr>
          <w:rFonts w:eastAsiaTheme="minorEastAsia"/>
        </w:rPr>
        <w:t>.</w:t>
      </w:r>
    </w:p>
    <w:p w14:paraId="72C0308B" w14:textId="77777777" w:rsidR="002B3EAB" w:rsidRDefault="002B3EAB" w:rsidP="002B3EAB">
      <w:pPr>
        <w:pStyle w:val="a1"/>
        <w:rPr>
          <w:rFonts w:eastAsiaTheme="minorEastAsia"/>
        </w:rPr>
      </w:pPr>
      <w:r>
        <w:rPr>
          <w:rFonts w:eastAsiaTheme="minorEastAsia"/>
        </w:rPr>
        <w:t>На практике используют глубокие нейронные сети, состоящие из множества слоев.</w:t>
      </w:r>
    </w:p>
    <w:p w14:paraId="52133E1B" w14:textId="77777777" w:rsidR="002B3EAB" w:rsidRDefault="002B3EAB" w:rsidP="002B3EAB">
      <w:pPr>
        <w:pStyle w:val="a1"/>
        <w:rPr>
          <w:i/>
        </w:rPr>
      </w:pPr>
      <w:r w:rsidRPr="00EA0EFF">
        <w:rPr>
          <w:i/>
          <w:noProof/>
          <w:lang w:eastAsia="ru-RU"/>
        </w:rPr>
        <w:lastRenderedPageBreak/>
        <w:drawing>
          <wp:inline distT="0" distB="0" distL="0" distR="0" wp14:anchorId="487BAFB6" wp14:editId="4C10C40A">
            <wp:extent cx="5579745" cy="3099374"/>
            <wp:effectExtent l="0" t="0" r="1905" b="6350"/>
            <wp:docPr id="6" name="Рисунок 6" descr="C:\Users\lavr3\OneDrive\Рабочий стол\2246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vr3\OneDrive\Рабочий стол\22463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099374"/>
                    </a:xfrm>
                    <a:prstGeom prst="rect">
                      <a:avLst/>
                    </a:prstGeom>
                    <a:noFill/>
                    <a:ln>
                      <a:noFill/>
                    </a:ln>
                  </pic:spPr>
                </pic:pic>
              </a:graphicData>
            </a:graphic>
          </wp:inline>
        </w:drawing>
      </w:r>
    </w:p>
    <w:p w14:paraId="47426428" w14:textId="25B8601F" w:rsidR="002B3EAB" w:rsidRDefault="002B3EAB" w:rsidP="002B3EAB">
      <w:pPr>
        <w:pStyle w:val="a1"/>
        <w:rPr>
          <w:rFonts w:eastAsiaTheme="minorEastAsia"/>
        </w:rPr>
      </w:pPr>
      <w:r>
        <w:t>Обучение нейронных сетей представляет собой настройку параметров. Для этого используется алгоритм обратного распространения ошибок</w:t>
      </w:r>
      <w:r w:rsidRPr="00732283">
        <w:t xml:space="preserve"> [</w:t>
      </w:r>
      <w:r>
        <w:t>7</w:t>
      </w:r>
      <w:r w:rsidRPr="00732283">
        <w:t>]</w:t>
      </w:r>
      <w:r>
        <w:t xml:space="preserve">. Пусть </w:t>
      </w:r>
      <m:oMath>
        <m:r>
          <w:rPr>
            <w:rFonts w:ascii="Cambria Math" w:hAnsi="Cambria Math"/>
          </w:rPr>
          <m:t>L</m:t>
        </m:r>
      </m:oMath>
      <w:r w:rsidRPr="000469AC">
        <w:rPr>
          <w:rFonts w:eastAsiaTheme="minorEastAsia"/>
        </w:rPr>
        <w:t xml:space="preserve"> </w:t>
      </w:r>
      <w:r>
        <w:rPr>
          <w:rFonts w:eastAsiaTheme="minorEastAsia"/>
        </w:rPr>
        <w:t>это некая функция потерь. Функция потерь определяет насколько предсказанные значения отличаются от реальных. Задача минимизировать функцию потерь. Тогда для каждого слоя можно вычислить градиент:</w:t>
      </w:r>
    </w:p>
    <w:p w14:paraId="59091DE8" w14:textId="77777777" w:rsidR="002B3EAB" w:rsidRPr="000469AC" w:rsidRDefault="002117F8" w:rsidP="002B3EAB">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dω</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dω</m:t>
              </m:r>
            </m:den>
          </m:f>
        </m:oMath>
      </m:oMathPara>
    </w:p>
    <w:p w14:paraId="4DCD4325" w14:textId="77777777" w:rsidR="002B3EAB" w:rsidRDefault="002B3EAB" w:rsidP="002B3EAB">
      <w:pPr>
        <w:pStyle w:val="a1"/>
        <w:rPr>
          <w:rFonts w:eastAsiaTheme="minorEastAsia"/>
        </w:rPr>
      </w:pPr>
      <w:r>
        <w:rPr>
          <w:rFonts w:eastAsiaTheme="minorEastAsia"/>
        </w:rPr>
        <w:t>Для этого нужно знать производную функции потерь для следующего слоя. Поэтому так же нужно вычислить эту производную для предыдущего слоя:</w:t>
      </w:r>
    </w:p>
    <w:p w14:paraId="5695B191" w14:textId="77777777" w:rsidR="002B3EAB" w:rsidRPr="00665479" w:rsidRDefault="002117F8" w:rsidP="002B3EAB">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r>
                <w:rPr>
                  <w:rFonts w:ascii="Cambria Math" w:hAnsi="Cambria Math"/>
                  <w:lang w:val="en-US"/>
                </w:rPr>
                <m:t>x</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47C9DA52" w14:textId="77777777" w:rsidR="002B3EAB" w:rsidRPr="00665479" w:rsidRDefault="002B3EAB" w:rsidP="002B3EAB">
      <w:pPr>
        <w:pStyle w:val="a1"/>
        <w:rPr>
          <w:rFonts w:eastAsiaTheme="minorEastAsia"/>
        </w:rPr>
      </w:pPr>
      <w:r>
        <w:rPr>
          <w:rFonts w:eastAsiaTheme="minorEastAsia"/>
        </w:rPr>
        <w:t>И передать его на предыдущий слой.</w:t>
      </w:r>
    </w:p>
    <w:p w14:paraId="25C9630B" w14:textId="77777777" w:rsidR="002B3EAB" w:rsidRDefault="002B3EAB" w:rsidP="002B3EAB">
      <w:pPr>
        <w:pStyle w:val="a1"/>
        <w:rPr>
          <w:rFonts w:eastAsiaTheme="minorEastAsia"/>
        </w:rPr>
      </w:pPr>
      <w:r w:rsidRPr="00665479">
        <w:rPr>
          <w:rFonts w:eastAsiaTheme="minorEastAsia"/>
          <w:noProof/>
          <w:lang w:eastAsia="ru-RU"/>
        </w:rPr>
        <w:lastRenderedPageBreak/>
        <w:drawing>
          <wp:inline distT="0" distB="0" distL="0" distR="0" wp14:anchorId="3A3D9531" wp14:editId="67913F4E">
            <wp:extent cx="5579745" cy="232664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326640"/>
                    </a:xfrm>
                    <a:prstGeom prst="rect">
                      <a:avLst/>
                    </a:prstGeom>
                  </pic:spPr>
                </pic:pic>
              </a:graphicData>
            </a:graphic>
          </wp:inline>
        </w:drawing>
      </w:r>
    </w:p>
    <w:p w14:paraId="39E95C03" w14:textId="77777777" w:rsidR="002B3EAB" w:rsidRPr="00665479" w:rsidRDefault="002B3EAB" w:rsidP="002B3EAB">
      <w:pPr>
        <w:pStyle w:val="a1"/>
        <w:rPr>
          <w:rFonts w:eastAsiaTheme="minorEastAsia"/>
        </w:rPr>
      </w:pPr>
      <w:r>
        <w:rPr>
          <w:rFonts w:eastAsiaTheme="minorEastAsia"/>
        </w:rPr>
        <w:t>Имея градиент на каждом слое можно методом градиентного спуска обновить веса.</w:t>
      </w:r>
    </w:p>
    <w:p w14:paraId="42CD6DA1" w14:textId="42A1D908" w:rsidR="00C40960" w:rsidRDefault="00094E33" w:rsidP="00C40960">
      <w:pPr>
        <w:pStyle w:val="a1"/>
      </w:pPr>
      <w:r>
        <w:t xml:space="preserve">Существуют разные архитектуры нейронных сетей. </w:t>
      </w:r>
      <w:r w:rsidR="00271805">
        <w:t>Далее будут рассмотрены основные виды нейронных сетей, используемых при анализе снимков магнитно-резонансной томографии</w:t>
      </w:r>
      <w:r w:rsidR="002B3EAB">
        <w:t xml:space="preserve">, а </w:t>
      </w:r>
      <w:r w:rsidR="00995376">
        <w:t>также</w:t>
      </w:r>
      <w:r w:rsidR="002B3EAB">
        <w:t xml:space="preserve"> обзор их применения</w:t>
      </w:r>
      <w:r w:rsidR="00271805">
        <w:t>.</w:t>
      </w:r>
    </w:p>
    <w:p w14:paraId="6FE55B68" w14:textId="65B7F2A3" w:rsidR="008E1ABE" w:rsidRDefault="008E1ABE" w:rsidP="008E1ABE">
      <w:pPr>
        <w:pStyle w:val="3"/>
        <w:jc w:val="left"/>
      </w:pPr>
      <w:bookmarkStart w:id="955" w:name="_Toc12369559"/>
      <w:r>
        <w:t>Сверточные нейронные сети</w:t>
      </w:r>
      <w:bookmarkEnd w:id="955"/>
    </w:p>
    <w:p w14:paraId="05FCC2A8" w14:textId="77777777" w:rsidR="008E1ABE" w:rsidRDefault="008E1ABE" w:rsidP="008E1ABE">
      <w:pPr>
        <w:pStyle w:val="a1"/>
        <w:tabs>
          <w:tab w:val="left" w:pos="3660"/>
        </w:tabs>
      </w:pPr>
      <w:r>
        <w:t xml:space="preserve">Одним из наиболее популярных методов работы с изображений являются </w:t>
      </w:r>
      <w:proofErr w:type="spellStart"/>
      <w:r>
        <w:t>сверточные</w:t>
      </w:r>
      <w:proofErr w:type="spellEnd"/>
      <w:r>
        <w:t xml:space="preserve"> нейронные сети. Именно </w:t>
      </w:r>
      <w:proofErr w:type="spellStart"/>
      <w:r>
        <w:t>сверточная</w:t>
      </w:r>
      <w:proofErr w:type="spellEnd"/>
      <w:r>
        <w:t xml:space="preserve"> нейронная сеть победила в соревновании </w:t>
      </w:r>
      <w:r>
        <w:rPr>
          <w:lang w:val="en-US"/>
        </w:rPr>
        <w:t>ImageNet</w:t>
      </w:r>
      <w:r w:rsidRPr="0079633C">
        <w:t xml:space="preserve"> </w:t>
      </w:r>
      <w:r>
        <w:t xml:space="preserve">в 2012 году и </w:t>
      </w:r>
      <w:proofErr w:type="spellStart"/>
      <w:r>
        <w:t>сверточные</w:t>
      </w:r>
      <w:proofErr w:type="spellEnd"/>
      <w:r>
        <w:t xml:space="preserve"> нейронные сети являются лидерами в данном соревновании до сих пор.</w:t>
      </w:r>
    </w:p>
    <w:p w14:paraId="4CC44886" w14:textId="77777777" w:rsidR="008E1ABE" w:rsidRDefault="008E1ABE" w:rsidP="008E1ABE">
      <w:pPr>
        <w:pStyle w:val="a1"/>
        <w:tabs>
          <w:tab w:val="left" w:pos="3660"/>
        </w:tabs>
      </w:pPr>
      <w:r>
        <w:t xml:space="preserve">Сверточные нейронные сети специализированы для работы с информацией, имеющей повторяющуюся, сетчатую структуру. Операция свертки позволяет выявить некоторые признаки из конкретной позиции изображения, используя окрестность равную размеру свертки. Так на первом слое могут выделяться линии, на следующем геометрические фигуры и так все более сложные объекты. По полученным на последних слоях признаках обычно решается конкретная задача. Если дано двумерное изображение </w:t>
      </w:r>
      <w:r w:rsidRPr="00141551">
        <w:rPr>
          <w:i/>
        </w:rPr>
        <w:t>I</w:t>
      </w:r>
      <w:r>
        <w:t xml:space="preserve"> и </w:t>
      </w:r>
      <w:proofErr w:type="spellStart"/>
      <w:r>
        <w:t>сверточное</w:t>
      </w:r>
      <w:proofErr w:type="spellEnd"/>
      <w:r>
        <w:t xml:space="preserve"> ядро </w:t>
      </w:r>
      <w:r w:rsidRPr="00141551">
        <w:rPr>
          <w:i/>
        </w:rPr>
        <w:t>K</w:t>
      </w:r>
      <w:r>
        <w:t>, то операция свертки может быть представлена в виде следующей функции:</w:t>
      </w:r>
    </w:p>
    <w:p w14:paraId="211F1DF0" w14:textId="77777777" w:rsidR="008E1ABE" w:rsidRPr="00B51E10" w:rsidRDefault="002117F8" w:rsidP="008E1ABE">
      <w:pPr>
        <w:pStyle w:val="a1"/>
        <w:tabs>
          <w:tab w:val="left" w:pos="3660"/>
        </w:tabs>
        <w:rPr>
          <w:i/>
          <w:lang w:val="en-US"/>
        </w:rPr>
      </w:pPr>
      <m:oMathPara>
        <m:oMath>
          <m:d>
            <m:dPr>
              <m:ctrlPr>
                <w:rPr>
                  <w:rFonts w:ascii="Cambria Math" w:hAnsi="Cambria Math"/>
                  <w:i/>
                </w:rPr>
              </m:ctrlPr>
            </m:dPr>
            <m:e>
              <m:r>
                <w:rPr>
                  <w:rFonts w:ascii="Cambria Math" w:hAnsi="Cambria Math"/>
                  <w:lang w:val="en-US"/>
                </w:rPr>
                <m:t>I*K</m:t>
              </m:r>
              <m:ctrlPr>
                <w:rPr>
                  <w:rFonts w:ascii="Cambria Math" w:hAnsi="Cambria Math"/>
                  <w:i/>
                  <w:lang w:val="en-US"/>
                </w:rPr>
              </m:ctrlPr>
            </m:e>
          </m:d>
          <m:d>
            <m:dPr>
              <m:ctrlPr>
                <w:rPr>
                  <w:rFonts w:ascii="Cambria Math" w:hAnsi="Cambria Math"/>
                  <w:i/>
                  <w:lang w:val="en-US"/>
                </w:rPr>
              </m:ctrlPr>
            </m:dPr>
            <m:e>
              <m:r>
                <w:rPr>
                  <w:rFonts w:ascii="Cambria Math" w:hAnsi="Cambria Math"/>
                  <w:lang w:val="en-US"/>
                </w:rPr>
                <m:t>i,j</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m,n</m:t>
              </m:r>
            </m:sub>
            <m:sup/>
            <m:e>
              <m:r>
                <w:rPr>
                  <w:rFonts w:ascii="Cambria Math" w:hAnsi="Cambria Math"/>
                  <w:lang w:val="en-US"/>
                </w:rPr>
                <m:t>I</m:t>
              </m:r>
              <m:d>
                <m:dPr>
                  <m:ctrlPr>
                    <w:rPr>
                      <w:rFonts w:ascii="Cambria Math" w:hAnsi="Cambria Math"/>
                      <w:i/>
                      <w:lang w:val="en-US"/>
                    </w:rPr>
                  </m:ctrlPr>
                </m:dPr>
                <m:e>
                  <m:r>
                    <w:rPr>
                      <w:rFonts w:ascii="Cambria Math" w:hAnsi="Cambria Math"/>
                      <w:lang w:val="en-US"/>
                    </w:rPr>
                    <m:t>i-m, j-n</m:t>
                  </m:r>
                </m:e>
              </m:d>
              <m:r>
                <w:rPr>
                  <w:rFonts w:ascii="Cambria Math" w:hAnsi="Cambria Math"/>
                  <w:lang w:val="en-US"/>
                </w:rPr>
                <m:t>*K(i,j)</m:t>
              </m:r>
            </m:e>
          </m:nary>
        </m:oMath>
      </m:oMathPara>
    </w:p>
    <w:p w14:paraId="41CC512F" w14:textId="77777777" w:rsidR="008E1ABE" w:rsidRPr="001A7D18" w:rsidRDefault="008E1ABE" w:rsidP="008E1ABE">
      <w:pPr>
        <w:pStyle w:val="a1"/>
        <w:tabs>
          <w:tab w:val="left" w:pos="3660"/>
        </w:tabs>
      </w:pPr>
      <w:r>
        <w:t xml:space="preserve">Также в обработке изображений применяется операция обратной свертки или развертки. Свертку можно представить, как операцию сжимающую некоторую область </w:t>
      </w:r>
      <w:r>
        <w:rPr>
          <w:i/>
          <w:lang w:val="en-US"/>
        </w:rPr>
        <w:t>k</w:t>
      </w:r>
      <w:r w:rsidRPr="00141551">
        <w:rPr>
          <w:i/>
        </w:rPr>
        <w:t xml:space="preserve"> </w:t>
      </w:r>
      <w:r w:rsidRPr="00141551">
        <w:rPr>
          <w:lang w:val="en-US"/>
        </w:rPr>
        <w:t>x</w:t>
      </w:r>
      <w:r w:rsidRPr="00141551">
        <w:rPr>
          <w:i/>
        </w:rPr>
        <w:t xml:space="preserve"> </w:t>
      </w:r>
      <w:r>
        <w:rPr>
          <w:i/>
          <w:lang w:val="en-US"/>
        </w:rPr>
        <w:t>k</w:t>
      </w:r>
      <w:r>
        <w:rPr>
          <w:i/>
        </w:rPr>
        <w:t xml:space="preserve">. </w:t>
      </w:r>
      <w:r>
        <w:t xml:space="preserve">Развертка, в таком случае — это обратная операция, разворачивающая число в матрицу </w:t>
      </w:r>
      <w:r>
        <w:rPr>
          <w:i/>
          <w:lang w:val="en-US"/>
        </w:rPr>
        <w:t>k</w:t>
      </w:r>
      <w:r w:rsidRPr="00141551">
        <w:rPr>
          <w:i/>
        </w:rPr>
        <w:t xml:space="preserve"> </w:t>
      </w:r>
      <w:r w:rsidRPr="00141551">
        <w:rPr>
          <w:lang w:val="en-US"/>
        </w:rPr>
        <w:t>x</w:t>
      </w:r>
      <w:r w:rsidRPr="00141551">
        <w:rPr>
          <w:i/>
        </w:rPr>
        <w:t xml:space="preserve"> </w:t>
      </w:r>
      <w:r>
        <w:rPr>
          <w:i/>
          <w:lang w:val="en-US"/>
        </w:rPr>
        <w:t>k</w:t>
      </w:r>
      <w:r>
        <w:rPr>
          <w:i/>
        </w:rPr>
        <w:t xml:space="preserve">. </w:t>
      </w:r>
      <w:r>
        <w:t xml:space="preserve">На деле для получения развертки можно транспонировать </w:t>
      </w:r>
      <w:proofErr w:type="spellStart"/>
      <w:r>
        <w:t>сверточный</w:t>
      </w:r>
      <w:proofErr w:type="spellEnd"/>
      <w:r>
        <w:t xml:space="preserve"> тензор.</w:t>
      </w:r>
    </w:p>
    <w:p w14:paraId="56535F79" w14:textId="77777777" w:rsidR="008E1ABE" w:rsidRDefault="008E1ABE" w:rsidP="008E1ABE">
      <w:pPr>
        <w:pStyle w:val="a1"/>
        <w:tabs>
          <w:tab w:val="left" w:pos="3660"/>
        </w:tabs>
      </w:pPr>
      <w:r>
        <w:t xml:space="preserve">Еще одной популярной операцией в </w:t>
      </w:r>
      <w:proofErr w:type="spellStart"/>
      <w:r>
        <w:t>сверточных</w:t>
      </w:r>
      <w:proofErr w:type="spellEnd"/>
      <w:r>
        <w:t xml:space="preserve"> нейронных сетях является </w:t>
      </w:r>
      <w:proofErr w:type="spellStart"/>
      <w:r>
        <w:t>пулинг</w:t>
      </w:r>
      <w:proofErr w:type="spellEnd"/>
      <w:r>
        <w:t xml:space="preserve">. </w:t>
      </w:r>
      <w:proofErr w:type="spellStart"/>
      <w:r>
        <w:t>Пулинг</w:t>
      </w:r>
      <w:proofErr w:type="spellEnd"/>
      <w:r>
        <w:t xml:space="preserve"> это тип техники скользящего окна, который в отличии от свертки использует не некоторые параметры, а некую статистическую функцию, например, минимальный или максимальный элемент. </w:t>
      </w:r>
      <w:proofErr w:type="spellStart"/>
      <w:r>
        <w:t>Пулинг</w:t>
      </w:r>
      <w:proofErr w:type="spellEnd"/>
      <w:r>
        <w:t xml:space="preserve"> позволяет уменьшить количество параметров модели, а также уменьшить влияние ориентации и размера объекта. Наиболее распространённым вариантом является взятие максимума, так как это позволяет выбирать наиболее активный нейрон в окне.</w:t>
      </w:r>
    </w:p>
    <w:p w14:paraId="24DA1140" w14:textId="72A3CDB0" w:rsidR="00271805" w:rsidRDefault="008E1ABE" w:rsidP="008E1ABE">
      <w:pPr>
        <w:pStyle w:val="3"/>
        <w:jc w:val="left"/>
      </w:pPr>
      <w:bookmarkStart w:id="956" w:name="_Toc12369560"/>
      <w:proofErr w:type="spellStart"/>
      <w:r>
        <w:t>Автокодирующие</w:t>
      </w:r>
      <w:proofErr w:type="spellEnd"/>
      <w:r>
        <w:t xml:space="preserve"> нейронные сети</w:t>
      </w:r>
      <w:bookmarkEnd w:id="956"/>
    </w:p>
    <w:p w14:paraId="0EB6BED0" w14:textId="2ABC5D89" w:rsidR="00BA5B1E" w:rsidRPr="00141551" w:rsidRDefault="008E1ABE" w:rsidP="00BA5B1E">
      <w:pPr>
        <w:pStyle w:val="a1"/>
        <w:jc w:val="left"/>
      </w:pPr>
      <w:proofErr w:type="spellStart"/>
      <w:r>
        <w:t>Автокодирующие</w:t>
      </w:r>
      <w:proofErr w:type="spellEnd"/>
      <w:r>
        <w:t xml:space="preserve"> нейронные сети – это архитектура нейронных сетей, предназначенная для снижения размерности. </w:t>
      </w:r>
      <w:r w:rsidR="00BA5B1E">
        <w:rPr>
          <w:color w:val="222222"/>
          <w:shd w:val="clear" w:color="auto" w:fill="FFFFFF"/>
        </w:rPr>
        <w:t xml:space="preserve">Они состоят из двух частей: кодировщик и </w:t>
      </w:r>
      <w:proofErr w:type="spellStart"/>
      <w:r w:rsidR="00BA5B1E">
        <w:rPr>
          <w:color w:val="222222"/>
          <w:shd w:val="clear" w:color="auto" w:fill="FFFFFF"/>
        </w:rPr>
        <w:t>декодировщик</w:t>
      </w:r>
      <w:proofErr w:type="spellEnd"/>
      <w:r w:rsidR="00BA5B1E">
        <w:rPr>
          <w:color w:val="222222"/>
          <w:shd w:val="clear" w:color="auto" w:fill="FFFFFF"/>
        </w:rPr>
        <w:t xml:space="preserve">. Кодировщик снижает размерность, а </w:t>
      </w:r>
      <w:proofErr w:type="spellStart"/>
      <w:r w:rsidR="00BA5B1E">
        <w:rPr>
          <w:color w:val="222222"/>
          <w:shd w:val="clear" w:color="auto" w:fill="FFFFFF"/>
        </w:rPr>
        <w:t>декодировщик</w:t>
      </w:r>
      <w:proofErr w:type="spellEnd"/>
      <w:r w:rsidR="00BA5B1E">
        <w:rPr>
          <w:color w:val="222222"/>
          <w:shd w:val="clear" w:color="auto" w:fill="FFFFFF"/>
        </w:rPr>
        <w:t xml:space="preserve"> восстанавливает изначальные объекты из сниженной кодировщиком размерности. Данный подход позволяет обучать нейронную сеть без целевой переменной, так как входные данные и являются целевой переменной. </w:t>
      </w:r>
      <w:proofErr w:type="spellStart"/>
      <w:r w:rsidR="00BA5B1E">
        <w:rPr>
          <w:color w:val="222222"/>
          <w:shd w:val="clear" w:color="auto" w:fill="FFFFFF"/>
        </w:rPr>
        <w:t>Декодировщик</w:t>
      </w:r>
      <w:proofErr w:type="spellEnd"/>
      <w:r w:rsidR="00BA5B1E">
        <w:rPr>
          <w:color w:val="222222"/>
          <w:shd w:val="clear" w:color="auto" w:fill="FFFFFF"/>
        </w:rPr>
        <w:t xml:space="preserve"> используется только при обучении модели, в то время как кодировщик используется для снижения размерности после обучения сети. </w:t>
      </w:r>
    </w:p>
    <w:p w14:paraId="11249EC3" w14:textId="3E388E28" w:rsidR="008E1ABE" w:rsidRDefault="00CA5181" w:rsidP="00271805">
      <w:pPr>
        <w:pStyle w:val="a1"/>
        <w:tabs>
          <w:tab w:val="left" w:pos="3660"/>
        </w:tabs>
        <w:rPr>
          <w:ins w:id="957" w:author="Виталий Лавренов" w:date="2019-06-25T15:16:00Z"/>
        </w:rPr>
      </w:pPr>
      <w:r>
        <w:t xml:space="preserve">Изображения представляют собой матрицу более 100 х 100, что приводит к тому что </w:t>
      </w:r>
      <w:r w:rsidR="00CA58E6">
        <w:t xml:space="preserve">изображение представляется огромным количеством признаков. Данные признаки не являются осмысленными так как это всего лишь значение конкретных пикселей. </w:t>
      </w:r>
      <w:proofErr w:type="spellStart"/>
      <w:r w:rsidR="00CA58E6">
        <w:t>Автокодирующие</w:t>
      </w:r>
      <w:proofErr w:type="spellEnd"/>
      <w:r w:rsidR="00CA58E6">
        <w:t xml:space="preserve"> нейронные сети позволяют выявить из </w:t>
      </w:r>
      <w:r w:rsidR="00CA58E6">
        <w:lastRenderedPageBreak/>
        <w:t xml:space="preserve">изображений, некоторые признаки, которые описывают эти изображения. Таким образом </w:t>
      </w:r>
      <w:proofErr w:type="spellStart"/>
      <w:r w:rsidR="00CA58E6">
        <w:t>автокодирующие</w:t>
      </w:r>
      <w:proofErr w:type="spellEnd"/>
      <w:r w:rsidR="00CA58E6">
        <w:t xml:space="preserve"> нейронные сети сводят исходный объект, которым, например, является изображение, в другое, меньшее признаковое пространство. Так изображение 100 х 100 которое представляется в </w:t>
      </w:r>
      <w:r w:rsidR="00490823">
        <w:t>признаковом пространстве размером</w:t>
      </w:r>
      <w:r w:rsidR="00CA58E6">
        <w:t xml:space="preserve"> 10000 может быть сведено к </w:t>
      </w:r>
      <w:r w:rsidR="00490823">
        <w:t>признаковому пространству размером 20. Над объектами гораздо меньшей размерности с более значимыми признаками можно применить другие алгоритмы, которые покажут большую эффективность.</w:t>
      </w:r>
    </w:p>
    <w:p w14:paraId="6CC4664D" w14:textId="77777777" w:rsidR="00CF28C8" w:rsidRDefault="00CF28C8" w:rsidP="00CF28C8">
      <w:pPr>
        <w:pStyle w:val="a1"/>
        <w:rPr>
          <w:moveTo w:id="958" w:author="Виталий Лавренов" w:date="2019-06-25T15:16:00Z"/>
        </w:rPr>
      </w:pPr>
      <w:moveToRangeStart w:id="959" w:author="Виталий Лавренов" w:date="2019-06-25T15:16:00Z" w:name="move12368235"/>
      <w:moveTo w:id="960" w:author="Виталий Лавренов" w:date="2019-06-25T15:16:00Z">
        <w:r w:rsidRPr="001200DC">
          <w:rPr>
            <w:noProof/>
            <w:lang w:eastAsia="ru-RU"/>
          </w:rPr>
          <w:drawing>
            <wp:inline distT="0" distB="0" distL="0" distR="0" wp14:anchorId="72C4D6AD" wp14:editId="046C9793">
              <wp:extent cx="4419600" cy="4160520"/>
              <wp:effectExtent l="0" t="0" r="0" b="0"/>
              <wp:docPr id="9" name="Рисунок 9" descr="C:\Users\lavr3\OneDrive\Рабочий стол\cf6228613fdc4f8fb819cbd41bb677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vr3\OneDrive\Рабочий стол\cf6228613fdc4f8fb819cbd41bb677e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4160520"/>
                      </a:xfrm>
                      <a:prstGeom prst="rect">
                        <a:avLst/>
                      </a:prstGeom>
                      <a:noFill/>
                      <a:ln>
                        <a:noFill/>
                      </a:ln>
                    </pic:spPr>
                  </pic:pic>
                </a:graphicData>
              </a:graphic>
            </wp:inline>
          </w:drawing>
        </w:r>
      </w:moveTo>
    </w:p>
    <w:p w14:paraId="4595837F" w14:textId="2F2498F3" w:rsidR="00CF28C8" w:rsidRDefault="00CF28C8" w:rsidP="00CF28C8">
      <w:pPr>
        <w:pStyle w:val="a1"/>
        <w:rPr>
          <w:moveTo w:id="961" w:author="Виталий Лавренов" w:date="2019-06-25T15:16:00Z"/>
        </w:rPr>
      </w:pPr>
      <w:moveTo w:id="962" w:author="Виталий Лавренов" w:date="2019-06-25T15:16:00Z">
        <w:r>
          <w:t xml:space="preserve">Так схематически выглядит </w:t>
        </w:r>
        <w:proofErr w:type="spellStart"/>
        <w:r>
          <w:t>автокодир</w:t>
        </w:r>
        <w:del w:id="963" w:author="Виталий Лавренов" w:date="2019-06-25T15:17:00Z">
          <w:r w:rsidDel="00CF28C8">
            <w:delText>овщик</w:delText>
          </w:r>
        </w:del>
      </w:moveTo>
      <w:ins w:id="964" w:author="Виталий Лавренов" w:date="2019-06-25T15:17:00Z">
        <w:r>
          <w:t>ующая</w:t>
        </w:r>
        <w:proofErr w:type="spellEnd"/>
        <w:r>
          <w:t xml:space="preserve"> нейронная сеть</w:t>
        </w:r>
      </w:ins>
      <w:moveTo w:id="965" w:author="Виталий Лавренов" w:date="2019-06-25T15:16:00Z">
        <w:r>
          <w:t>.</w:t>
        </w:r>
      </w:moveTo>
    </w:p>
    <w:p w14:paraId="13E26BCB" w14:textId="77777777" w:rsidR="00CF28C8" w:rsidRDefault="00CF28C8" w:rsidP="00CF28C8">
      <w:pPr>
        <w:pStyle w:val="a1"/>
        <w:rPr>
          <w:moveTo w:id="966" w:author="Виталий Лавренов" w:date="2019-06-25T15:16:00Z"/>
        </w:rPr>
      </w:pPr>
      <w:proofErr w:type="spellStart"/>
      <w:moveTo w:id="967" w:author="Виталий Лавренов" w:date="2019-06-25T15:16:00Z">
        <w:r>
          <w:t>Автокодирующие</w:t>
        </w:r>
        <w:proofErr w:type="spellEnd"/>
        <w:r>
          <w:t xml:space="preserve"> нейронные сети можно разделить на 4 вида:</w:t>
        </w:r>
      </w:moveTo>
    </w:p>
    <w:p w14:paraId="704DF740" w14:textId="77777777" w:rsidR="00CF28C8" w:rsidRDefault="00CF28C8" w:rsidP="00CF28C8">
      <w:pPr>
        <w:pStyle w:val="a1"/>
        <w:numPr>
          <w:ilvl w:val="0"/>
          <w:numId w:val="13"/>
        </w:numPr>
        <w:rPr>
          <w:moveTo w:id="968" w:author="Виталий Лавренов" w:date="2019-06-25T15:16:00Z"/>
        </w:rPr>
      </w:pPr>
      <w:moveTo w:id="969" w:author="Виталий Лавренов" w:date="2019-06-25T15:16:00Z">
        <w:r>
          <w:t>Глубокие</w:t>
        </w:r>
      </w:moveTo>
    </w:p>
    <w:p w14:paraId="7A134E67" w14:textId="77777777" w:rsidR="00CF28C8" w:rsidRDefault="00CF28C8" w:rsidP="00CF28C8">
      <w:pPr>
        <w:pStyle w:val="a1"/>
        <w:numPr>
          <w:ilvl w:val="0"/>
          <w:numId w:val="13"/>
        </w:numPr>
        <w:rPr>
          <w:moveTo w:id="970" w:author="Виталий Лавренов" w:date="2019-06-25T15:16:00Z"/>
        </w:rPr>
      </w:pPr>
      <w:proofErr w:type="spellStart"/>
      <w:moveTo w:id="971" w:author="Виталий Лавренов" w:date="2019-06-25T15:16:00Z">
        <w:r>
          <w:t>Регуляризованные</w:t>
        </w:r>
        <w:proofErr w:type="spellEnd"/>
      </w:moveTo>
    </w:p>
    <w:p w14:paraId="51B3C4DF" w14:textId="77777777" w:rsidR="00CF28C8" w:rsidRDefault="00CF28C8" w:rsidP="00CF28C8">
      <w:pPr>
        <w:pStyle w:val="a1"/>
        <w:numPr>
          <w:ilvl w:val="0"/>
          <w:numId w:val="13"/>
        </w:numPr>
        <w:rPr>
          <w:moveTo w:id="972" w:author="Виталий Лавренов" w:date="2019-06-25T15:16:00Z"/>
        </w:rPr>
      </w:pPr>
      <w:moveTo w:id="973" w:author="Виталий Лавренов" w:date="2019-06-25T15:16:00Z">
        <w:r>
          <w:t>Сверточные</w:t>
        </w:r>
      </w:moveTo>
    </w:p>
    <w:p w14:paraId="789477CC" w14:textId="77777777" w:rsidR="00CF28C8" w:rsidRDefault="00CF28C8" w:rsidP="00CF28C8">
      <w:pPr>
        <w:pStyle w:val="a1"/>
        <w:numPr>
          <w:ilvl w:val="0"/>
          <w:numId w:val="13"/>
        </w:numPr>
        <w:rPr>
          <w:moveTo w:id="974" w:author="Виталий Лавренов" w:date="2019-06-25T15:16:00Z"/>
        </w:rPr>
      </w:pPr>
      <w:proofErr w:type="spellStart"/>
      <w:moveTo w:id="975" w:author="Виталий Лавренов" w:date="2019-06-25T15:16:00Z">
        <w:r>
          <w:t>Шумоподавляющие</w:t>
        </w:r>
        <w:proofErr w:type="spellEnd"/>
      </w:moveTo>
    </w:p>
    <w:p w14:paraId="1AB2683B" w14:textId="5602DE10" w:rsidR="00CF28C8" w:rsidDel="00CF28C8" w:rsidRDefault="00CF28C8" w:rsidP="00271805">
      <w:pPr>
        <w:pStyle w:val="a1"/>
        <w:tabs>
          <w:tab w:val="left" w:pos="3660"/>
        </w:tabs>
        <w:rPr>
          <w:del w:id="976" w:author="Виталий Лавренов" w:date="2019-06-25T15:17:00Z"/>
        </w:rPr>
      </w:pPr>
      <w:bookmarkStart w:id="977" w:name="_Toc12369561"/>
      <w:bookmarkEnd w:id="977"/>
      <w:moveToRangeEnd w:id="959"/>
    </w:p>
    <w:p w14:paraId="1F91702E" w14:textId="181CB4DA" w:rsidR="002B3EAB" w:rsidRDefault="002B3EAB" w:rsidP="002B3EAB">
      <w:pPr>
        <w:pStyle w:val="3"/>
        <w:jc w:val="left"/>
      </w:pPr>
      <w:bookmarkStart w:id="978" w:name="_Toc12369562"/>
      <w:r>
        <w:t>Обзор применения нейронных сетей для снимков МРТ</w:t>
      </w:r>
      <w:bookmarkEnd w:id="978"/>
    </w:p>
    <w:p w14:paraId="4A3106F3" w14:textId="032ABC3E" w:rsidR="002B3EAB" w:rsidRPr="00BA44CA" w:rsidRDefault="002B3EAB" w:rsidP="002B3EAB">
      <w:pPr>
        <w:pStyle w:val="a1"/>
        <w:tabs>
          <w:tab w:val="left" w:pos="3660"/>
        </w:tabs>
      </w:pPr>
      <w:r>
        <w:t xml:space="preserve">В </w:t>
      </w:r>
      <w:r w:rsidRPr="0082595C">
        <w:t>[</w:t>
      </w:r>
      <w:r w:rsidR="006C6FA6">
        <w:t>8</w:t>
      </w:r>
      <w:r w:rsidRPr="0082595C">
        <w:t xml:space="preserve">] </w:t>
      </w:r>
      <w:r>
        <w:t xml:space="preserve">авторы используют </w:t>
      </w:r>
      <w:proofErr w:type="spellStart"/>
      <w:r>
        <w:t>сверточные</w:t>
      </w:r>
      <w:proofErr w:type="spellEnd"/>
      <w:r>
        <w:t xml:space="preserve"> нейронные сети для предсказания болезни Альцгеймера по снимкам магнитно-резонансной томографии. Для решения данной задачи они использовали архитектуры </w:t>
      </w:r>
      <w:proofErr w:type="spellStart"/>
      <w:r>
        <w:rPr>
          <w:lang w:val="en-US"/>
        </w:rPr>
        <w:t>GoogleNet</w:t>
      </w:r>
      <w:proofErr w:type="spellEnd"/>
      <w:r>
        <w:t xml:space="preserve"> </w:t>
      </w:r>
      <w:r w:rsidRPr="00BA44CA">
        <w:t>[</w:t>
      </w:r>
      <w:r w:rsidR="006C6FA6">
        <w:t>9</w:t>
      </w:r>
      <w:r w:rsidRPr="00BA44CA">
        <w:t>]</w:t>
      </w:r>
      <w:r w:rsidRPr="0082595C">
        <w:t xml:space="preserve"> </w:t>
      </w:r>
      <w:r>
        <w:t xml:space="preserve">и </w:t>
      </w:r>
      <w:proofErr w:type="spellStart"/>
      <w:r>
        <w:rPr>
          <w:lang w:val="en-US"/>
        </w:rPr>
        <w:t>LeNet</w:t>
      </w:r>
      <w:proofErr w:type="spellEnd"/>
      <w:r>
        <w:t xml:space="preserve">. </w:t>
      </w:r>
      <w:proofErr w:type="spellStart"/>
      <w:r>
        <w:rPr>
          <w:lang w:val="en-US"/>
        </w:rPr>
        <w:t>GoogleNet</w:t>
      </w:r>
      <w:proofErr w:type="spellEnd"/>
      <w:r w:rsidRPr="00BA44CA">
        <w:t xml:space="preserve"> </w:t>
      </w:r>
      <w:r>
        <w:t xml:space="preserve">это нейронная сеть, архитектура которой была разработана компанией </w:t>
      </w:r>
      <w:r>
        <w:rPr>
          <w:lang w:val="en-US"/>
        </w:rPr>
        <w:t>google</w:t>
      </w:r>
      <w:r w:rsidRPr="00BA44CA">
        <w:t xml:space="preserve"> </w:t>
      </w:r>
      <w:r>
        <w:t xml:space="preserve">с целью оптимизировать сеть </w:t>
      </w:r>
      <w:proofErr w:type="spellStart"/>
      <w:r>
        <w:rPr>
          <w:lang w:val="en-US"/>
        </w:rPr>
        <w:t>AlexNet</w:t>
      </w:r>
      <w:proofErr w:type="spellEnd"/>
      <w:r>
        <w:t>, за счет уменьшения размера сверток, но увеличения количества слоев.</w:t>
      </w:r>
    </w:p>
    <w:p w14:paraId="55E46707" w14:textId="35639095" w:rsidR="002B3EAB" w:rsidRDefault="002B3EAB" w:rsidP="002B3EAB">
      <w:pPr>
        <w:pStyle w:val="a1"/>
        <w:tabs>
          <w:tab w:val="left" w:pos="3660"/>
        </w:tabs>
      </w:pPr>
      <w:r>
        <w:t xml:space="preserve">Авторы работы </w:t>
      </w:r>
      <w:r w:rsidRPr="008E1ABE">
        <w:t>[</w:t>
      </w:r>
      <w:r w:rsidR="006C6FA6">
        <w:t>10</w:t>
      </w:r>
      <w:r w:rsidRPr="008E1ABE">
        <w:t xml:space="preserve">] </w:t>
      </w:r>
      <w:r>
        <w:t xml:space="preserve">использовали </w:t>
      </w:r>
      <w:proofErr w:type="spellStart"/>
      <w:r>
        <w:t>сверточные</w:t>
      </w:r>
      <w:proofErr w:type="spellEnd"/>
      <w:r>
        <w:t xml:space="preserve"> сети своей архитектуры для решения задачи сегментации опухолей мозга. Они использовали девяти и одиннадцати </w:t>
      </w:r>
      <w:proofErr w:type="spellStart"/>
      <w:r>
        <w:t>слойные</w:t>
      </w:r>
      <w:proofErr w:type="spellEnd"/>
      <w:r>
        <w:t xml:space="preserve"> сети со сверткой и </w:t>
      </w:r>
      <w:proofErr w:type="spellStart"/>
      <w:r>
        <w:t>пулингом</w:t>
      </w:r>
      <w:proofErr w:type="spellEnd"/>
      <w:r>
        <w:t xml:space="preserve"> 3 х 3. Различие в их двух сетях заключалось в количестве сверток: шесть против четырех. В первой сети они использовали сперва три свертки, потом макс-</w:t>
      </w:r>
      <w:proofErr w:type="spellStart"/>
      <w:r>
        <w:t>пулинг</w:t>
      </w:r>
      <w:proofErr w:type="spellEnd"/>
      <w:r>
        <w:t>, затем снова три свертки и макс-</w:t>
      </w:r>
      <w:proofErr w:type="spellStart"/>
      <w:r>
        <w:t>пулинг</w:t>
      </w:r>
      <w:proofErr w:type="spellEnd"/>
      <w:r>
        <w:t xml:space="preserve"> и три линейных слоя. Для измерения качества они использовали три метрики: </w:t>
      </w:r>
      <w:r>
        <w:rPr>
          <w:lang w:val="en-US"/>
        </w:rPr>
        <w:t>DSC</w:t>
      </w:r>
      <w:r>
        <w:t xml:space="preserve"> </w:t>
      </w:r>
      <w:r w:rsidRPr="003E454B">
        <w:t>[</w:t>
      </w:r>
      <w:r w:rsidR="006C6FA6">
        <w:t>11</w:t>
      </w:r>
      <w:r w:rsidRPr="003E454B">
        <w:t xml:space="preserve">], </w:t>
      </w:r>
      <w:r>
        <w:rPr>
          <w:lang w:val="en-US"/>
        </w:rPr>
        <w:t>PPV</w:t>
      </w:r>
      <w:r w:rsidRPr="003E454B">
        <w:t xml:space="preserve">, </w:t>
      </w:r>
      <w:r>
        <w:t>чувствительность. В среднем им удалось добиться примерно 0.85 качества, в зависимости от разных параметров примененных ими сетей.</w:t>
      </w:r>
    </w:p>
    <w:p w14:paraId="36514DB6" w14:textId="31F4B273" w:rsidR="002B3EAB" w:rsidRPr="00450640" w:rsidRDefault="002B3EAB" w:rsidP="002B3EAB">
      <w:pPr>
        <w:pStyle w:val="a1"/>
        <w:tabs>
          <w:tab w:val="left" w:pos="3660"/>
        </w:tabs>
      </w:pPr>
      <w:r>
        <w:t xml:space="preserve">В работе </w:t>
      </w:r>
      <w:r w:rsidRPr="0078367D">
        <w:t>[</w:t>
      </w:r>
      <w:r w:rsidR="006C6FA6">
        <w:t>12</w:t>
      </w:r>
      <w:r w:rsidRPr="0078367D">
        <w:t xml:space="preserve">] </w:t>
      </w:r>
      <w:r>
        <w:t xml:space="preserve">авторы используют </w:t>
      </w:r>
      <w:proofErr w:type="spellStart"/>
      <w:r>
        <w:t>сверточные</w:t>
      </w:r>
      <w:proofErr w:type="spellEnd"/>
      <w:r>
        <w:t xml:space="preserve"> нейронные сети для предсказания болезни Альцгеймера по снимкам магнитно-резонансной томографии и </w:t>
      </w:r>
      <w:r>
        <w:rPr>
          <w:color w:val="000000"/>
          <w:shd w:val="clear" w:color="auto" w:fill="FFFFFF"/>
        </w:rPr>
        <w:t>позитронно-эмиссионной</w:t>
      </w:r>
      <w:r w:rsidRPr="0078367D">
        <w:rPr>
          <w:color w:val="000000"/>
          <w:shd w:val="clear" w:color="auto" w:fill="FFFFFF"/>
        </w:rPr>
        <w:t xml:space="preserve"> томографи</w:t>
      </w:r>
      <w:r>
        <w:rPr>
          <w:color w:val="000000"/>
          <w:shd w:val="clear" w:color="auto" w:fill="FFFFFF"/>
        </w:rPr>
        <w:t>и. Для этого они используют один слой трехмерной свертки 5 х 5 х 5, слой макс-</w:t>
      </w:r>
      <w:proofErr w:type="spellStart"/>
      <w:r>
        <w:rPr>
          <w:color w:val="000000"/>
          <w:shd w:val="clear" w:color="auto" w:fill="FFFFFF"/>
        </w:rPr>
        <w:t>пулинга</w:t>
      </w:r>
      <w:proofErr w:type="spellEnd"/>
      <w:r>
        <w:rPr>
          <w:color w:val="000000"/>
          <w:shd w:val="clear" w:color="auto" w:fill="FFFFFF"/>
        </w:rPr>
        <w:t xml:space="preserve"> и линейный скрытый слой, после чего выходной слой софт-макс. Параметры свертки они </w:t>
      </w:r>
      <w:proofErr w:type="spellStart"/>
      <w:r>
        <w:rPr>
          <w:color w:val="000000"/>
          <w:shd w:val="clear" w:color="auto" w:fill="FFFFFF"/>
        </w:rPr>
        <w:t>передобучали</w:t>
      </w:r>
      <w:proofErr w:type="spellEnd"/>
      <w:r>
        <w:rPr>
          <w:color w:val="000000"/>
          <w:shd w:val="clear" w:color="auto" w:fill="FFFFFF"/>
        </w:rPr>
        <w:t xml:space="preserve"> с помощью </w:t>
      </w:r>
      <w:proofErr w:type="spellStart"/>
      <w:r>
        <w:rPr>
          <w:color w:val="000000"/>
          <w:shd w:val="clear" w:color="auto" w:fill="FFFFFF"/>
        </w:rPr>
        <w:t>автокодирующих</w:t>
      </w:r>
      <w:proofErr w:type="spellEnd"/>
      <w:r>
        <w:rPr>
          <w:color w:val="000000"/>
          <w:shd w:val="clear" w:color="auto" w:fill="FFFFFF"/>
        </w:rPr>
        <w:t xml:space="preserve"> нейронных сетей. Для этого они брали участки трехмерных снимков 5 х 5 х 5 и обучали </w:t>
      </w:r>
      <w:proofErr w:type="spellStart"/>
      <w:r>
        <w:rPr>
          <w:color w:val="000000"/>
          <w:shd w:val="clear" w:color="auto" w:fill="FFFFFF"/>
        </w:rPr>
        <w:t>автокодирующую</w:t>
      </w:r>
      <w:proofErr w:type="spellEnd"/>
      <w:r>
        <w:rPr>
          <w:color w:val="000000"/>
          <w:shd w:val="clear" w:color="auto" w:fill="FFFFFF"/>
        </w:rPr>
        <w:t xml:space="preserve"> нейронную сеть. Это позволило получить прирост качества примерно в 6%, по сравнению с не </w:t>
      </w:r>
      <w:proofErr w:type="spellStart"/>
      <w:r>
        <w:rPr>
          <w:color w:val="000000"/>
          <w:shd w:val="clear" w:color="auto" w:fill="FFFFFF"/>
        </w:rPr>
        <w:t>предобученными</w:t>
      </w:r>
      <w:proofErr w:type="spellEnd"/>
      <w:r>
        <w:rPr>
          <w:color w:val="000000"/>
          <w:shd w:val="clear" w:color="auto" w:fill="FFFFFF"/>
        </w:rPr>
        <w:t xml:space="preserve"> свертками.</w:t>
      </w:r>
    </w:p>
    <w:p w14:paraId="239B02AB" w14:textId="482C22F8" w:rsidR="002B3EAB" w:rsidRPr="00113A10" w:rsidRDefault="002B3EAB" w:rsidP="002B3EAB">
      <w:pPr>
        <w:pStyle w:val="a1"/>
        <w:tabs>
          <w:tab w:val="left" w:pos="3660"/>
        </w:tabs>
      </w:pPr>
      <w:proofErr w:type="spellStart"/>
      <w:r>
        <w:t>Авткокодирующие</w:t>
      </w:r>
      <w:proofErr w:type="spellEnd"/>
      <w:r>
        <w:t xml:space="preserve"> нейронные сети так же довольно популярны при работе с изображениями магнитно-резонансной томографии. Так в работе </w:t>
      </w:r>
      <w:r w:rsidRPr="00490823">
        <w:t>[</w:t>
      </w:r>
      <w:r w:rsidR="006C6FA6">
        <w:t>13</w:t>
      </w:r>
      <w:r w:rsidRPr="00490823">
        <w:t xml:space="preserve">] </w:t>
      </w:r>
      <w:r>
        <w:t xml:space="preserve">авторы используют </w:t>
      </w:r>
      <w:proofErr w:type="spellStart"/>
      <w:r>
        <w:t>автокодирующие</w:t>
      </w:r>
      <w:proofErr w:type="spellEnd"/>
      <w:r>
        <w:t xml:space="preserve"> нейронные сети с одним скрытым слоем </w:t>
      </w:r>
      <w:r>
        <w:lastRenderedPageBreak/>
        <w:t>для решения задачи классификации снимков магнитно-резонансной томографии сердца. Снимки МРТ сердца бывают двух видов в зависимости от ориентации и нужно автоматически распознавать как сделан снимок. Они сжимали изображение до размера 50 х 50 и снижали размерность. Авторы протестировали разные варианты сжатия: от размерности 20 до 400. По итогу наилучшим вариантом они выбрали размерность 200.</w:t>
      </w:r>
      <w:r w:rsidRPr="00113A10">
        <w:t xml:space="preserve"> </w:t>
      </w:r>
      <w:r>
        <w:t>Данный подход позволил достичь точности в 96.7%, 91%, 100% для трех разных форматов снимков.</w:t>
      </w:r>
    </w:p>
    <w:p w14:paraId="0CC21146" w14:textId="69B4C34D" w:rsidR="002B3EAB" w:rsidRDefault="002B3EAB" w:rsidP="002B3EAB">
      <w:pPr>
        <w:pStyle w:val="a1"/>
        <w:tabs>
          <w:tab w:val="left" w:pos="3660"/>
        </w:tabs>
      </w:pPr>
      <w:r>
        <w:t xml:space="preserve">В </w:t>
      </w:r>
      <w:r w:rsidRPr="00081307">
        <w:t>[</w:t>
      </w:r>
      <w:r w:rsidR="006C6FA6">
        <w:t>14</w:t>
      </w:r>
      <w:r w:rsidRPr="00081307">
        <w:t xml:space="preserve">] </w:t>
      </w:r>
      <w:r>
        <w:t xml:space="preserve">авторы использовали </w:t>
      </w:r>
      <w:proofErr w:type="spellStart"/>
      <w:r>
        <w:t>автокодирующие</w:t>
      </w:r>
      <w:proofErr w:type="spellEnd"/>
      <w:r>
        <w:t xml:space="preserve"> нейронные сети для поиска патологий в головном мозге. Для этой задачи они использовали вариационные </w:t>
      </w:r>
      <w:proofErr w:type="spellStart"/>
      <w:r>
        <w:t>автокодирующие</w:t>
      </w:r>
      <w:proofErr w:type="spellEnd"/>
      <w:r>
        <w:t xml:space="preserve"> нейронные сети, которые являются альтернативой генеративных соперничающих сетей. Для сегментации они обучали нейронную сеть на снимках здоровых пациентов и с помощью данной сети для пациентов, имеющих опухоль генерировали «здоровую версию снимка». При сравнении оригинального снимка и его «здоровой» версии авторы выявляли опухоль.</w:t>
      </w:r>
    </w:p>
    <w:p w14:paraId="0C1D51EC" w14:textId="33C567AE" w:rsidR="002B3EAB" w:rsidRDefault="002B3EAB" w:rsidP="002B3EAB">
      <w:pPr>
        <w:pStyle w:val="a1"/>
        <w:tabs>
          <w:tab w:val="left" w:pos="3660"/>
        </w:tabs>
      </w:pPr>
      <w:proofErr w:type="spellStart"/>
      <w:r>
        <w:t>Автокодирующие</w:t>
      </w:r>
      <w:proofErr w:type="spellEnd"/>
      <w:r>
        <w:t xml:space="preserve"> нейронные сети так же используются в </w:t>
      </w:r>
      <w:r w:rsidRPr="00262BCC">
        <w:t>[</w:t>
      </w:r>
      <w:r w:rsidR="006C6FA6">
        <w:t>15</w:t>
      </w:r>
      <w:r w:rsidRPr="00262BCC">
        <w:t xml:space="preserve">] </w:t>
      </w:r>
      <w:r>
        <w:t xml:space="preserve">работе для сжатия снимков магнитно-резонансной томографии и восстановления в реальном времени. Для этого авторы использовали двух и трехслойные </w:t>
      </w:r>
      <w:proofErr w:type="spellStart"/>
      <w:r>
        <w:t>автокодирующие</w:t>
      </w:r>
      <w:proofErr w:type="spellEnd"/>
      <w:r>
        <w:t xml:space="preserve"> </w:t>
      </w:r>
      <w:proofErr w:type="spellStart"/>
      <w:r w:rsidRPr="00AD6603">
        <w:t>шумоподавляющие</w:t>
      </w:r>
      <w:proofErr w:type="spellEnd"/>
      <w:r>
        <w:t xml:space="preserve"> нейронные сети. К исходным изображениям во время обучения добавлялся шум, что позволило выявлять более точные признаки. Использование </w:t>
      </w:r>
      <w:proofErr w:type="spellStart"/>
      <w:r>
        <w:t>автокодирующих</w:t>
      </w:r>
      <w:proofErr w:type="spellEnd"/>
      <w:r>
        <w:t xml:space="preserve"> нейронных сетей позволило авторам ускорить восстановление изображений более чем в 4 раза по сравнению с классическими методами, использовавшимися в данной сфере.</w:t>
      </w:r>
    </w:p>
    <w:p w14:paraId="5BDC73A5" w14:textId="683DD504" w:rsidR="002B3EAB" w:rsidRDefault="002B3EAB" w:rsidP="002B3EAB">
      <w:pPr>
        <w:pStyle w:val="a1"/>
        <w:tabs>
          <w:tab w:val="left" w:pos="3660"/>
        </w:tabs>
      </w:pPr>
      <w:r>
        <w:t xml:space="preserve">В работе </w:t>
      </w:r>
      <w:r w:rsidRPr="00296077">
        <w:t>[</w:t>
      </w:r>
      <w:r w:rsidR="006C6FA6">
        <w:t>16</w:t>
      </w:r>
      <w:r w:rsidRPr="00296077">
        <w:t xml:space="preserve">] </w:t>
      </w:r>
      <w:proofErr w:type="spellStart"/>
      <w:r>
        <w:t>автокодирующие</w:t>
      </w:r>
      <w:proofErr w:type="spellEnd"/>
      <w:r>
        <w:t xml:space="preserve"> нейронные сети используются для предсказания церебральных микрокровоизлияний мозга. Авторы использовали разряженную </w:t>
      </w:r>
      <w:proofErr w:type="spellStart"/>
      <w:r>
        <w:t>авткодирующую</w:t>
      </w:r>
      <w:proofErr w:type="spellEnd"/>
      <w:r>
        <w:t xml:space="preserve"> сеть с одним скрытым слоем. Результат работы кодировщика использовался в качестве входа для классифицирующей нейронной сети с одним скрытым слоем. Входное изображение приводилось к разрешению 20 х 20. </w:t>
      </w:r>
      <w:proofErr w:type="spellStart"/>
      <w:r>
        <w:t>Автокодирующая</w:t>
      </w:r>
      <w:proofErr w:type="spellEnd"/>
      <w:r>
        <w:t xml:space="preserve"> сеть сжимала изображение до 100 признаков, а после с использованием скрытого слоя размером 10 </w:t>
      </w:r>
      <w:r>
        <w:lastRenderedPageBreak/>
        <w:t>предсказывалось микрокровоизлияние. Автору удалось точности в 93% при довольно простой модели.</w:t>
      </w:r>
    </w:p>
    <w:p w14:paraId="483DA8B4" w14:textId="7E073FF9" w:rsidR="00081307" w:rsidRDefault="00081307" w:rsidP="00081307">
      <w:pPr>
        <w:pStyle w:val="2"/>
      </w:pPr>
      <w:bookmarkStart w:id="979" w:name="_Toc12369563"/>
      <w:r>
        <w:t>Вывод</w:t>
      </w:r>
      <w:bookmarkEnd w:id="979"/>
    </w:p>
    <w:p w14:paraId="33F10775" w14:textId="27BBB6F2" w:rsidR="002F0177" w:rsidRPr="0082595C" w:rsidRDefault="00583EC8" w:rsidP="00271805">
      <w:pPr>
        <w:pStyle w:val="a1"/>
        <w:tabs>
          <w:tab w:val="left" w:pos="3660"/>
        </w:tabs>
      </w:pPr>
      <w:r>
        <w:t xml:space="preserve">Нейронные сети стали одним из самых популярных методов при работе с изображениями МРТ. </w:t>
      </w:r>
      <w:r w:rsidR="00262BCC">
        <w:t xml:space="preserve">Несмотря на то, что </w:t>
      </w:r>
      <w:proofErr w:type="spellStart"/>
      <w:r w:rsidR="00262BCC">
        <w:t>сверточные</w:t>
      </w:r>
      <w:proofErr w:type="spellEnd"/>
      <w:r w:rsidR="00262BCC">
        <w:t xml:space="preserve"> сети более распрос</w:t>
      </w:r>
      <w:r>
        <w:t>транены для работы с изображениями</w:t>
      </w:r>
      <w:r w:rsidR="003E454B">
        <w:t>,</w:t>
      </w:r>
      <w:r w:rsidR="00262BCC">
        <w:t xml:space="preserve"> в данной работе использовались </w:t>
      </w:r>
      <w:proofErr w:type="spellStart"/>
      <w:r w:rsidR="00262BCC">
        <w:t>авткокодирующие</w:t>
      </w:r>
      <w:proofErr w:type="spellEnd"/>
      <w:r w:rsidR="00262BCC">
        <w:t xml:space="preserve"> нейронные сети. Причиной этого является то, что </w:t>
      </w:r>
      <w:proofErr w:type="spellStart"/>
      <w:r w:rsidR="00262BCC">
        <w:t>сверточные</w:t>
      </w:r>
      <w:proofErr w:type="spellEnd"/>
      <w:r w:rsidR="00262BCC">
        <w:t xml:space="preserve"> нейронные сети обучаются гораздо дольше. Так же </w:t>
      </w:r>
      <w:proofErr w:type="spellStart"/>
      <w:r>
        <w:t>автокодирующие</w:t>
      </w:r>
      <w:proofErr w:type="spellEnd"/>
      <w:r>
        <w:t xml:space="preserve"> нейронные сети позволяют использовать дополнительные признаки, которые можно добавить к набору данных после использования кодировщика</w:t>
      </w:r>
      <w:r w:rsidR="00262BCC">
        <w:t xml:space="preserve">. </w:t>
      </w:r>
      <w:r w:rsidR="002B3EAB">
        <w:t xml:space="preserve">Еще одной причиной использования </w:t>
      </w:r>
      <w:proofErr w:type="spellStart"/>
      <w:r w:rsidR="002B3EAB">
        <w:t>автокодирующих</w:t>
      </w:r>
      <w:proofErr w:type="spellEnd"/>
      <w:r w:rsidR="002B3EAB">
        <w:t xml:space="preserve"> нейронных сетей является</w:t>
      </w:r>
      <w:r w:rsidR="00262BCC">
        <w:t xml:space="preserve"> </w:t>
      </w:r>
      <w:r w:rsidR="002B3EAB">
        <w:t xml:space="preserve">возможность </w:t>
      </w:r>
      <w:r w:rsidR="00262BCC">
        <w:t>сравнить эффективность алгоритмов машинного обучения на обычных признаках, описывающих пациента и на изображениях.</w:t>
      </w:r>
    </w:p>
    <w:p w14:paraId="7BFED6D6" w14:textId="26DD8E85" w:rsidR="00425ED2" w:rsidRPr="004E4193" w:rsidRDefault="00425ED2" w:rsidP="001C2BBE">
      <w:pPr>
        <w:pStyle w:val="a1"/>
      </w:pPr>
      <w:r w:rsidRPr="004E4193">
        <w:br w:type="page"/>
      </w:r>
    </w:p>
    <w:p w14:paraId="7A84D4A9" w14:textId="5E20C372" w:rsidR="00C03890" w:rsidRDefault="004378F7" w:rsidP="004378F7">
      <w:pPr>
        <w:pStyle w:val="1"/>
      </w:pPr>
      <w:bookmarkStart w:id="980" w:name="_Toc12369564"/>
      <w:r w:rsidRPr="004378F7">
        <w:lastRenderedPageBreak/>
        <w:t xml:space="preserve">построение </w:t>
      </w:r>
      <w:r w:rsidR="00772C07">
        <w:t>РЕШЕНИЯ</w:t>
      </w:r>
      <w:bookmarkEnd w:id="980"/>
    </w:p>
    <w:p w14:paraId="29F6C4C2" w14:textId="41B26838" w:rsidR="00F150E6" w:rsidRDefault="00F150E6" w:rsidP="00F150E6">
      <w:pPr>
        <w:pStyle w:val="a1"/>
      </w:pPr>
      <w:r>
        <w:t>Данную задачу можно разделить на две основные части</w:t>
      </w:r>
      <w:r w:rsidRPr="00F150E6">
        <w:t xml:space="preserve">. </w:t>
      </w:r>
      <w:r>
        <w:t>В</w:t>
      </w:r>
      <w:r w:rsidR="00995376">
        <w:t xml:space="preserve"> первой предлагается предсказать флуоресценцию на основе признаков, описывающих пациента. Во второй части </w:t>
      </w:r>
      <w:r w:rsidR="001725E1">
        <w:t>предполагается предсказать флуоресценцию, используя снимки магнитно-резонансной томографии.</w:t>
      </w:r>
    </w:p>
    <w:p w14:paraId="3F8E60D3" w14:textId="7026F34E" w:rsidR="001725E1" w:rsidRDefault="001725E1" w:rsidP="001725E1">
      <w:pPr>
        <w:pStyle w:val="2"/>
      </w:pPr>
      <w:del w:id="981" w:author="Microsoft Office User" w:date="2019-06-25T13:34:00Z">
        <w:r w:rsidDel="00BF5819">
          <w:delText>И</w:delText>
        </w:r>
        <w:r w:rsidR="00EE7204" w:rsidDel="00BF5819">
          <w:delText>зучение</w:delText>
        </w:r>
        <w:r w:rsidDel="00BF5819">
          <w:delText xml:space="preserve"> признаков пациентов.</w:delText>
        </w:r>
      </w:del>
      <w:bookmarkStart w:id="982" w:name="_Toc12369565"/>
      <w:ins w:id="983" w:author="Microsoft Office User" w:date="2019-06-25T13:34:00Z">
        <w:r w:rsidR="00BF5819">
          <w:t>Построение решения на основе признаков</w:t>
        </w:r>
      </w:ins>
      <w:bookmarkEnd w:id="982"/>
    </w:p>
    <w:p w14:paraId="5BC7D23F" w14:textId="4AE5A983" w:rsidR="00F43A1B" w:rsidRDefault="00EF091F" w:rsidP="001725E1">
      <w:pPr>
        <w:pStyle w:val="a1"/>
      </w:pPr>
      <w:r>
        <w:t xml:space="preserve">В качестве </w:t>
      </w:r>
      <w:r w:rsidR="00562931">
        <w:t>данных для решения задачи</w:t>
      </w:r>
      <w:r>
        <w:t xml:space="preserve"> </w:t>
      </w:r>
      <w:r w:rsidR="00562931">
        <w:t xml:space="preserve">в данной части работы </w:t>
      </w:r>
      <w:r>
        <w:t>предполагается использование таблицы</w:t>
      </w:r>
      <w:r w:rsidR="00562931">
        <w:t xml:space="preserve">, заполненной </w:t>
      </w:r>
      <w:ins w:id="984" w:author="Microsoft Office User" w:date="2019-06-25T13:36:00Z">
        <w:r w:rsidR="00BF5819">
          <w:t xml:space="preserve">медицинскими </w:t>
        </w:r>
      </w:ins>
      <w:del w:id="985" w:author="Microsoft Office User" w:date="2019-06-25T13:35:00Z">
        <w:r w:rsidR="00562931" w:rsidDel="00BF5819">
          <w:delText>врачами</w:delText>
        </w:r>
      </w:del>
      <w:ins w:id="986" w:author="Microsoft Office User" w:date="2019-06-25T13:35:00Z">
        <w:r w:rsidR="00BF5819">
          <w:t>специалистами</w:t>
        </w:r>
      </w:ins>
      <w:r w:rsidR="001725E1">
        <w:t>.</w:t>
      </w:r>
      <w:r>
        <w:t xml:space="preserve"> Каждый столбец этой таблицы обозначает некий признак, описывающий пациента.</w:t>
      </w:r>
      <w:r w:rsidR="001725E1">
        <w:t xml:space="preserve"> </w:t>
      </w:r>
      <w:ins w:id="987" w:author="Microsoft Office User" w:date="2019-06-25T13:36:00Z">
        <w:r w:rsidR="00BF5819">
          <w:t>Каждая строка данной таблицы соответствует кон</w:t>
        </w:r>
      </w:ins>
      <w:ins w:id="988" w:author="Microsoft Office User" w:date="2019-06-25T13:37:00Z">
        <w:r w:rsidR="00BF5819">
          <w:t>кретному пациенту</w:t>
        </w:r>
        <w:r w:rsidR="00BF5819" w:rsidRPr="00BF5819">
          <w:rPr>
            <w:rPrChange w:id="989" w:author="Microsoft Office User" w:date="2019-06-25T13:37:00Z">
              <w:rPr>
                <w:lang w:val="en-US"/>
              </w:rPr>
            </w:rPrChange>
          </w:rPr>
          <w:t>.</w:t>
        </w:r>
      </w:ins>
      <w:del w:id="990" w:author="Microsoft Office User" w:date="2019-06-25T13:37:00Z">
        <w:r w:rsidDel="00BF5819">
          <w:delText>Строками</w:delText>
        </w:r>
      </w:del>
      <w:del w:id="991" w:author="Microsoft Office User" w:date="2019-06-25T13:36:00Z">
        <w:r w:rsidDel="00BF5819">
          <w:delText xml:space="preserve"> же</w:delText>
        </w:r>
      </w:del>
      <w:del w:id="992" w:author="Microsoft Office User" w:date="2019-06-25T13:37:00Z">
        <w:r w:rsidDel="00BF5819">
          <w:delText xml:space="preserve"> данной таблицы являются сами пациенты.</w:delText>
        </w:r>
      </w:del>
      <w:r>
        <w:t xml:space="preserve"> </w:t>
      </w:r>
    </w:p>
    <w:p w14:paraId="54255019" w14:textId="28B36831" w:rsidR="001725E1" w:rsidRDefault="00F43A1B" w:rsidP="001725E1">
      <w:pPr>
        <w:pStyle w:val="a1"/>
      </w:pPr>
      <w:r>
        <w:t xml:space="preserve">Данные могут иметь некоторые проблемы, в связи с чем </w:t>
      </w:r>
      <w:del w:id="993" w:author="Microsoft Office User" w:date="2019-06-25T13:37:00Z">
        <w:r w:rsidDel="00BF5819">
          <w:delText xml:space="preserve">предлагается </w:delText>
        </w:r>
      </w:del>
      <w:ins w:id="994" w:author="Microsoft Office User" w:date="2019-06-25T13:37:00Z">
        <w:r w:rsidR="00BF5819">
          <w:t>необходимо провести</w:t>
        </w:r>
      </w:ins>
      <w:del w:id="995" w:author="Microsoft Office User" w:date="2019-06-25T13:37:00Z">
        <w:r w:rsidDel="00BF5819">
          <w:delText>их</w:delText>
        </w:r>
      </w:del>
      <w:r>
        <w:t xml:space="preserve"> </w:t>
      </w:r>
      <w:ins w:id="996" w:author="Microsoft Office User" w:date="2019-06-25T13:37:00Z">
        <w:r w:rsidR="00BF5819">
          <w:t>пред</w:t>
        </w:r>
      </w:ins>
      <w:r>
        <w:t>обрабо</w:t>
      </w:r>
      <w:del w:id="997" w:author="Microsoft Office User" w:date="2019-06-25T13:37:00Z">
        <w:r w:rsidDel="00BF5819">
          <w:delText>тат</w:delText>
        </w:r>
      </w:del>
      <w:ins w:id="998" w:author="Microsoft Office User" w:date="2019-06-25T13:37:00Z">
        <w:r w:rsidR="00BF5819">
          <w:t>тку</w:t>
        </w:r>
      </w:ins>
      <w:del w:id="999" w:author="Microsoft Office User" w:date="2019-06-25T13:37:00Z">
        <w:r w:rsidDel="00BF5819">
          <w:delText>ь</w:delText>
        </w:r>
      </w:del>
      <w:r>
        <w:t>. Д</w:t>
      </w:r>
      <w:r w:rsidR="001725E1">
        <w:t xml:space="preserve">ля многих пациентов </w:t>
      </w:r>
      <w:ins w:id="1000" w:author="Microsoft Office User" w:date="2019-06-25T13:37:00Z">
        <w:r w:rsidR="00BF5819">
          <w:t xml:space="preserve">значения признаков </w:t>
        </w:r>
      </w:ins>
      <w:r w:rsidR="00EF091F">
        <w:t>могут быть</w:t>
      </w:r>
      <w:r w:rsidR="001725E1">
        <w:t xml:space="preserve"> не до конца заполнены, поэтому </w:t>
      </w:r>
      <w:r w:rsidR="00EF091F">
        <w:t>некоторые</w:t>
      </w:r>
      <w:r w:rsidR="001725E1">
        <w:t xml:space="preserve"> столбцы</w:t>
      </w:r>
      <w:r w:rsidR="00EF091F">
        <w:t>, в которых</w:t>
      </w:r>
      <w:r w:rsidR="001725E1">
        <w:t xml:space="preserve"> </w:t>
      </w:r>
      <w:r w:rsidR="00EF091F">
        <w:t xml:space="preserve">слишком мало данных, </w:t>
      </w:r>
      <w:r w:rsidR="001725E1">
        <w:t>пр</w:t>
      </w:r>
      <w:r w:rsidR="00EF091F">
        <w:t>едлагается</w:t>
      </w:r>
      <w:r w:rsidR="001725E1">
        <w:t xml:space="preserve"> исключить из исследования. </w:t>
      </w:r>
      <w:r w:rsidR="00EF091F">
        <w:t>Также предлагается выделить</w:t>
      </w:r>
      <w:r w:rsidR="001725E1">
        <w:t xml:space="preserve"> наиболее</w:t>
      </w:r>
      <w:r w:rsidR="00761D77">
        <w:t xml:space="preserve"> релевантные столбцы, и заме</w:t>
      </w:r>
      <w:r>
        <w:t>нить</w:t>
      </w:r>
      <w:r w:rsidR="001725E1">
        <w:t xml:space="preserve"> п</w:t>
      </w:r>
      <w:r w:rsidR="00EF091F">
        <w:t xml:space="preserve">ропущенные значения для них на некоторое стандартное значение, в зависимости от </w:t>
      </w:r>
      <w:r>
        <w:t>столбца. Еще одной проблемой является то, что столбцы могут содержать не числовые</w:t>
      </w:r>
      <w:ins w:id="1001" w:author="Microsoft Office User" w:date="2019-06-25T13:38:00Z">
        <w:r w:rsidR="00BF5819">
          <w:t>, а категориальные</w:t>
        </w:r>
      </w:ins>
      <w:r>
        <w:t xml:space="preserve"> значения,</w:t>
      </w:r>
      <w:r w:rsidR="001725E1">
        <w:t xml:space="preserve"> </w:t>
      </w:r>
      <w:r>
        <w:t>поэтому эти значения предлагается привести к числовым</w:t>
      </w:r>
      <w:r w:rsidR="001725E1">
        <w:t xml:space="preserve">, например, </w:t>
      </w:r>
      <w:r>
        <w:t>значения для столбца «</w:t>
      </w:r>
      <w:r w:rsidR="001725E1">
        <w:t>пол</w:t>
      </w:r>
      <w:r>
        <w:t>»</w:t>
      </w:r>
      <w:r w:rsidR="001725E1">
        <w:t xml:space="preserve"> вместо «м» и «ж»</w:t>
      </w:r>
      <w:r>
        <w:t xml:space="preserve"> привести к</w:t>
      </w:r>
      <w:r w:rsidR="001725E1">
        <w:t xml:space="preserve"> 0 и 1.</w:t>
      </w:r>
    </w:p>
    <w:p w14:paraId="174D0397" w14:textId="6F01C213" w:rsidR="00F43A1B" w:rsidRDefault="00F43A1B" w:rsidP="001725E1">
      <w:pPr>
        <w:pStyle w:val="a1"/>
      </w:pPr>
      <w:r>
        <w:t>Ц</w:t>
      </w:r>
      <w:r w:rsidR="001725E1">
        <w:t xml:space="preserve">елевой переменной </w:t>
      </w:r>
      <w:r>
        <w:t>предполагается</w:t>
      </w:r>
      <w:r w:rsidR="001725E1">
        <w:t xml:space="preserve"> категориальный признак, принимающий 4 значения: ярко розовое свечение, розовое свечение, бледно розовое свечение, нет видимого свечения.</w:t>
      </w:r>
    </w:p>
    <w:p w14:paraId="317F3D87" w14:textId="3FE90EB4" w:rsidR="00F43A1B" w:rsidDel="00BF5819" w:rsidRDefault="00F43A1B" w:rsidP="001725E1">
      <w:pPr>
        <w:pStyle w:val="a1"/>
        <w:rPr>
          <w:del w:id="1002" w:author="Microsoft Office User" w:date="2019-06-25T13:40:00Z"/>
        </w:rPr>
      </w:pPr>
      <w:del w:id="1003" w:author="Microsoft Office User" w:date="2019-06-25T13:40:00Z">
        <w:r w:rsidDel="00BF5819">
          <w:delText xml:space="preserve">Над обработанными данными предлагается применить алгоритмы машинного обучения. </w:delText>
        </w:r>
      </w:del>
      <w:commentRangeStart w:id="1004"/>
      <w:r>
        <w:t>Так как столбцов может быть довольно много предлагается воспользоваться методом главных компонент, для снижения размерности.</w:t>
      </w:r>
      <w:commentRangeEnd w:id="1004"/>
      <w:r w:rsidR="00BF5819">
        <w:rPr>
          <w:rStyle w:val="af3"/>
          <w:rFonts w:asciiTheme="minorHAnsi" w:hAnsiTheme="minorHAnsi" w:cstheme="minorBidi"/>
        </w:rPr>
        <w:commentReference w:id="1004"/>
      </w:r>
      <w:r>
        <w:t xml:space="preserve"> </w:t>
      </w:r>
      <w:ins w:id="1005" w:author="Microsoft Office User" w:date="2019-06-25T13:40:00Z">
        <w:r w:rsidR="00BF5819">
          <w:t xml:space="preserve"> После этого над обработанными данными предлагается применить алгоритмы машинного обучения.</w:t>
        </w:r>
        <w:del w:id="1006" w:author="Виталий Лавренов" w:date="2019-06-25T23:59:00Z">
          <w:r w:rsidR="00BF5819" w:rsidDel="00954311">
            <w:delText xml:space="preserve"> </w:delText>
          </w:r>
        </w:del>
      </w:ins>
      <w:del w:id="1007" w:author="Microsoft Office User" w:date="2019-06-25T13:40:00Z">
        <w:r w:rsidDel="00BF5819">
          <w:delText>После этого стоит применить снова применить методы машинного обучения.</w:delText>
        </w:r>
      </w:del>
    </w:p>
    <w:p w14:paraId="6AE5F477" w14:textId="77777777" w:rsidR="00BF5819" w:rsidRDefault="00BF5819" w:rsidP="001725E1">
      <w:pPr>
        <w:pStyle w:val="a1"/>
        <w:rPr>
          <w:ins w:id="1008" w:author="Microsoft Office User" w:date="2019-06-25T13:40:00Z"/>
        </w:rPr>
      </w:pPr>
    </w:p>
    <w:p w14:paraId="36AFBA0D" w14:textId="7E24DD72" w:rsidR="001725E1" w:rsidRDefault="001725E1" w:rsidP="001725E1">
      <w:pPr>
        <w:pStyle w:val="a1"/>
      </w:pPr>
      <w:r>
        <w:lastRenderedPageBreak/>
        <w:t xml:space="preserve">Так как целью работы </w:t>
      </w:r>
      <w:r w:rsidR="00F43A1B">
        <w:t>является</w:t>
      </w:r>
      <w:r>
        <w:t xml:space="preserve"> </w:t>
      </w:r>
      <w:del w:id="1009" w:author="Microsoft Office User" w:date="2019-06-25T13:41:00Z">
        <w:r w:rsidDel="00BF5819">
          <w:delText>выяснить будет ли</w:delText>
        </w:r>
      </w:del>
      <w:ins w:id="1010" w:author="Microsoft Office User" w:date="2019-06-25T13:41:00Z">
        <w:r w:rsidR="00BF5819">
          <w:t>предсказание наличия</w:t>
        </w:r>
      </w:ins>
      <w:r>
        <w:t xml:space="preserve"> свечени</w:t>
      </w:r>
      <w:ins w:id="1011" w:author="Microsoft Office User" w:date="2019-06-25T13:41:00Z">
        <w:r w:rsidR="00BF5819">
          <w:t>я</w:t>
        </w:r>
      </w:ins>
      <w:del w:id="1012" w:author="Microsoft Office User" w:date="2019-06-25T13:41:00Z">
        <w:r w:rsidDel="00BF5819">
          <w:delText>е</w:delText>
        </w:r>
      </w:del>
      <w:r>
        <w:t xml:space="preserve">, а </w:t>
      </w:r>
      <w:ins w:id="1013" w:author="Microsoft Office User" w:date="2019-06-25T13:41:00Z">
        <w:r w:rsidR="00BF5819">
          <w:t>специалистов-</w:t>
        </w:r>
      </w:ins>
      <w:r w:rsidR="00F43A1B">
        <w:t>нейрохирургов устраивает</w:t>
      </w:r>
      <w:r>
        <w:t xml:space="preserve"> </w:t>
      </w:r>
      <w:ins w:id="1014" w:author="Microsoft Office User" w:date="2019-06-25T13:41:00Z">
        <w:r w:rsidR="00BF5819">
          <w:t>не только яркое, но и</w:t>
        </w:r>
      </w:ins>
      <w:del w:id="1015" w:author="Microsoft Office User" w:date="2019-06-25T13:41:00Z">
        <w:r w:rsidDel="00BF5819">
          <w:delText>и</w:delText>
        </w:r>
      </w:del>
      <w:r>
        <w:t xml:space="preserve"> бледно</w:t>
      </w:r>
      <w:ins w:id="1016" w:author="Microsoft Office User" w:date="2019-06-25T13:41:00Z">
        <w:r w:rsidR="00BF5819">
          <w:t>е</w:t>
        </w:r>
      </w:ins>
      <w:r>
        <w:t xml:space="preserve"> розовое свечение, то было решено заменить целевую переменную на принимающую 2 значения: светилась, </w:t>
      </w:r>
      <w:ins w:id="1017" w:author="Microsoft Office User" w:date="2019-06-25T13:41:00Z">
        <w:r w:rsidR="00BF5819">
          <w:t>(</w:t>
        </w:r>
      </w:ins>
      <w:r>
        <w:t>объединяющая все виды свечения</w:t>
      </w:r>
      <w:ins w:id="1018" w:author="Microsoft Office User" w:date="2019-06-25T13:42:00Z">
        <w:r w:rsidR="00BF5819">
          <w:t>)</w:t>
        </w:r>
      </w:ins>
      <w:r>
        <w:t xml:space="preserve"> и не светилась. </w:t>
      </w:r>
      <w:r w:rsidR="00F43A1B">
        <w:t>С</w:t>
      </w:r>
      <w:r>
        <w:t xml:space="preserve"> </w:t>
      </w:r>
      <w:r w:rsidR="00F43A1B">
        <w:t xml:space="preserve">использованием </w:t>
      </w:r>
      <w:r>
        <w:t>новой целевой переменной</w:t>
      </w:r>
      <w:r w:rsidR="00F43A1B">
        <w:t xml:space="preserve"> предлагается </w:t>
      </w:r>
      <w:ins w:id="1019" w:author="Microsoft Office User" w:date="2019-06-25T13:42:00Z">
        <w:r w:rsidR="00B8798A">
          <w:t xml:space="preserve">также </w:t>
        </w:r>
      </w:ins>
      <w:del w:id="1020" w:author="Microsoft Office User" w:date="2019-06-25T13:42:00Z">
        <w:r w:rsidR="00D07DF6" w:rsidDel="00B8798A">
          <w:delText xml:space="preserve">снова </w:delText>
        </w:r>
      </w:del>
      <w:r w:rsidR="00D07DF6">
        <w:t>воспользоваться методом главных компонент для снижения размерности и применить алгоритмы машинного обучения для классификации</w:t>
      </w:r>
      <w:r>
        <w:t>.</w:t>
      </w:r>
    </w:p>
    <w:p w14:paraId="3856D8A7" w14:textId="11566355" w:rsidR="00D07DF6" w:rsidRDefault="00D07DF6" w:rsidP="00D07DF6">
      <w:pPr>
        <w:pStyle w:val="2"/>
        <w:ind w:left="0" w:firstLine="142"/>
      </w:pPr>
      <w:del w:id="1021" w:author="Microsoft Office User" w:date="2019-06-25T13:44:00Z">
        <w:r w:rsidDel="00B8798A">
          <w:delText>И</w:delText>
        </w:r>
        <w:r w:rsidR="00EE7204" w:rsidDel="00B8798A">
          <w:delText>зучение</w:delText>
        </w:r>
        <w:r w:rsidDel="00B8798A">
          <w:delText xml:space="preserve"> снимков</w:delText>
        </w:r>
      </w:del>
      <w:bookmarkStart w:id="1022" w:name="_Toc12369566"/>
      <w:ins w:id="1023" w:author="Microsoft Office User" w:date="2019-06-25T13:44:00Z">
        <w:r w:rsidR="00B8798A">
          <w:t>Построение решения на основе сним</w:t>
        </w:r>
      </w:ins>
      <w:ins w:id="1024" w:author="Microsoft Office User" w:date="2019-06-25T13:45:00Z">
        <w:r w:rsidR="00B8798A">
          <w:t>ков</w:t>
        </w:r>
      </w:ins>
      <w:r>
        <w:t xml:space="preserve"> МРТ</w:t>
      </w:r>
      <w:bookmarkEnd w:id="1022"/>
    </w:p>
    <w:p w14:paraId="2EB8E004" w14:textId="2622B74F" w:rsidR="00995376" w:rsidRDefault="00562931" w:rsidP="00F150E6">
      <w:pPr>
        <w:pStyle w:val="a1"/>
      </w:pPr>
      <w:r>
        <w:t>В данной части работы предполагается использование снимков</w:t>
      </w:r>
      <w:ins w:id="1025" w:author="Microsoft Office User" w:date="2019-06-25T13:45:00Z">
        <w:r w:rsidR="00B8798A">
          <w:t>,</w:t>
        </w:r>
      </w:ins>
      <w:r>
        <w:t xml:space="preserve"> </w:t>
      </w:r>
      <w:ins w:id="1026" w:author="Microsoft Office User" w:date="2019-06-25T13:45:00Z">
        <w:r w:rsidR="00B8798A">
          <w:t xml:space="preserve">полученных с помощью </w:t>
        </w:r>
      </w:ins>
      <w:r>
        <w:t>магнитно-резонансной томографии мозга</w:t>
      </w:r>
      <w:ins w:id="1027" w:author="Microsoft Office User" w:date="2019-06-25T13:45:00Z">
        <w:r w:rsidR="00B8798A">
          <w:t xml:space="preserve"> исследуемых</w:t>
        </w:r>
      </w:ins>
      <w:r>
        <w:t xml:space="preserve"> пациентов. Каждый снимок представляет собой набор из </w:t>
      </w:r>
      <w:ins w:id="1028" w:author="Microsoft Office User" w:date="2019-06-25T13:45:00Z">
        <w:r w:rsidR="00B8798A">
          <w:t xml:space="preserve">изображений </w:t>
        </w:r>
      </w:ins>
      <w:r>
        <w:t xml:space="preserve">двумерных срезов головного мозга, которые вместе образуют трехмерное изображение. Срезы представляют собой квадратную матрицу, элементы которой являются яркостью соответствующего пикселя. </w:t>
      </w:r>
      <w:r w:rsidR="00761D77">
        <w:t xml:space="preserve">Далее именно эти срезы будут называться снимками. </w:t>
      </w:r>
      <w:r>
        <w:t>С каждым снимком так же идет некоторая метаинформация, например, пол.</w:t>
      </w:r>
    </w:p>
    <w:p w14:paraId="68220DDD" w14:textId="7B5A2C7C" w:rsidR="00D07DF6" w:rsidRDefault="00562931" w:rsidP="00F150E6">
      <w:pPr>
        <w:pStyle w:val="a1"/>
      </w:pPr>
      <w:r>
        <w:t xml:space="preserve">Прежде чем использовать снимки магнитно-резонансной томографии их </w:t>
      </w:r>
      <w:r w:rsidR="00761D77">
        <w:t xml:space="preserve">предлагается </w:t>
      </w:r>
      <w:r>
        <w:t xml:space="preserve">привести к общему виду. </w:t>
      </w:r>
      <w:r w:rsidR="00761D77">
        <w:t xml:space="preserve">Так, например, значения элементов матрицы, определяющей снимок, могут лежать в разных интервалах для разных снимков. Поэтому предлагается привести все значения к единому интервалу от 0 до 1, разделив значения матриц на максимальное значение в соответствующей матрице. Также снимки могут быть представлены в разном разрешении. Поэтому предлагается </w:t>
      </w:r>
      <w:ins w:id="1029" w:author="Microsoft Office User" w:date="2019-06-25T13:47:00Z">
        <w:r w:rsidR="00B8798A">
          <w:t>привести</w:t>
        </w:r>
      </w:ins>
      <w:del w:id="1030" w:author="Microsoft Office User" w:date="2019-06-25T13:46:00Z">
        <w:r w:rsidR="00761D77" w:rsidDel="00B8798A">
          <w:delText>сжать</w:delText>
        </w:r>
      </w:del>
      <w:r w:rsidR="00761D77">
        <w:t xml:space="preserve"> все изображения к единому разрешению, например, 64 х 64.</w:t>
      </w:r>
    </w:p>
    <w:p w14:paraId="4173D3AB" w14:textId="0083124E" w:rsidR="00761D77" w:rsidRDefault="008814C3" w:rsidP="00F150E6">
      <w:pPr>
        <w:pStyle w:val="a1"/>
      </w:pPr>
      <w:r>
        <w:t xml:space="preserve">В данном виде каждый снимок представляет собой 4096 </w:t>
      </w:r>
      <w:ins w:id="1031" w:author="Microsoft Office User" w:date="2019-06-25T13:47:00Z">
        <w:r w:rsidR="00B8798A">
          <w:t xml:space="preserve">трудно интерпретируемых </w:t>
        </w:r>
      </w:ins>
      <w:del w:id="1032" w:author="Microsoft Office User" w:date="2019-06-25T13:47:00Z">
        <w:r w:rsidDel="00B8798A">
          <w:delText xml:space="preserve">не осмысленных </w:delText>
        </w:r>
      </w:del>
      <w:r>
        <w:t>признаков. Использова</w:t>
      </w:r>
      <w:ins w:id="1033" w:author="Microsoft Office User" w:date="2019-06-25T13:47:00Z">
        <w:r w:rsidR="00B8798A">
          <w:t>ние</w:t>
        </w:r>
      </w:ins>
      <w:del w:id="1034" w:author="Microsoft Office User" w:date="2019-06-25T13:47:00Z">
        <w:r w:rsidDel="00B8798A">
          <w:delText>ть</w:delText>
        </w:r>
      </w:del>
      <w:r>
        <w:t xml:space="preserve"> стандартны</w:t>
      </w:r>
      <w:ins w:id="1035" w:author="Microsoft Office User" w:date="2019-06-25T13:47:00Z">
        <w:r w:rsidR="00B8798A">
          <w:t>х</w:t>
        </w:r>
      </w:ins>
      <w:del w:id="1036" w:author="Microsoft Office User" w:date="2019-06-25T13:47:00Z">
        <w:r w:rsidDel="00B8798A">
          <w:delText>е</w:delText>
        </w:r>
      </w:del>
      <w:r>
        <w:t xml:space="preserve"> алгоритм</w:t>
      </w:r>
      <w:ins w:id="1037" w:author="Microsoft Office User" w:date="2019-06-25T13:47:00Z">
        <w:r w:rsidR="00B8798A">
          <w:t>ов</w:t>
        </w:r>
      </w:ins>
      <w:del w:id="1038" w:author="Microsoft Office User" w:date="2019-06-25T13:47:00Z">
        <w:r w:rsidDel="00B8798A">
          <w:delText>ы</w:delText>
        </w:r>
      </w:del>
      <w:r>
        <w:t xml:space="preserve"> машинного обучени</w:t>
      </w:r>
      <w:ins w:id="1039" w:author="Microsoft Office User" w:date="2019-06-25T13:47:00Z">
        <w:r w:rsidR="00B8798A">
          <w:t>я</w:t>
        </w:r>
      </w:ins>
      <w:del w:id="1040" w:author="Microsoft Office User" w:date="2019-06-25T13:47:00Z">
        <w:r w:rsidDel="00B8798A">
          <w:delText>е</w:delText>
        </w:r>
      </w:del>
      <w:r>
        <w:t xml:space="preserve"> на данных в таком виде неэффективно, поэтому </w:t>
      </w:r>
      <w:del w:id="1041" w:author="Microsoft Office User" w:date="2019-06-25T13:47:00Z">
        <w:r w:rsidDel="00B8798A">
          <w:delText>стоит снизить размерность</w:delText>
        </w:r>
      </w:del>
      <w:ins w:id="1042" w:author="Microsoft Office User" w:date="2019-06-25T13:47:00Z">
        <w:r w:rsidR="00B8798A">
          <w:t xml:space="preserve">предлагается </w:t>
        </w:r>
      </w:ins>
      <w:ins w:id="1043" w:author="Microsoft Office User" w:date="2019-06-25T13:48:00Z">
        <w:r w:rsidR="00B8798A">
          <w:t>решить задачу снижения размерности данных</w:t>
        </w:r>
      </w:ins>
      <w:r>
        <w:t xml:space="preserve">. Для этого предлагается использовать </w:t>
      </w:r>
      <w:proofErr w:type="spellStart"/>
      <w:r>
        <w:t>автокодирующие</w:t>
      </w:r>
      <w:proofErr w:type="spellEnd"/>
      <w:r>
        <w:t xml:space="preserve"> нейронные сети</w:t>
      </w:r>
      <w:r w:rsidRPr="003C37EE">
        <w:t xml:space="preserve"> </w:t>
      </w:r>
      <w:r w:rsidRPr="00C76B4A">
        <w:t>[</w:t>
      </w:r>
      <w:r w:rsidR="006C6FA6">
        <w:t>17</w:t>
      </w:r>
      <w:r w:rsidRPr="00C76B4A">
        <w:t>]</w:t>
      </w:r>
      <w:r>
        <w:t>.</w:t>
      </w:r>
    </w:p>
    <w:p w14:paraId="26ACCDF9" w14:textId="25062A49" w:rsidR="004751E7" w:rsidDel="00CF28C8" w:rsidRDefault="004751E7" w:rsidP="004751E7">
      <w:pPr>
        <w:pStyle w:val="3"/>
        <w:jc w:val="left"/>
        <w:rPr>
          <w:del w:id="1044" w:author="Виталий Лавренов" w:date="2019-06-25T15:18:00Z"/>
        </w:rPr>
      </w:pPr>
      <w:commentRangeStart w:id="1045"/>
      <w:del w:id="1046" w:author="Виталий Лавренов" w:date="2019-06-25T15:18:00Z">
        <w:r w:rsidDel="00CF28C8">
          <w:lastRenderedPageBreak/>
          <w:delText>Автокодирующие нейронные сети</w:delText>
        </w:r>
        <w:commentRangeEnd w:id="1045"/>
        <w:r w:rsidR="00B8798A" w:rsidDel="00CF28C8">
          <w:rPr>
            <w:rStyle w:val="af3"/>
            <w:rFonts w:asciiTheme="minorHAnsi" w:hAnsiTheme="minorHAnsi" w:cstheme="minorBidi"/>
            <w:b w:val="0"/>
          </w:rPr>
          <w:commentReference w:id="1045"/>
        </w:r>
        <w:bookmarkStart w:id="1047" w:name="_Toc12369567"/>
        <w:bookmarkEnd w:id="1047"/>
      </w:del>
    </w:p>
    <w:p w14:paraId="262F99C1" w14:textId="0DE3BA8F" w:rsidR="008814C3" w:rsidDel="00CF28C8" w:rsidRDefault="008814C3" w:rsidP="008814C3">
      <w:pPr>
        <w:pStyle w:val="a1"/>
        <w:rPr>
          <w:del w:id="1048" w:author="Виталий Лавренов" w:date="2019-06-25T15:18:00Z"/>
        </w:rPr>
      </w:pPr>
      <w:del w:id="1049" w:author="Виталий Лавренов" w:date="2019-06-25T15:18:00Z">
        <w:r w:rsidDel="00CF28C8">
          <w:delText>Автокодирующая нейронная сеть — это разновидность нейронных сетей, использующихся для снижения размерности</w:delText>
        </w:r>
        <w:r w:rsidRPr="003C37EE" w:rsidDel="00CF28C8">
          <w:delText xml:space="preserve"> </w:delText>
        </w:r>
        <w:r w:rsidRPr="00C76B4A" w:rsidDel="00CF28C8">
          <w:delText>[</w:delText>
        </w:r>
        <w:r w:rsidR="006C6FA6" w:rsidDel="00CF28C8">
          <w:delText>17</w:delText>
        </w:r>
        <w:r w:rsidRPr="00C76B4A" w:rsidDel="00CF28C8">
          <w:delText>]</w:delText>
        </w:r>
        <w:r w:rsidDel="00CF28C8">
          <w:delText>. Данная нейронная сеть состоит из двух компонентов: кодировщика и декодировщика, соединённых последовательно. Кодировщик сжимает данные до некоторой размерности, в то время как декодировщик восстанавливает данные из сжатых на предыдущем шаге. Данная сеть при обучении в качестве выходных данных использует входные данные. Обучив всю сеть можно использовать только ее часть – кодировщик как функцию для снижения размерности. В то же время декодировщик используется только для обучения.</w:delText>
        </w:r>
        <w:bookmarkStart w:id="1050" w:name="_Toc12369568"/>
        <w:bookmarkEnd w:id="1050"/>
      </w:del>
    </w:p>
    <w:p w14:paraId="0B2A3664" w14:textId="57AA55B2" w:rsidR="008814C3" w:rsidDel="00CF28C8" w:rsidRDefault="008814C3" w:rsidP="008814C3">
      <w:pPr>
        <w:pStyle w:val="a1"/>
        <w:rPr>
          <w:del w:id="1051" w:author="Виталий Лавренов" w:date="2019-06-25T15:18:00Z"/>
          <w:moveFrom w:id="1052" w:author="Виталий Лавренов" w:date="2019-06-25T15:16:00Z"/>
        </w:rPr>
      </w:pPr>
      <w:moveFromRangeStart w:id="1053" w:author="Виталий Лавренов" w:date="2019-06-25T15:16:00Z" w:name="move12368235"/>
      <w:moveFrom w:id="1054" w:author="Виталий Лавренов" w:date="2019-06-25T15:16:00Z">
        <w:del w:id="1055" w:author="Виталий Лавренов" w:date="2019-06-25T15:18:00Z">
          <w:r w:rsidRPr="001200DC" w:rsidDel="00CF28C8">
            <w:rPr>
              <w:noProof/>
              <w:lang w:eastAsia="ru-RU"/>
            </w:rPr>
            <w:drawing>
              <wp:inline distT="0" distB="0" distL="0" distR="0" wp14:anchorId="3295CD30" wp14:editId="37ED69C1">
                <wp:extent cx="4419600" cy="4160520"/>
                <wp:effectExtent l="0" t="0" r="0" b="0"/>
                <wp:docPr id="8" name="Рисунок 8" descr="C:\Users\lavr3\OneDrive\Рабочий стол\cf6228613fdc4f8fb819cbd41bb677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vr3\OneDrive\Рабочий стол\cf6228613fdc4f8fb819cbd41bb677e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4160520"/>
                        </a:xfrm>
                        <a:prstGeom prst="rect">
                          <a:avLst/>
                        </a:prstGeom>
                        <a:noFill/>
                        <a:ln>
                          <a:noFill/>
                        </a:ln>
                      </pic:spPr>
                    </pic:pic>
                  </a:graphicData>
                </a:graphic>
              </wp:inline>
            </w:drawing>
          </w:r>
          <w:bookmarkStart w:id="1056" w:name="_Toc12369569"/>
          <w:bookmarkEnd w:id="1056"/>
        </w:del>
      </w:moveFrom>
    </w:p>
    <w:p w14:paraId="6D75536C" w14:textId="3CA67DAF" w:rsidR="008814C3" w:rsidDel="00CF28C8" w:rsidRDefault="008814C3" w:rsidP="008814C3">
      <w:pPr>
        <w:pStyle w:val="a1"/>
        <w:rPr>
          <w:del w:id="1057" w:author="Виталий Лавренов" w:date="2019-06-25T15:18:00Z"/>
          <w:moveFrom w:id="1058" w:author="Виталий Лавренов" w:date="2019-06-25T15:16:00Z"/>
        </w:rPr>
      </w:pPr>
      <w:moveFrom w:id="1059" w:author="Виталий Лавренов" w:date="2019-06-25T15:16:00Z">
        <w:del w:id="1060" w:author="Виталий Лавренов" w:date="2019-06-25T15:18:00Z">
          <w:r w:rsidDel="00CF28C8">
            <w:delText>Так схематически выглядит автокодировщик.</w:delText>
          </w:r>
          <w:bookmarkStart w:id="1061" w:name="_Toc12369570"/>
          <w:bookmarkEnd w:id="1061"/>
        </w:del>
      </w:moveFrom>
    </w:p>
    <w:p w14:paraId="490E3FCF" w14:textId="5A306B41" w:rsidR="008814C3" w:rsidDel="00CF28C8" w:rsidRDefault="008814C3" w:rsidP="008814C3">
      <w:pPr>
        <w:pStyle w:val="a1"/>
        <w:rPr>
          <w:del w:id="1062" w:author="Виталий Лавренов" w:date="2019-06-25T15:18:00Z"/>
          <w:moveFrom w:id="1063" w:author="Виталий Лавренов" w:date="2019-06-25T15:16:00Z"/>
        </w:rPr>
      </w:pPr>
      <w:moveFrom w:id="1064" w:author="Виталий Лавренов" w:date="2019-06-25T15:16:00Z">
        <w:del w:id="1065" w:author="Виталий Лавренов" w:date="2019-06-25T15:18:00Z">
          <w:r w:rsidDel="00CF28C8">
            <w:delText>Автокодирующие нейронные сети можно разделить на 4 вида:</w:delText>
          </w:r>
          <w:bookmarkStart w:id="1066" w:name="_Toc12369571"/>
          <w:bookmarkEnd w:id="1066"/>
        </w:del>
      </w:moveFrom>
    </w:p>
    <w:p w14:paraId="42B2BF7E" w14:textId="0E8F7DCC" w:rsidR="008814C3" w:rsidDel="00CF28C8" w:rsidRDefault="008814C3" w:rsidP="008814C3">
      <w:pPr>
        <w:pStyle w:val="a1"/>
        <w:numPr>
          <w:ilvl w:val="0"/>
          <w:numId w:val="13"/>
        </w:numPr>
        <w:rPr>
          <w:del w:id="1067" w:author="Виталий Лавренов" w:date="2019-06-25T15:18:00Z"/>
          <w:moveFrom w:id="1068" w:author="Виталий Лавренов" w:date="2019-06-25T15:16:00Z"/>
        </w:rPr>
      </w:pPr>
      <w:moveFrom w:id="1069" w:author="Виталий Лавренов" w:date="2019-06-25T15:16:00Z">
        <w:del w:id="1070" w:author="Виталий Лавренов" w:date="2019-06-25T15:18:00Z">
          <w:r w:rsidDel="00CF28C8">
            <w:delText>Глубокие</w:delText>
          </w:r>
          <w:bookmarkStart w:id="1071" w:name="_Toc12369572"/>
          <w:bookmarkEnd w:id="1071"/>
        </w:del>
      </w:moveFrom>
    </w:p>
    <w:p w14:paraId="5E690FB3" w14:textId="31D9C524" w:rsidR="008814C3" w:rsidDel="00CF28C8" w:rsidRDefault="008814C3" w:rsidP="008814C3">
      <w:pPr>
        <w:pStyle w:val="a1"/>
        <w:numPr>
          <w:ilvl w:val="0"/>
          <w:numId w:val="13"/>
        </w:numPr>
        <w:rPr>
          <w:del w:id="1072" w:author="Виталий Лавренов" w:date="2019-06-25T15:18:00Z"/>
          <w:moveFrom w:id="1073" w:author="Виталий Лавренов" w:date="2019-06-25T15:16:00Z"/>
        </w:rPr>
      </w:pPr>
      <w:moveFrom w:id="1074" w:author="Виталий Лавренов" w:date="2019-06-25T15:16:00Z">
        <w:del w:id="1075" w:author="Виталий Лавренов" w:date="2019-06-25T15:18:00Z">
          <w:r w:rsidDel="00CF28C8">
            <w:delText>Регуляризованные</w:delText>
          </w:r>
          <w:bookmarkStart w:id="1076" w:name="_Toc12369573"/>
          <w:bookmarkEnd w:id="1076"/>
        </w:del>
      </w:moveFrom>
    </w:p>
    <w:p w14:paraId="7F8C3870" w14:textId="0A6CBB3E" w:rsidR="008814C3" w:rsidDel="00CF28C8" w:rsidRDefault="008814C3" w:rsidP="008814C3">
      <w:pPr>
        <w:pStyle w:val="a1"/>
        <w:numPr>
          <w:ilvl w:val="0"/>
          <w:numId w:val="13"/>
        </w:numPr>
        <w:rPr>
          <w:del w:id="1077" w:author="Виталий Лавренов" w:date="2019-06-25T15:18:00Z"/>
          <w:moveFrom w:id="1078" w:author="Виталий Лавренов" w:date="2019-06-25T15:16:00Z"/>
        </w:rPr>
      </w:pPr>
      <w:moveFrom w:id="1079" w:author="Виталий Лавренов" w:date="2019-06-25T15:16:00Z">
        <w:del w:id="1080" w:author="Виталий Лавренов" w:date="2019-06-25T15:18:00Z">
          <w:r w:rsidDel="00CF28C8">
            <w:delText>Сверточные</w:delText>
          </w:r>
          <w:bookmarkStart w:id="1081" w:name="_Toc12369574"/>
          <w:bookmarkEnd w:id="1081"/>
        </w:del>
      </w:moveFrom>
    </w:p>
    <w:p w14:paraId="415E2EE7" w14:textId="0857DFBE" w:rsidR="008814C3" w:rsidDel="00CF28C8" w:rsidRDefault="008814C3" w:rsidP="008814C3">
      <w:pPr>
        <w:pStyle w:val="a1"/>
        <w:numPr>
          <w:ilvl w:val="0"/>
          <w:numId w:val="13"/>
        </w:numPr>
        <w:rPr>
          <w:del w:id="1082" w:author="Виталий Лавренов" w:date="2019-06-25T15:18:00Z"/>
          <w:moveFrom w:id="1083" w:author="Виталий Лавренов" w:date="2019-06-25T15:16:00Z"/>
        </w:rPr>
      </w:pPr>
      <w:moveFrom w:id="1084" w:author="Виталий Лавренов" w:date="2019-06-25T15:16:00Z">
        <w:del w:id="1085" w:author="Виталий Лавренов" w:date="2019-06-25T15:18:00Z">
          <w:r w:rsidDel="00CF28C8">
            <w:delText>Шумоподавляющие</w:delText>
          </w:r>
          <w:bookmarkStart w:id="1086" w:name="_Toc12369575"/>
          <w:bookmarkEnd w:id="1086"/>
        </w:del>
      </w:moveFrom>
    </w:p>
    <w:moveFromRangeEnd w:id="1053"/>
    <w:p w14:paraId="553A2477" w14:textId="45730F04" w:rsidR="008814C3" w:rsidRPr="005D56A2" w:rsidDel="00CF28C8" w:rsidRDefault="008814C3" w:rsidP="008814C3">
      <w:pPr>
        <w:pStyle w:val="a1"/>
        <w:rPr>
          <w:del w:id="1087" w:author="Виталий Лавренов" w:date="2019-06-25T15:18:00Z"/>
        </w:rPr>
      </w:pPr>
      <w:del w:id="1088" w:author="Виталий Лавренов" w:date="2019-06-25T15:18:00Z">
        <w:r w:rsidDel="00CF28C8">
          <w:delText>Глубокие автокодирующие нейронные сети отличаются наличием нескольких скрытых слоев. В основном используются линейные операторы. Регуляризованные автокодирующие нейрнонные сети используют специальные приемы, штрафующие за переобучиение и заставляющие выделять более уникальные признаки. Сверточные используют операции свертки и пулинга. В шумоподавляющих к исходному изображению добавляется шум, таким образом нейронная сеть так же избавляется от шумов.</w:delText>
        </w:r>
        <w:bookmarkStart w:id="1089" w:name="_Toc12369576"/>
        <w:bookmarkEnd w:id="1089"/>
      </w:del>
    </w:p>
    <w:p w14:paraId="32F68D48" w14:textId="7B3129C2" w:rsidR="004751E7" w:rsidRDefault="004751E7" w:rsidP="004751E7">
      <w:pPr>
        <w:pStyle w:val="3"/>
        <w:jc w:val="left"/>
      </w:pPr>
      <w:bookmarkStart w:id="1090" w:name="_Toc12369577"/>
      <w:commentRangeStart w:id="1091"/>
      <w:r>
        <w:t xml:space="preserve">Архитектура </w:t>
      </w:r>
      <w:proofErr w:type="spellStart"/>
      <w:r>
        <w:t>автокодирующих</w:t>
      </w:r>
      <w:proofErr w:type="spellEnd"/>
      <w:r>
        <w:t xml:space="preserve"> нейронных сетей</w:t>
      </w:r>
      <w:commentRangeEnd w:id="1091"/>
      <w:r w:rsidR="00B8798A">
        <w:rPr>
          <w:rStyle w:val="af3"/>
          <w:rFonts w:asciiTheme="minorHAnsi" w:hAnsiTheme="minorHAnsi" w:cstheme="minorBidi"/>
          <w:b w:val="0"/>
        </w:rPr>
        <w:commentReference w:id="1091"/>
      </w:r>
      <w:bookmarkEnd w:id="1090"/>
    </w:p>
    <w:p w14:paraId="5DF04498" w14:textId="209395FC" w:rsidR="008814C3" w:rsidRDefault="008814C3" w:rsidP="008814C3">
      <w:pPr>
        <w:pStyle w:val="a1"/>
        <w:rPr>
          <w:ins w:id="1092" w:author="Виталий Лавренов" w:date="2019-06-25T15:18:00Z"/>
        </w:rPr>
      </w:pPr>
      <w:r>
        <w:t xml:space="preserve">Для снижения размерности </w:t>
      </w:r>
      <w:r w:rsidR="004A14EA">
        <w:t>предлагается применить</w:t>
      </w:r>
      <w:r>
        <w:t xml:space="preserve"> </w:t>
      </w:r>
      <w:commentRangeStart w:id="1093"/>
      <w:r>
        <w:t xml:space="preserve">глубокие, </w:t>
      </w:r>
      <w:proofErr w:type="spellStart"/>
      <w:r>
        <w:t>регуляризованные</w:t>
      </w:r>
      <w:proofErr w:type="spellEnd"/>
      <w:r>
        <w:t xml:space="preserve"> и </w:t>
      </w:r>
      <w:proofErr w:type="spellStart"/>
      <w:r>
        <w:t>сверточные</w:t>
      </w:r>
      <w:proofErr w:type="spellEnd"/>
      <w:r>
        <w:t xml:space="preserve"> </w:t>
      </w:r>
      <w:proofErr w:type="spellStart"/>
      <w:r>
        <w:t>автокодирующие</w:t>
      </w:r>
      <w:proofErr w:type="spellEnd"/>
      <w:r>
        <w:t xml:space="preserve"> нейронные сети</w:t>
      </w:r>
      <w:commentRangeEnd w:id="1093"/>
      <w:r w:rsidR="00B8798A">
        <w:rPr>
          <w:rStyle w:val="af3"/>
          <w:rFonts w:asciiTheme="minorHAnsi" w:hAnsiTheme="minorHAnsi" w:cstheme="minorBidi"/>
        </w:rPr>
        <w:commentReference w:id="1093"/>
      </w:r>
      <w:r>
        <w:t>.</w:t>
      </w:r>
    </w:p>
    <w:p w14:paraId="4AD694AB" w14:textId="78D5EFC4" w:rsidR="00CF28C8" w:rsidRPr="005D56A2" w:rsidRDefault="00CF28C8" w:rsidP="00CF28C8">
      <w:pPr>
        <w:pStyle w:val="a1"/>
        <w:rPr>
          <w:ins w:id="1094" w:author="Виталий Лавренов" w:date="2019-06-25T15:18:00Z"/>
        </w:rPr>
      </w:pPr>
      <w:ins w:id="1095" w:author="Виталий Лавренов" w:date="2019-06-25T15:18:00Z">
        <w:r>
          <w:t xml:space="preserve">Глубокие </w:t>
        </w:r>
        <w:proofErr w:type="spellStart"/>
        <w:r>
          <w:t>автокодирующие</w:t>
        </w:r>
        <w:proofErr w:type="spellEnd"/>
        <w:r>
          <w:t xml:space="preserve"> нейронные сети отличаются наличием нескольких скрытых слоев. В основном используются линейные операторы. </w:t>
        </w:r>
        <w:proofErr w:type="spellStart"/>
        <w:r>
          <w:t>Регуляризованные</w:t>
        </w:r>
        <w:proofErr w:type="spellEnd"/>
        <w:r>
          <w:t xml:space="preserve"> </w:t>
        </w:r>
        <w:proofErr w:type="spellStart"/>
        <w:r>
          <w:t>автокодирующие</w:t>
        </w:r>
        <w:proofErr w:type="spellEnd"/>
        <w:r>
          <w:t xml:space="preserve"> </w:t>
        </w:r>
        <w:proofErr w:type="spellStart"/>
        <w:r>
          <w:t>нейрнонные</w:t>
        </w:r>
        <w:proofErr w:type="spellEnd"/>
        <w:r>
          <w:t xml:space="preserve"> сети используют специальные приемы, штрафующие за </w:t>
        </w:r>
        <w:proofErr w:type="spellStart"/>
        <w:r>
          <w:t>переобучиение</w:t>
        </w:r>
        <w:proofErr w:type="spellEnd"/>
        <w:r>
          <w:t xml:space="preserve"> и заставляющие выделять более уникальные признаки. Сверточные используют операции свертки и </w:t>
        </w:r>
        <w:proofErr w:type="spellStart"/>
        <w:r>
          <w:t>пулинга</w:t>
        </w:r>
        <w:proofErr w:type="spellEnd"/>
        <w:r>
          <w:t>.</w:t>
        </w:r>
      </w:ins>
    </w:p>
    <w:p w14:paraId="58ED9673" w14:textId="53FEC68B" w:rsidR="00CF28C8" w:rsidDel="00CF28C8" w:rsidRDefault="00CF28C8" w:rsidP="008814C3">
      <w:pPr>
        <w:pStyle w:val="a1"/>
        <w:rPr>
          <w:del w:id="1096" w:author="Виталий Лавренов" w:date="2019-06-25T15:18:00Z"/>
        </w:rPr>
      </w:pPr>
    </w:p>
    <w:p w14:paraId="658461DE" w14:textId="580496B2" w:rsidR="008814C3" w:rsidDel="008F3525" w:rsidRDefault="008814C3" w:rsidP="008814C3">
      <w:pPr>
        <w:pStyle w:val="a1"/>
        <w:rPr>
          <w:del w:id="1097" w:author="Виталий Лавренов" w:date="2019-06-25T15:29:00Z"/>
        </w:rPr>
      </w:pPr>
      <w:del w:id="1098" w:author="Виталий Лавренов" w:date="2019-06-25T15:29:00Z">
        <w:r w:rsidDel="008F3525">
          <w:delText xml:space="preserve">Сперва снимки из обучающей выборки </w:delText>
        </w:r>
        <w:r w:rsidR="004A14EA" w:rsidDel="008F3525">
          <w:delText>требуется</w:delText>
        </w:r>
        <w:r w:rsidDel="008F3525">
          <w:delText xml:space="preserve"> приве</w:delText>
        </w:r>
        <w:r w:rsidR="004A14EA" w:rsidDel="008F3525">
          <w:delText>сти</w:delText>
        </w:r>
        <w:r w:rsidDel="008F3525">
          <w:delText xml:space="preserve"> </w:delText>
        </w:r>
      </w:del>
      <w:ins w:id="1099" w:author="Microsoft Office User" w:date="2019-06-25T13:51:00Z">
        <w:del w:id="1100" w:author="Виталий Лавренов" w:date="2019-06-25T15:29:00Z">
          <w:r w:rsidR="00B8798A" w:rsidDel="008F3525">
            <w:delText>общему разрешению (к примеру 64х64)</w:delText>
          </w:r>
        </w:del>
      </w:ins>
      <w:del w:id="1101" w:author="Виталий Лавренов" w:date="2019-06-25T15:29:00Z">
        <w:r w:rsidDel="008F3525">
          <w:delText>к размеру 64х64.</w:delText>
        </w:r>
      </w:del>
    </w:p>
    <w:p w14:paraId="22AB7C02" w14:textId="5A35643B" w:rsidR="008814C3" w:rsidRDefault="008814C3" w:rsidP="008814C3">
      <w:pPr>
        <w:pStyle w:val="a1"/>
      </w:pPr>
      <w:r>
        <w:t xml:space="preserve">В архитектуре </w:t>
      </w:r>
      <w:proofErr w:type="spellStart"/>
      <w:r>
        <w:t>автокодирующих</w:t>
      </w:r>
      <w:proofErr w:type="spellEnd"/>
      <w:r>
        <w:t xml:space="preserve"> сетей использ</w:t>
      </w:r>
      <w:r w:rsidR="004A14EA">
        <w:t>ует</w:t>
      </w:r>
      <w:r>
        <w:t>ся линейный слой, имеющий следующий вид:</w:t>
      </w:r>
    </w:p>
    <w:p w14:paraId="27C123F5" w14:textId="77777777" w:rsidR="008814C3" w:rsidRDefault="008814C3" w:rsidP="008814C3">
      <w:pPr>
        <w:pStyle w:val="a1"/>
      </w:pPr>
      <m:oMathPara>
        <m:oMath>
          <m:r>
            <w:rPr>
              <w:rFonts w:ascii="Cambria Math" w:hAnsi="Cambria Math"/>
            </w:rPr>
            <m:t>linear</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r>
                <w:rPr>
                  <w:rFonts w:ascii="Cambria Math" w:hAnsi="Cambria Math"/>
                </w:rPr>
                <m:t>ω, x</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p w14:paraId="378D2F91" w14:textId="33BE056A" w:rsidR="008814C3" w:rsidRDefault="008814C3" w:rsidP="008814C3">
      <w:pPr>
        <w:pStyle w:val="a1"/>
      </w:pPr>
      <w:proofErr w:type="spellStart"/>
      <w:r>
        <w:t>Декодировщик</w:t>
      </w:r>
      <w:proofErr w:type="spellEnd"/>
      <w:r>
        <w:t xml:space="preserve"> представляет собой зеркально</w:t>
      </w:r>
      <w:r w:rsidR="004A14EA">
        <w:t>е отражение кодировщика. Функцию</w:t>
      </w:r>
      <w:r>
        <w:t xml:space="preserve"> активации для кодировщика </w:t>
      </w:r>
      <w:r w:rsidR="004A14EA">
        <w:t xml:space="preserve">предлагается взять </w:t>
      </w:r>
      <w:proofErr w:type="spellStart"/>
      <w:r w:rsidR="004A14EA">
        <w:t>сигмоиду</w:t>
      </w:r>
      <w:proofErr w:type="spellEnd"/>
      <w:r w:rsidR="004A14EA">
        <w:t xml:space="preserve">. Для </w:t>
      </w:r>
      <w:proofErr w:type="spellStart"/>
      <w:r w:rsidR="004A14EA">
        <w:t>декодировщика</w:t>
      </w:r>
      <w:proofErr w:type="spellEnd"/>
      <w:r w:rsidR="004A14EA">
        <w:t xml:space="preserve"> тангенсоиду</w:t>
      </w:r>
      <w:r>
        <w:t>.</w:t>
      </w:r>
    </w:p>
    <w:p w14:paraId="3E66A50B" w14:textId="77777777" w:rsidR="008814C3" w:rsidRPr="007D789A" w:rsidRDefault="008814C3" w:rsidP="008814C3">
      <w:pPr>
        <w:pStyle w:val="a1"/>
        <w:rPr>
          <w:rFonts w:eastAsiaTheme="minorEastAsia"/>
        </w:rPr>
      </w:pPr>
      <m:oMathPara>
        <m:oMath>
          <m:r>
            <w:rPr>
              <w:rFonts w:ascii="Cambria Math" w:hAnsi="Cambria Math"/>
            </w:rPr>
            <m:t>sigm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tanh=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02D668E6" w14:textId="765C9E32" w:rsidR="008814C3" w:rsidRDefault="008814C3" w:rsidP="008814C3">
      <w:pPr>
        <w:pStyle w:val="a1"/>
        <w:rPr>
          <w:ins w:id="1102" w:author="Виталий Лавренов" w:date="2019-06-25T15:29:00Z"/>
        </w:rPr>
      </w:pPr>
      <w:r>
        <w:t xml:space="preserve">Помимо обычных </w:t>
      </w:r>
      <w:proofErr w:type="spellStart"/>
      <w:r>
        <w:t>автокодирующих</w:t>
      </w:r>
      <w:proofErr w:type="spellEnd"/>
      <w:r>
        <w:t xml:space="preserve"> сетей </w:t>
      </w:r>
      <w:r w:rsidR="004A14EA">
        <w:t>предлагается применить</w:t>
      </w:r>
      <w:r>
        <w:t xml:space="preserve"> </w:t>
      </w:r>
      <w:proofErr w:type="spellStart"/>
      <w:r>
        <w:t>регуляризованные</w:t>
      </w:r>
      <w:proofErr w:type="spellEnd"/>
      <w:r>
        <w:t xml:space="preserve"> </w:t>
      </w:r>
      <w:proofErr w:type="spellStart"/>
      <w:r>
        <w:t>автокодирующие</w:t>
      </w:r>
      <w:proofErr w:type="spellEnd"/>
      <w:r>
        <w:t xml:space="preserve"> нейронные сети. В качестве </w:t>
      </w:r>
      <w:proofErr w:type="spellStart"/>
      <w:r>
        <w:t>регуляризованной</w:t>
      </w:r>
      <w:proofErr w:type="spellEnd"/>
      <w:r>
        <w:t xml:space="preserve"> </w:t>
      </w:r>
      <w:proofErr w:type="spellStart"/>
      <w:r>
        <w:t>автокодирующей</w:t>
      </w:r>
      <w:proofErr w:type="spellEnd"/>
      <w:r>
        <w:t xml:space="preserve"> нейронной сети </w:t>
      </w:r>
      <w:r w:rsidR="004A14EA">
        <w:t>стоит использоват</w:t>
      </w:r>
      <w:r>
        <w:t xml:space="preserve">ь </w:t>
      </w:r>
      <w:r>
        <w:rPr>
          <w:lang w:val="en-US"/>
        </w:rPr>
        <w:t>k</w:t>
      </w:r>
      <w:r w:rsidRPr="00B73F85">
        <w:t>-</w:t>
      </w:r>
      <w:r w:rsidR="004A14EA">
        <w:t>разряженную</w:t>
      </w:r>
      <w:r>
        <w:t xml:space="preserve"> сеть</w:t>
      </w:r>
      <w:r w:rsidRPr="003C37EE">
        <w:t xml:space="preserve"> [</w:t>
      </w:r>
      <w:r>
        <w:t>18,19</w:t>
      </w:r>
      <w:r w:rsidRPr="003C37EE">
        <w:t>]</w:t>
      </w:r>
      <w:r>
        <w:t xml:space="preserve">. Особенность данной сети заключается в том, что на последнем слое кодировщика остаются только </w:t>
      </w:r>
      <w:r>
        <w:rPr>
          <w:lang w:val="en-US"/>
        </w:rPr>
        <w:t>k</w:t>
      </w:r>
      <w:r>
        <w:t xml:space="preserve"> признаков, имеющих наибольшее значение, остальные зануляются. Данный прием заставляет нейро</w:t>
      </w:r>
      <w:r w:rsidR="004A14EA">
        <w:t>нную сеть</w:t>
      </w:r>
      <w:r>
        <w:t xml:space="preserve"> выучивать более уникальные признаки и снижает риски переобучения, когда нейро</w:t>
      </w:r>
      <w:r w:rsidR="004A14EA">
        <w:t>нная сеть</w:t>
      </w:r>
      <w:r>
        <w:t xml:space="preserve"> </w:t>
      </w:r>
      <w:r w:rsidR="004A14EA">
        <w:t>декодирует</w:t>
      </w:r>
      <w:r>
        <w:t xml:space="preserve"> </w:t>
      </w:r>
      <w:r w:rsidR="004A14EA">
        <w:t xml:space="preserve">усредненное </w:t>
      </w:r>
      <w:r>
        <w:t>изображение.</w:t>
      </w:r>
      <w:ins w:id="1103" w:author="Виталий Лавренов" w:date="2019-06-25T15:26:00Z">
        <w:r w:rsidR="008F3525" w:rsidRPr="008F3525">
          <w:rPr>
            <w:rPrChange w:id="1104" w:author="Виталий Лавренов" w:date="2019-06-25T15:26:00Z">
              <w:rPr>
                <w:lang w:val="en-US"/>
              </w:rPr>
            </w:rPrChange>
          </w:rPr>
          <w:t xml:space="preserve"> </w:t>
        </w:r>
        <w:r w:rsidR="008F3525">
          <w:t xml:space="preserve">Данный вариант </w:t>
        </w:r>
        <w:proofErr w:type="spellStart"/>
        <w:r w:rsidR="008F3525">
          <w:t>регуляризованной</w:t>
        </w:r>
        <w:proofErr w:type="spellEnd"/>
        <w:r w:rsidR="008F3525">
          <w:t xml:space="preserve"> </w:t>
        </w:r>
        <w:proofErr w:type="spellStart"/>
        <w:r w:rsidR="008F3525">
          <w:t>автокодирующей</w:t>
        </w:r>
        <w:proofErr w:type="spellEnd"/>
        <w:r w:rsidR="008F3525">
          <w:t xml:space="preserve"> нейронной сети следует применить, так как она позволяет достичь большей скорости вычислений по сравнению с альтернативами</w:t>
        </w:r>
        <w:r w:rsidR="008F3525" w:rsidRPr="005110BD">
          <w:t xml:space="preserve"> [18, 19].</w:t>
        </w:r>
      </w:ins>
    </w:p>
    <w:p w14:paraId="019137EA" w14:textId="77777777" w:rsidR="008F3525" w:rsidRDefault="008F3525" w:rsidP="008F3525">
      <w:pPr>
        <w:pStyle w:val="a1"/>
        <w:rPr>
          <w:ins w:id="1105" w:author="Виталий Лавренов" w:date="2019-06-25T15:29:00Z"/>
        </w:rPr>
      </w:pPr>
      <w:ins w:id="1106" w:author="Виталий Лавренов" w:date="2019-06-25T15:29:00Z">
        <w:r>
          <w:lastRenderedPageBreak/>
          <w:t>Сперва снимки из обучающей выборки требуется привести общему разрешению (</w:t>
        </w:r>
        <w:proofErr w:type="gramStart"/>
        <w:r>
          <w:t>к примеру</w:t>
        </w:r>
        <w:proofErr w:type="gramEnd"/>
        <w:r>
          <w:t xml:space="preserve"> 64х64).</w:t>
        </w:r>
      </w:ins>
    </w:p>
    <w:p w14:paraId="5A2DC9B1" w14:textId="78B25547" w:rsidR="008F3525" w:rsidRPr="008F3525" w:rsidDel="008F3525" w:rsidRDefault="008F3525" w:rsidP="008814C3">
      <w:pPr>
        <w:pStyle w:val="a1"/>
        <w:rPr>
          <w:del w:id="1107" w:author="Виталий Лавренов" w:date="2019-06-25T15:29:00Z"/>
          <w:rFonts w:eastAsiaTheme="minorEastAsia"/>
        </w:rPr>
      </w:pPr>
    </w:p>
    <w:p w14:paraId="7682E11F" w14:textId="185C5CE3" w:rsidR="008814C3" w:rsidRDefault="004A14EA" w:rsidP="008814C3">
      <w:pPr>
        <w:pStyle w:val="a1"/>
      </w:pPr>
      <w:commentRangeStart w:id="1108"/>
      <w:r>
        <w:t>Предлагается использовать</w:t>
      </w:r>
      <w:r w:rsidR="008814C3">
        <w:t xml:space="preserve"> следующие архитектуры </w:t>
      </w:r>
      <w:proofErr w:type="spellStart"/>
      <w:r w:rsidR="008814C3">
        <w:t>автокодирующих</w:t>
      </w:r>
      <w:proofErr w:type="spellEnd"/>
      <w:r w:rsidR="008814C3">
        <w:t xml:space="preserve"> сетей</w:t>
      </w:r>
      <w:r>
        <w:t xml:space="preserve"> для изображений размера 64 х 64</w:t>
      </w:r>
      <w:r w:rsidR="008814C3">
        <w:t>:</w:t>
      </w:r>
      <w:commentRangeEnd w:id="1108"/>
      <w:r w:rsidR="00F33D8D">
        <w:rPr>
          <w:rStyle w:val="af3"/>
          <w:rFonts w:asciiTheme="minorHAnsi" w:hAnsiTheme="minorHAnsi" w:cstheme="minorBidi"/>
        </w:rPr>
        <w:commentReference w:id="1108"/>
      </w:r>
    </w:p>
    <w:p w14:paraId="16034A7E" w14:textId="77777777" w:rsidR="008814C3" w:rsidRPr="00550B3B" w:rsidRDefault="008814C3" w:rsidP="008814C3">
      <w:pPr>
        <w:pStyle w:val="a1"/>
        <w:numPr>
          <w:ilvl w:val="0"/>
          <w:numId w:val="29"/>
        </w:numPr>
        <w:rPr>
          <w:rFonts w:eastAsiaTheme="minorEastAsia"/>
        </w:rPr>
      </w:pPr>
      <w:r>
        <w:t xml:space="preserve">Шестислойная сеть: три слоя кодировщик и три </w:t>
      </w:r>
      <w:proofErr w:type="spellStart"/>
      <w:r>
        <w:t>декодировщик</w:t>
      </w:r>
      <w:proofErr w:type="spellEnd"/>
      <w:r>
        <w:t>. Архитектура представляет собой линейный слой, преобразующий размерность 4096 в 500 затем функция активации, затем снова линейный слой из 500 в 64, функция активации и снова линейный слой из 64 в целевую размерность, являющуюся параметром модели.</w:t>
      </w:r>
    </w:p>
    <w:p w14:paraId="174D814B" w14:textId="4C7EAD75" w:rsidR="008814C3" w:rsidRDefault="008814C3" w:rsidP="008814C3">
      <w:pPr>
        <w:pStyle w:val="a1"/>
        <w:numPr>
          <w:ilvl w:val="0"/>
          <w:numId w:val="29"/>
        </w:numPr>
      </w:pPr>
      <w:proofErr w:type="spellStart"/>
      <w:r>
        <w:t>Двенадцатислойная</w:t>
      </w:r>
      <w:proofErr w:type="spellEnd"/>
      <w:r>
        <w:t xml:space="preserve"> сеть, по 6 слоев на кодировщик и </w:t>
      </w:r>
      <w:proofErr w:type="spellStart"/>
      <w:r>
        <w:t>декодировщик</w:t>
      </w:r>
      <w:proofErr w:type="spellEnd"/>
      <w:r>
        <w:t xml:space="preserve">. Архитектура кодировщика имеет следующий вид: линейный слой 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 функция активации, линейный слой 100 – целевая размерность. </w:t>
      </w:r>
      <w:proofErr w:type="spellStart"/>
      <w:r>
        <w:t>Декодировщик</w:t>
      </w:r>
      <w:proofErr w:type="spellEnd"/>
      <w:r>
        <w:t xml:space="preserve"> также представляет собой зеркальное отражение кодировщика. Функции активации те же</w:t>
      </w:r>
      <w:r w:rsidR="00477BB6">
        <w:t>,</w:t>
      </w:r>
      <w:r w:rsidRPr="00B73F85">
        <w:t xml:space="preserve"> </w:t>
      </w:r>
      <w:r>
        <w:t>что и в предыдущей сети.</w:t>
      </w:r>
    </w:p>
    <w:p w14:paraId="1365D298" w14:textId="7B47DCC8" w:rsidR="008814C3" w:rsidRDefault="008814C3" w:rsidP="008814C3">
      <w:pPr>
        <w:pStyle w:val="a1"/>
        <w:numPr>
          <w:ilvl w:val="0"/>
          <w:numId w:val="29"/>
        </w:numPr>
      </w:pPr>
      <w:r>
        <w:t xml:space="preserve">Шестислойная </w:t>
      </w:r>
      <w:r>
        <w:rPr>
          <w:lang w:val="en-US"/>
        </w:rPr>
        <w:t>k</w:t>
      </w:r>
      <w:r w:rsidRPr="00BC1822">
        <w:t>-</w:t>
      </w:r>
      <w:r>
        <w:t xml:space="preserve">разряженная </w:t>
      </w:r>
      <w:r w:rsidR="00EE7204">
        <w:t>нейронная сеть</w:t>
      </w:r>
      <w:r>
        <w:t xml:space="preserve">. Архитектура кодировщика имеет следующий вид: линейный слой 4096х1000, функция активации, линейный слой 1000х500, функция активации, линейный слой 500х100,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тангенсоиды.</w:t>
      </w:r>
    </w:p>
    <w:p w14:paraId="444CDB79" w14:textId="72B195EB" w:rsidR="008814C3" w:rsidRDefault="008814C3" w:rsidP="008814C3">
      <w:pPr>
        <w:pStyle w:val="a1"/>
        <w:numPr>
          <w:ilvl w:val="0"/>
          <w:numId w:val="29"/>
        </w:numPr>
      </w:pPr>
      <w:r>
        <w:t xml:space="preserve">Десятислойная </w:t>
      </w:r>
      <w:r>
        <w:rPr>
          <w:lang w:val="en-US"/>
        </w:rPr>
        <w:t>k</w:t>
      </w:r>
      <w:r w:rsidRPr="00BC1822">
        <w:t>-</w:t>
      </w:r>
      <w:r>
        <w:t xml:space="preserve">разряженная </w:t>
      </w:r>
      <w:r w:rsidR="00EE7204">
        <w:t>нейронная сеть</w:t>
      </w:r>
      <w:r>
        <w:t xml:space="preserve">. Архитектура кодировщика имеет следующий вид: линейный слой линейный слой 4096х2000, функция активации, линейный слой 2000х1100, функция активации, линейный слой 1100х500, функция активации, линейный </w:t>
      </w:r>
      <w:r>
        <w:lastRenderedPageBreak/>
        <w:t xml:space="preserve">слой 500х300, функция активации, линейный слой 300х100,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тангенсоиды.</w:t>
      </w:r>
    </w:p>
    <w:p w14:paraId="565284C4" w14:textId="7478E7A7" w:rsidR="008F3525" w:rsidRDefault="008F3525" w:rsidP="008814C3">
      <w:pPr>
        <w:pStyle w:val="a1"/>
        <w:rPr>
          <w:ins w:id="1109" w:author="Виталий Лавренов" w:date="2019-06-25T15:33:00Z"/>
        </w:rPr>
      </w:pPr>
      <w:ins w:id="1110" w:author="Виталий Лавренов" w:date="2019-06-25T15:33:00Z">
        <w:r>
          <w:t>Данная архитектура обусловлена т</w:t>
        </w:r>
        <w:r w:rsidR="00981CBD">
          <w:t xml:space="preserve">ем, что многослойная </w:t>
        </w:r>
        <w:proofErr w:type="spellStart"/>
        <w:r w:rsidR="00981CBD">
          <w:t>автокодирующая</w:t>
        </w:r>
        <w:proofErr w:type="spellEnd"/>
        <w:r w:rsidR="00981CBD">
          <w:t xml:space="preserve"> нейронная сеть на каждом слое сжимает изображение до все более и более </w:t>
        </w:r>
      </w:ins>
      <w:ins w:id="1111" w:author="Виталий Лавренов" w:date="2019-06-25T15:34:00Z">
        <w:r w:rsidR="00981CBD">
          <w:t xml:space="preserve">маленькой размерности. Таким образом размер слоев должен плавно уменьшатся с </w:t>
        </w:r>
      </w:ins>
      <w:ins w:id="1112" w:author="Виталий Лавренов" w:date="2019-06-25T15:35:00Z">
        <w:r w:rsidR="00981CBD">
          <w:t>увеличением</w:t>
        </w:r>
      </w:ins>
      <w:ins w:id="1113" w:author="Виталий Лавренов" w:date="2019-06-25T15:34:00Z">
        <w:r w:rsidR="00981CBD">
          <w:t xml:space="preserve"> глубины </w:t>
        </w:r>
      </w:ins>
      <w:ins w:id="1114" w:author="Виталий Лавренов" w:date="2019-06-25T15:35:00Z">
        <w:r w:rsidR="00981CBD">
          <w:t xml:space="preserve">сети. Предлагается </w:t>
        </w:r>
      </w:ins>
      <w:ins w:id="1115" w:author="Виталий Лавренов" w:date="2019-06-25T15:42:00Z">
        <w:r w:rsidR="00981CBD">
          <w:t>выяснить</w:t>
        </w:r>
      </w:ins>
      <w:ins w:id="1116" w:author="Виталий Лавренов" w:date="2019-06-25T15:35:00Z">
        <w:r w:rsidR="00981CBD">
          <w:t xml:space="preserve"> даст ли прирост качества увеличение количества слоев.</w:t>
        </w:r>
      </w:ins>
    </w:p>
    <w:p w14:paraId="538C8B05" w14:textId="2BBB9511" w:rsidR="008814C3" w:rsidRPr="007643F9" w:rsidRDefault="008814C3" w:rsidP="008814C3">
      <w:pPr>
        <w:pStyle w:val="a1"/>
      </w:pPr>
      <w:r>
        <w:t xml:space="preserve">Также </w:t>
      </w:r>
      <w:r w:rsidR="004A14EA">
        <w:t>предлагается построить</w:t>
      </w:r>
      <w:r>
        <w:t xml:space="preserve"> похожие нейро</w:t>
      </w:r>
      <w:r w:rsidR="00EE7204">
        <w:t xml:space="preserve">нные </w:t>
      </w:r>
      <w:r>
        <w:t xml:space="preserve">сети для снимков более высокой размерности 128х128. Для этого снимки </w:t>
      </w:r>
      <w:r w:rsidR="004A14EA">
        <w:t>требуется</w:t>
      </w:r>
      <w:r>
        <w:t xml:space="preserve"> приве</w:t>
      </w:r>
      <w:r w:rsidR="004A14EA">
        <w:t>сти</w:t>
      </w:r>
      <w:r>
        <w:t xml:space="preserve"> к размерности 128х128. Их архитектуры </w:t>
      </w:r>
      <w:r w:rsidR="004A14EA">
        <w:t>должны иметь</w:t>
      </w:r>
      <w:r>
        <w:t xml:space="preserve"> следующий вид:</w:t>
      </w:r>
    </w:p>
    <w:p w14:paraId="51BE2564" w14:textId="510B706F" w:rsidR="008814C3" w:rsidRDefault="008814C3" w:rsidP="008814C3">
      <w:pPr>
        <w:pStyle w:val="a1"/>
        <w:numPr>
          <w:ilvl w:val="0"/>
          <w:numId w:val="30"/>
        </w:numPr>
      </w:pPr>
      <w:r>
        <w:t xml:space="preserve">Десятислойная сеть. Архитектура кодировщика имеет следующий вид: линейный слой 16384х5000, функция активации, линейный слой 5000х1000, функция активации, линейный слой 1000х300, функция активации, линейный слой 300х60, функция активации, функция активации, линейный слой 60 – целевая размерность. </w:t>
      </w:r>
      <w:proofErr w:type="spellStart"/>
      <w:r>
        <w:t>Декодировщик</w:t>
      </w:r>
      <w:proofErr w:type="spellEnd"/>
      <w:r>
        <w:t xml:space="preserve"> также представляет собой зеркальное отражение кодировщика. Функции активации те же</w:t>
      </w:r>
      <w:r w:rsidRPr="00B73F85">
        <w:t xml:space="preserve"> </w:t>
      </w:r>
      <w:r>
        <w:t>что и в предыдущей сети.</w:t>
      </w:r>
    </w:p>
    <w:p w14:paraId="06AD60B9" w14:textId="6078E0DE" w:rsidR="008814C3" w:rsidRDefault="008814C3" w:rsidP="008814C3">
      <w:pPr>
        <w:pStyle w:val="a1"/>
        <w:numPr>
          <w:ilvl w:val="0"/>
          <w:numId w:val="30"/>
        </w:numPr>
      </w:pPr>
      <w:proofErr w:type="spellStart"/>
      <w:r>
        <w:t>Четырнадцатислойная</w:t>
      </w:r>
      <w:proofErr w:type="spellEnd"/>
      <w:r>
        <w:t xml:space="preserve"> сеть. Архитектура кодировщика имеет следующий вид: линейный слой 16384х10000, функция активации, линейный слой 10000х6000, функция активации, линейный слой 6000х2000, функция активации, линейный слой 2000х800, функция активации, линейный слой 800х300, функция активации, линейный слой 300х100, функция активации, линейный слой 100 – целевая размерность. </w:t>
      </w:r>
      <w:proofErr w:type="spellStart"/>
      <w:r>
        <w:t>Декодировщик</w:t>
      </w:r>
      <w:proofErr w:type="spellEnd"/>
      <w:r>
        <w:t xml:space="preserve"> также представляет собой зеркальное отражение кодировщика. Функции активации те же</w:t>
      </w:r>
      <w:r w:rsidRPr="00B73F85">
        <w:t xml:space="preserve"> </w:t>
      </w:r>
      <w:r>
        <w:t>что и в предыдущей сети.</w:t>
      </w:r>
    </w:p>
    <w:p w14:paraId="44644231" w14:textId="77777777" w:rsidR="008814C3" w:rsidRDefault="008814C3" w:rsidP="008814C3">
      <w:pPr>
        <w:pStyle w:val="a1"/>
        <w:numPr>
          <w:ilvl w:val="0"/>
          <w:numId w:val="30"/>
        </w:numPr>
      </w:pPr>
      <w:r>
        <w:lastRenderedPageBreak/>
        <w:t xml:space="preserve">Восьмислойная </w:t>
      </w:r>
      <w:r>
        <w:rPr>
          <w:lang w:val="en-US"/>
        </w:rPr>
        <w:t>k</w:t>
      </w:r>
      <w:r w:rsidRPr="00BC1822">
        <w:t>-</w:t>
      </w:r>
      <w:r>
        <w:t xml:space="preserve">разряженная нейронная сеть. Архитектура кодировщика имеет следующий вид: линейный слой 16384х5000, функция активации, линейный слой 5000х1000, функция активации, линейный слой 1000х300, линейный слой 300х100,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w:t>
      </w:r>
      <w:proofErr w:type="spellStart"/>
      <w:r>
        <w:t>тангнесоиды</w:t>
      </w:r>
      <w:proofErr w:type="spellEnd"/>
      <w:r>
        <w:t>.</w:t>
      </w:r>
    </w:p>
    <w:p w14:paraId="554C395A" w14:textId="77777777" w:rsidR="008814C3" w:rsidRDefault="008814C3" w:rsidP="008814C3">
      <w:pPr>
        <w:pStyle w:val="a1"/>
        <w:numPr>
          <w:ilvl w:val="0"/>
          <w:numId w:val="30"/>
        </w:numPr>
      </w:pPr>
      <w:proofErr w:type="spellStart"/>
      <w:r>
        <w:t>Двенадцатислойная</w:t>
      </w:r>
      <w:proofErr w:type="spellEnd"/>
      <w:r>
        <w:t xml:space="preserve"> </w:t>
      </w:r>
      <w:r>
        <w:rPr>
          <w:lang w:val="en-US"/>
        </w:rPr>
        <w:t>k</w:t>
      </w:r>
      <w:r w:rsidRPr="00BC1822">
        <w:t>-</w:t>
      </w:r>
      <w:r>
        <w:t xml:space="preserve">разряженная нейронная сеть. Архитектура кодировщика имеет следующий вид: линейный слой линейный слой 16384х10000, функция активации, линейный слой 10000х6000, функция активации, линейный слой 6000х2000, функция активации, линейный слой 2000х800, функция активации, линейный слой 800х300, функция активации, линейный слой 300х100,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w:t>
      </w:r>
      <w:proofErr w:type="spellStart"/>
      <w:r>
        <w:t>тангнесоиды</w:t>
      </w:r>
      <w:proofErr w:type="spellEnd"/>
      <w:r>
        <w:t>.</w:t>
      </w:r>
    </w:p>
    <w:p w14:paraId="773C0351" w14:textId="5F207106" w:rsidR="00981CBD" w:rsidRDefault="00981CBD" w:rsidP="008814C3">
      <w:pPr>
        <w:pStyle w:val="a1"/>
        <w:rPr>
          <w:ins w:id="1117" w:author="Виталий Лавренов" w:date="2019-06-25T15:36:00Z"/>
        </w:rPr>
      </w:pPr>
      <w:ins w:id="1118" w:author="Виталий Лавренов" w:date="2019-06-25T15:36:00Z">
        <w:r>
          <w:t>Подход к проектированию данных сетей не отличается от сетей для изображений размерности 64х64.</w:t>
        </w:r>
      </w:ins>
    </w:p>
    <w:p w14:paraId="68410C95" w14:textId="0AF691A3" w:rsidR="008814C3" w:rsidRDefault="008814C3" w:rsidP="008814C3">
      <w:pPr>
        <w:pStyle w:val="a1"/>
      </w:pPr>
      <w:r>
        <w:t xml:space="preserve">Так же </w:t>
      </w:r>
      <w:r w:rsidR="004A14EA">
        <w:t xml:space="preserve">предлагается построить </w:t>
      </w:r>
      <w:proofErr w:type="spellStart"/>
      <w:r w:rsidR="004A14EA">
        <w:t>сверточную</w:t>
      </w:r>
      <w:proofErr w:type="spellEnd"/>
      <w:r w:rsidR="004A14EA">
        <w:t xml:space="preserve"> </w:t>
      </w:r>
      <w:proofErr w:type="spellStart"/>
      <w:r w:rsidR="004A14EA">
        <w:t>автокодирующую</w:t>
      </w:r>
      <w:proofErr w:type="spellEnd"/>
      <w:r w:rsidR="004A14EA">
        <w:t xml:space="preserve"> нейронную</w:t>
      </w:r>
      <w:r>
        <w:t xml:space="preserve"> сеть. </w:t>
      </w:r>
      <w:proofErr w:type="spellStart"/>
      <w:r>
        <w:t>Сверточная</w:t>
      </w:r>
      <w:proofErr w:type="spellEnd"/>
      <w:r>
        <w:t xml:space="preserve"> сеть отличается использованием операции свертки и </w:t>
      </w:r>
      <w:proofErr w:type="spellStart"/>
      <w:r>
        <w:t>пулинга</w:t>
      </w:r>
      <w:proofErr w:type="spellEnd"/>
      <w:r>
        <w:t xml:space="preserve">. </w:t>
      </w:r>
      <w:ins w:id="1119" w:author="Виталий Лавренов" w:date="2019-06-25T15:37:00Z">
        <w:r w:rsidR="00981CBD">
          <w:t xml:space="preserve">Свертка позволяет выявлять признаки на основе окрестности пикселей. </w:t>
        </w:r>
        <w:proofErr w:type="spellStart"/>
        <w:r w:rsidR="00981CBD">
          <w:t>Пулинг</w:t>
        </w:r>
        <w:proofErr w:type="spellEnd"/>
        <w:r w:rsidR="00981CBD">
          <w:t xml:space="preserve"> же выявляет наиболее значимые признаки в окрестности.</w:t>
        </w:r>
      </w:ins>
    </w:p>
    <w:p w14:paraId="228C96A2" w14:textId="34265CFD" w:rsidR="008814C3" w:rsidRPr="00E638B0" w:rsidDel="00981CBD" w:rsidRDefault="008814C3" w:rsidP="008814C3">
      <w:pPr>
        <w:pStyle w:val="a1"/>
        <w:rPr>
          <w:del w:id="1120" w:author="Виталий Лавренов" w:date="2019-06-25T15:38:00Z"/>
        </w:rPr>
      </w:pPr>
      <w:r>
        <w:t xml:space="preserve">Архитектура </w:t>
      </w:r>
      <w:proofErr w:type="spellStart"/>
      <w:r>
        <w:t>сверточного</w:t>
      </w:r>
      <w:proofErr w:type="spellEnd"/>
      <w:r>
        <w:t xml:space="preserve"> кодировщика </w:t>
      </w:r>
      <w:r w:rsidR="004A14EA">
        <w:t>должна иметь</w:t>
      </w:r>
      <w:r>
        <w:t xml:space="preserve"> следующий вид: свертка 3х3, </w:t>
      </w:r>
      <w:proofErr w:type="spellStart"/>
      <w:r>
        <w:t>макспулинг</w:t>
      </w:r>
      <w:proofErr w:type="spellEnd"/>
      <w:r>
        <w:t xml:space="preserve"> 4х4, свертка 3х3, </w:t>
      </w:r>
      <w:proofErr w:type="spellStart"/>
      <w:r>
        <w:t>макспулинг</w:t>
      </w:r>
      <w:proofErr w:type="spellEnd"/>
      <w:r>
        <w:t xml:space="preserve"> 2х2, свертка 3х3, </w:t>
      </w:r>
      <w:proofErr w:type="spellStart"/>
      <w:r>
        <w:t>макспулинг</w:t>
      </w:r>
      <w:proofErr w:type="spellEnd"/>
      <w:r>
        <w:t xml:space="preserve"> 4х4, линейный слой 4х4, </w:t>
      </w:r>
      <w:proofErr w:type="spellStart"/>
      <w:r>
        <w:t>макспулинг</w:t>
      </w:r>
      <w:proofErr w:type="spellEnd"/>
      <w:r>
        <w:t xml:space="preserve"> 4. </w:t>
      </w:r>
      <w:proofErr w:type="spellStart"/>
      <w:r>
        <w:t>Декодировщик</w:t>
      </w:r>
      <w:proofErr w:type="spellEnd"/>
      <w:r>
        <w:t xml:space="preserve"> имеет з</w:t>
      </w:r>
      <w:ins w:id="1121" w:author="Виталий Лавренов" w:date="2019-06-25T15:39:00Z">
        <w:r w:rsidR="00981CBD">
          <w:t>е</w:t>
        </w:r>
      </w:ins>
      <w:del w:id="1122" w:author="Виталий Лавренов" w:date="2019-06-25T15:39:00Z">
        <w:r w:rsidDel="00981CBD">
          <w:delText>а</w:delText>
        </w:r>
      </w:del>
      <w:r>
        <w:t>р</w:t>
      </w:r>
      <w:del w:id="1123" w:author="Виталий Лавренов" w:date="2019-06-25T15:39:00Z">
        <w:r w:rsidDel="00981CBD">
          <w:delText>е</w:delText>
        </w:r>
      </w:del>
      <w:r>
        <w:t xml:space="preserve">кальный вид, за исключением того, что </w:t>
      </w:r>
      <w:proofErr w:type="spellStart"/>
      <w:r>
        <w:t>пулигнг</w:t>
      </w:r>
      <w:proofErr w:type="spellEnd"/>
      <w:r>
        <w:t xml:space="preserve"> заменен </w:t>
      </w:r>
      <w:proofErr w:type="spellStart"/>
      <w:r>
        <w:t>анологичным</w:t>
      </w:r>
      <w:proofErr w:type="spellEnd"/>
      <w:r>
        <w:t xml:space="preserve"> </w:t>
      </w:r>
      <w:proofErr w:type="spellStart"/>
      <w:r>
        <w:t>анпулингом</w:t>
      </w:r>
      <w:proofErr w:type="spellEnd"/>
      <w:r>
        <w:t>.</w:t>
      </w:r>
    </w:p>
    <w:p w14:paraId="4549547E" w14:textId="60C0EA75" w:rsidR="008C5639" w:rsidRDefault="008C5639">
      <w:pPr>
        <w:pStyle w:val="a1"/>
        <w:pPrChange w:id="1124" w:author="Виталий Лавренов" w:date="2019-06-25T15:38:00Z">
          <w:pPr/>
        </w:pPrChange>
      </w:pPr>
      <w:r>
        <w:br w:type="page"/>
      </w:r>
    </w:p>
    <w:p w14:paraId="2FC578EB" w14:textId="606AA5CB" w:rsidR="00AB7BF7" w:rsidRPr="00AB7BF7" w:rsidRDefault="008C5639" w:rsidP="00AB7BF7">
      <w:pPr>
        <w:pStyle w:val="1"/>
      </w:pPr>
      <w:bookmarkStart w:id="1125" w:name="_Toc12369578"/>
      <w:r w:rsidRPr="008C5639">
        <w:lastRenderedPageBreak/>
        <w:t>Описание практической части</w:t>
      </w:r>
      <w:bookmarkEnd w:id="1125"/>
    </w:p>
    <w:p w14:paraId="3749D7F7" w14:textId="2BE853AD" w:rsidR="001F285B" w:rsidRDefault="001F285B" w:rsidP="001C2BBE">
      <w:pPr>
        <w:pStyle w:val="a1"/>
      </w:pPr>
      <w:r>
        <w:t xml:space="preserve">Данное исследование было проведено с использованием языка программирования </w:t>
      </w:r>
      <w:proofErr w:type="spellStart"/>
      <w:r>
        <w:t>python</w:t>
      </w:r>
      <w:proofErr w:type="spellEnd"/>
      <w:r>
        <w:t xml:space="preserve">. Для создания и обучения нейронных сетей использовался </w:t>
      </w:r>
      <w:proofErr w:type="spellStart"/>
      <w:r>
        <w:t>фреймворк</w:t>
      </w:r>
      <w:proofErr w:type="spellEnd"/>
      <w:r>
        <w:t xml:space="preserve"> </w:t>
      </w:r>
      <w:proofErr w:type="spellStart"/>
      <w:r>
        <w:rPr>
          <w:lang w:val="en-US"/>
        </w:rPr>
        <w:t>pytorch</w:t>
      </w:r>
      <w:proofErr w:type="spellEnd"/>
      <w:r w:rsidR="003C37EE" w:rsidRPr="00AB7BF7">
        <w:t xml:space="preserve"> </w:t>
      </w:r>
      <w:r w:rsidR="00C76B4A" w:rsidRPr="00AB7BF7">
        <w:t>[</w:t>
      </w:r>
      <w:r w:rsidR="001E25F4">
        <w:t>20</w:t>
      </w:r>
      <w:r w:rsidR="00C76B4A" w:rsidRPr="00AB7BF7">
        <w:t>]</w:t>
      </w:r>
      <w:r w:rsidRPr="002974A8">
        <w:t xml:space="preserve">. </w:t>
      </w:r>
      <w:r w:rsidR="002974A8">
        <w:t xml:space="preserve">Алгоритмы машинного обучения были взяты из библиотеки </w:t>
      </w:r>
      <w:proofErr w:type="spellStart"/>
      <w:r w:rsidR="002974A8">
        <w:rPr>
          <w:lang w:val="en-US"/>
        </w:rPr>
        <w:t>sklearn</w:t>
      </w:r>
      <w:proofErr w:type="spellEnd"/>
      <w:r w:rsidR="00AB7BF7">
        <w:t>.</w:t>
      </w:r>
    </w:p>
    <w:p w14:paraId="28BE5D07" w14:textId="6855C87D" w:rsidR="00AB7BF7" w:rsidRPr="001D4EF1" w:rsidRDefault="00AB7BF7" w:rsidP="00AB7BF7">
      <w:pPr>
        <w:pStyle w:val="a1"/>
      </w:pPr>
      <w:r>
        <w:t xml:space="preserve">Исследование было проведено на кластере, доступ к которому предоставил </w:t>
      </w:r>
      <w:commentRangeStart w:id="1126"/>
      <w:r>
        <w:t>Институт проблем информатики ФИЦ ИУ РАН</w:t>
      </w:r>
      <w:commentRangeEnd w:id="1126"/>
      <w:r w:rsidR="00F33D8D">
        <w:rPr>
          <w:rStyle w:val="af3"/>
          <w:rFonts w:asciiTheme="minorHAnsi" w:hAnsiTheme="minorHAnsi" w:cstheme="minorBidi"/>
        </w:rPr>
        <w:commentReference w:id="1126"/>
      </w:r>
      <w:r>
        <w:t xml:space="preserve">. Расчеты проводились на видеокартах </w:t>
      </w:r>
      <w:proofErr w:type="spellStart"/>
      <w:r>
        <w:rPr>
          <w:lang w:val="en-US"/>
        </w:rPr>
        <w:t>Nvidia</w:t>
      </w:r>
      <w:proofErr w:type="spellEnd"/>
      <w:r>
        <w:t xml:space="preserve"> с поддержкой технологии </w:t>
      </w:r>
      <w:proofErr w:type="spellStart"/>
      <w:r>
        <w:rPr>
          <w:lang w:val="en-US"/>
        </w:rPr>
        <w:t>cuda</w:t>
      </w:r>
      <w:proofErr w:type="spellEnd"/>
      <w:r w:rsidRPr="001D4EF1">
        <w:t xml:space="preserve">. </w:t>
      </w:r>
      <w:r>
        <w:t>Полное обучение всех моделей составило примерно 3 дня. Код, который использовался для обучения</w:t>
      </w:r>
      <w:r w:rsidRPr="00632864">
        <w:t xml:space="preserve"> </w:t>
      </w:r>
      <w:r>
        <w:t xml:space="preserve">и построения моделей доступен на </w:t>
      </w:r>
      <w:proofErr w:type="spellStart"/>
      <w:r>
        <w:t>репозитории</w:t>
      </w:r>
      <w:proofErr w:type="spellEnd"/>
      <w:r>
        <w:t xml:space="preserve"> </w:t>
      </w:r>
      <w:proofErr w:type="spellStart"/>
      <w:r>
        <w:rPr>
          <w:lang w:val="en-US"/>
        </w:rPr>
        <w:t>github</w:t>
      </w:r>
      <w:proofErr w:type="spellEnd"/>
      <w:r w:rsidR="001E25F4">
        <w:t xml:space="preserve"> [21</w:t>
      </w:r>
      <w:r w:rsidRPr="003C37EE">
        <w:t>]</w:t>
      </w:r>
      <w:r w:rsidRPr="001D4EF1">
        <w:t>.</w:t>
      </w:r>
    </w:p>
    <w:p w14:paraId="624D904E" w14:textId="755DAFBA" w:rsidR="00AB7BF7" w:rsidRDefault="00381C98" w:rsidP="00AB7BF7">
      <w:pPr>
        <w:pStyle w:val="2"/>
      </w:pPr>
      <w:bookmarkStart w:id="1127" w:name="_Toc12369579"/>
      <w:r>
        <w:t>Работа с</w:t>
      </w:r>
      <w:r w:rsidR="00E404B2">
        <w:t xml:space="preserve"> </w:t>
      </w:r>
      <w:r>
        <w:t>признаками</w:t>
      </w:r>
      <w:r w:rsidR="00AE2DB7">
        <w:t xml:space="preserve"> пациентов</w:t>
      </w:r>
      <w:bookmarkEnd w:id="1127"/>
    </w:p>
    <w:p w14:paraId="115599B1" w14:textId="0020C9AF" w:rsidR="00A46818" w:rsidRDefault="00A46818" w:rsidP="00A46818">
      <w:pPr>
        <w:pStyle w:val="3"/>
        <w:jc w:val="left"/>
      </w:pPr>
      <w:bookmarkStart w:id="1128" w:name="_Toc12369580"/>
      <w:r>
        <w:t>Описание данных</w:t>
      </w:r>
      <w:bookmarkEnd w:id="1128"/>
    </w:p>
    <w:p w14:paraId="0346719D" w14:textId="028D4404" w:rsidR="00C6260F" w:rsidRDefault="00F33D8D" w:rsidP="00C6260F">
      <w:pPr>
        <w:pStyle w:val="a1"/>
        <w:rPr>
          <w:rFonts w:eastAsia="Times New Roman"/>
          <w:color w:val="000000"/>
          <w:lang w:eastAsia="ru-RU"/>
        </w:rPr>
      </w:pPr>
      <w:ins w:id="1129" w:author="Microsoft Office User" w:date="2019-06-25T13:56:00Z">
        <w:r>
          <w:t>Исследуемый набор данных был предоставлен и</w:t>
        </w:r>
      </w:ins>
      <w:del w:id="1130" w:author="Microsoft Office User" w:date="2019-06-25T13:56:00Z">
        <w:r w:rsidR="00956D29" w:rsidDel="00F33D8D">
          <w:delText>И</w:delText>
        </w:r>
      </w:del>
      <w:r w:rsidR="00956D29">
        <w:t>нститут</w:t>
      </w:r>
      <w:ins w:id="1131" w:author="Microsoft Office User" w:date="2019-06-25T13:56:00Z">
        <w:r>
          <w:t>ом</w:t>
        </w:r>
      </w:ins>
      <w:r w:rsidR="00956D29">
        <w:t xml:space="preserve"> нейрохирургии имени Н. Н. Бурденко</w:t>
      </w:r>
      <w:ins w:id="1132" w:author="Microsoft Office User" w:date="2019-06-25T13:56:00Z">
        <w:r>
          <w:t>. Данные были представлены в виде таблицы</w:t>
        </w:r>
      </w:ins>
      <w:r w:rsidR="00956D29">
        <w:t xml:space="preserve"> </w:t>
      </w:r>
      <w:del w:id="1133" w:author="Microsoft Office User" w:date="2019-06-25T13:56:00Z">
        <w:r w:rsidR="00956D29" w:rsidDel="00F33D8D">
          <w:delText xml:space="preserve">предоставил таблицу </w:delText>
        </w:r>
      </w:del>
      <w:r w:rsidR="00956D29">
        <w:t xml:space="preserve">в формате </w:t>
      </w:r>
      <w:r w:rsidR="00956D29">
        <w:rPr>
          <w:lang w:val="en-US"/>
        </w:rPr>
        <w:t>excel</w:t>
      </w:r>
      <w:ins w:id="1134" w:author="Microsoft Office User" w:date="2019-06-25T13:56:00Z">
        <w:r>
          <w:t>,</w:t>
        </w:r>
      </w:ins>
      <w:r w:rsidR="00956D29" w:rsidRPr="00956D29">
        <w:t xml:space="preserve"> </w:t>
      </w:r>
      <w:r w:rsidR="00956D29">
        <w:t xml:space="preserve">описывающей 320 пациентов. Таблица состояла из </w:t>
      </w:r>
      <w:r w:rsidR="00956D29" w:rsidRPr="00956D29">
        <w:t xml:space="preserve">82 </w:t>
      </w:r>
      <w:r w:rsidR="00956D29">
        <w:t>колонок. Некоторые колонки были не</w:t>
      </w:r>
      <w:del w:id="1135" w:author="Microsoft Office User" w:date="2019-06-25T13:57:00Z">
        <w:r w:rsidR="00956D29" w:rsidDel="00F33D8D">
          <w:delText xml:space="preserve"> </w:delText>
        </w:r>
      </w:del>
      <w:r w:rsidR="00956D29">
        <w:t xml:space="preserve">информативными, некоторые содержали пропущенные значения. Колонки имели следующие названия: </w:t>
      </w:r>
      <w:r w:rsidR="00C6260F" w:rsidRPr="00C6260F">
        <w:rPr>
          <w:rFonts w:eastAsia="Times New Roman"/>
          <w:i/>
          <w:color w:val="000000"/>
          <w:lang w:eastAsia="ru-RU"/>
        </w:rPr>
        <w:t xml:space="preserve">№, ИБ, ФИО, Города, Пол, Возраст, Отделение, Дата операции, </w:t>
      </w:r>
      <w:proofErr w:type="spellStart"/>
      <w:r w:rsidR="00C6260F" w:rsidRPr="00C6260F">
        <w:rPr>
          <w:rFonts w:eastAsia="Times New Roman"/>
          <w:i/>
          <w:color w:val="000000"/>
          <w:lang w:eastAsia="ru-RU"/>
        </w:rPr>
        <w:t>Grade</w:t>
      </w:r>
      <w:proofErr w:type="spellEnd"/>
      <w:r w:rsidR="00C6260F" w:rsidRPr="00C6260F">
        <w:rPr>
          <w:rFonts w:eastAsia="Times New Roman"/>
          <w:i/>
          <w:color w:val="000000"/>
          <w:lang w:eastAsia="ru-RU"/>
        </w:rPr>
        <w:t xml:space="preserve">, Гистология, Сторона, Лоб, Висок, Темя, Затылок, Островок, СТ, Локализация, П/ПР, Локализация первичной опухоли,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20, </w:t>
      </w:r>
      <w:proofErr w:type="spellStart"/>
      <w:r w:rsidR="00C6260F" w:rsidRPr="00C6260F">
        <w:rPr>
          <w:rFonts w:eastAsia="Times New Roman"/>
          <w:i/>
          <w:color w:val="000000"/>
          <w:lang w:eastAsia="ru-RU"/>
        </w:rPr>
        <w:t>фМРТ</w:t>
      </w:r>
      <w:proofErr w:type="spellEnd"/>
      <w:r w:rsidR="00C6260F" w:rsidRPr="00C6260F">
        <w:rPr>
          <w:rFonts w:eastAsia="Times New Roman"/>
          <w:i/>
          <w:color w:val="000000"/>
          <w:lang w:eastAsia="ru-RU"/>
        </w:rPr>
        <w:t xml:space="preserve">, ASL-перфузия, Опухоль, Норма белое вещ-во, Нормирование ASL, </w:t>
      </w:r>
      <w:proofErr w:type="gramStart"/>
      <w:r w:rsidR="00C6260F" w:rsidRPr="00C6260F">
        <w:rPr>
          <w:rFonts w:eastAsia="Times New Roman"/>
          <w:i/>
          <w:color w:val="000000"/>
          <w:lang w:eastAsia="ru-RU"/>
        </w:rPr>
        <w:t>HARDI:,</w:t>
      </w:r>
      <w:proofErr w:type="gramEnd"/>
      <w:r w:rsidR="00C6260F" w:rsidRPr="00C6260F">
        <w:rPr>
          <w:rFonts w:eastAsia="Times New Roman"/>
          <w:i/>
          <w:color w:val="000000"/>
          <w:lang w:eastAsia="ru-RU"/>
        </w:rPr>
        <w:t xml:space="preserve"> База по долгожителям, РНФ, База Агеева, </w:t>
      </w:r>
      <w:proofErr w:type="spellStart"/>
      <w:r w:rsidR="00C6260F" w:rsidRPr="00C6260F">
        <w:rPr>
          <w:rFonts w:eastAsia="Times New Roman"/>
          <w:i/>
          <w:color w:val="000000"/>
          <w:lang w:eastAsia="ru-RU"/>
        </w:rPr>
        <w:t>Предоп</w:t>
      </w:r>
      <w:proofErr w:type="spellEnd"/>
      <w:r w:rsidR="00C6260F" w:rsidRPr="00C6260F">
        <w:rPr>
          <w:rFonts w:eastAsia="Times New Roman"/>
          <w:i/>
          <w:color w:val="000000"/>
          <w:lang w:eastAsia="ru-RU"/>
        </w:rPr>
        <w:t xml:space="preserve"> МР-спектроскопия, Видимая флуоресценция, Ост. Флуоресценция,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33, спектроскопия, Спектры И/О, Спек МАХ, ПЭТ, УЗН, Нейрофизиологический мониторинг, Информация, Проводилось?, Изменение ИО, Проведение, Сила тока, Нашли, Метод, Проведение.1, Сила тока.1, Нашли.1, Метод.1, Да, Речевые зоны, Ассоциативные пути, База Огурцовой, До операции, На момент выписки, Динамика, </w:t>
      </w:r>
      <w:proofErr w:type="spellStart"/>
      <w:r w:rsidR="00C6260F" w:rsidRPr="00C6260F">
        <w:rPr>
          <w:rFonts w:eastAsia="Times New Roman"/>
          <w:i/>
          <w:color w:val="000000"/>
          <w:lang w:eastAsia="ru-RU"/>
        </w:rPr>
        <w:t>Эпиприступы</w:t>
      </w:r>
      <w:proofErr w:type="spellEnd"/>
      <w:r w:rsidR="00C6260F" w:rsidRPr="00C6260F">
        <w:rPr>
          <w:rFonts w:eastAsia="Times New Roman"/>
          <w:i/>
          <w:color w:val="000000"/>
          <w:lang w:eastAsia="ru-RU"/>
        </w:rPr>
        <w:t xml:space="preserve">, 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12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24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36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&gt;36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6 мес.1, 12 мес.1, 24 мес.1, 36 мес.1, &gt;36 мес.1, </w:t>
      </w:r>
      <w:proofErr w:type="spellStart"/>
      <w:r w:rsidR="00C6260F" w:rsidRPr="00C6260F">
        <w:rPr>
          <w:rFonts w:eastAsia="Times New Roman"/>
          <w:i/>
          <w:color w:val="000000"/>
          <w:lang w:eastAsia="ru-RU"/>
        </w:rPr>
        <w:t>Дексаметазон</w:t>
      </w:r>
      <w:proofErr w:type="spellEnd"/>
      <w:r w:rsidR="00C6260F" w:rsidRPr="00C6260F">
        <w:rPr>
          <w:rFonts w:eastAsia="Times New Roman"/>
          <w:i/>
          <w:color w:val="000000"/>
          <w:lang w:eastAsia="ru-RU"/>
        </w:rPr>
        <w:t xml:space="preserve"> доза, </w:t>
      </w:r>
      <w:proofErr w:type="spellStart"/>
      <w:r w:rsidR="00C6260F" w:rsidRPr="00C6260F">
        <w:rPr>
          <w:rFonts w:eastAsia="Times New Roman"/>
          <w:i/>
          <w:color w:val="000000"/>
          <w:lang w:eastAsia="ru-RU"/>
        </w:rPr>
        <w:t>Дексаметазон</w:t>
      </w:r>
      <w:proofErr w:type="spellEnd"/>
      <w:r w:rsidR="00C6260F" w:rsidRPr="00C6260F">
        <w:rPr>
          <w:rFonts w:eastAsia="Times New Roman"/>
          <w:i/>
          <w:color w:val="000000"/>
          <w:lang w:eastAsia="ru-RU"/>
        </w:rPr>
        <w:t xml:space="preserve"> сроки, </w:t>
      </w:r>
      <w:proofErr w:type="spellStart"/>
      <w:r w:rsidR="00C6260F" w:rsidRPr="00C6260F">
        <w:rPr>
          <w:rFonts w:eastAsia="Times New Roman"/>
          <w:i/>
          <w:color w:val="000000"/>
          <w:lang w:eastAsia="ru-RU"/>
        </w:rPr>
        <w:t>Дексазон</w:t>
      </w:r>
      <w:proofErr w:type="spellEnd"/>
      <w:r w:rsidR="00C6260F" w:rsidRPr="00C6260F">
        <w:rPr>
          <w:rFonts w:eastAsia="Times New Roman"/>
          <w:i/>
          <w:color w:val="000000"/>
          <w:lang w:eastAsia="ru-RU"/>
        </w:rPr>
        <w:t xml:space="preserve"> дни, </w:t>
      </w:r>
      <w:r w:rsidR="00C6260F" w:rsidRPr="00C6260F">
        <w:rPr>
          <w:rFonts w:eastAsia="Times New Roman"/>
          <w:i/>
          <w:color w:val="000000"/>
          <w:lang w:eastAsia="ru-RU"/>
        </w:rPr>
        <w:lastRenderedPageBreak/>
        <w:t xml:space="preserve">Противоэпилептические,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73, </w:t>
      </w:r>
      <w:r w:rsidR="00C6260F" w:rsidRPr="00C6260F">
        <w:rPr>
          <w:rFonts w:eastAsia="Times New Roman"/>
          <w:i/>
          <w:color w:val="000000"/>
          <w:lang w:val="en-US" w:eastAsia="ru-RU"/>
        </w:rPr>
        <w:t>Unnamed</w:t>
      </w:r>
      <w:r w:rsidR="00C6260F" w:rsidRPr="00C6260F">
        <w:rPr>
          <w:rFonts w:eastAsia="Times New Roman"/>
          <w:i/>
          <w:color w:val="000000"/>
          <w:lang w:eastAsia="ru-RU"/>
        </w:rPr>
        <w:t xml:space="preserve">: 74, Биопсия, </w:t>
      </w:r>
      <w:r w:rsidR="00C6260F" w:rsidRPr="00C6260F">
        <w:rPr>
          <w:rFonts w:eastAsia="Times New Roman"/>
          <w:i/>
          <w:color w:val="000000"/>
          <w:lang w:val="en-US" w:eastAsia="ru-RU"/>
        </w:rPr>
        <w:t>Unnamed</w:t>
      </w:r>
      <w:r w:rsidR="00C6260F" w:rsidRPr="00C6260F">
        <w:rPr>
          <w:rFonts w:eastAsia="Times New Roman"/>
          <w:i/>
          <w:color w:val="000000"/>
          <w:lang w:eastAsia="ru-RU"/>
        </w:rPr>
        <w:t xml:space="preserve">: 76, </w:t>
      </w:r>
      <w:r w:rsidR="00C6260F" w:rsidRPr="00C6260F">
        <w:rPr>
          <w:rFonts w:eastAsia="Times New Roman"/>
          <w:i/>
          <w:color w:val="000000"/>
          <w:lang w:val="en-US" w:eastAsia="ru-RU"/>
        </w:rPr>
        <w:t>Unnamed</w:t>
      </w:r>
      <w:r w:rsidR="00C6260F" w:rsidRPr="00C6260F">
        <w:rPr>
          <w:rFonts w:eastAsia="Times New Roman"/>
          <w:i/>
          <w:color w:val="000000"/>
          <w:lang w:eastAsia="ru-RU"/>
        </w:rPr>
        <w:t>: 77, Размеры, Кисты, Эпиприступы.1, Объем резекции</w:t>
      </w:r>
      <w:r w:rsidR="00C6260F" w:rsidRPr="00C6260F">
        <w:rPr>
          <w:rFonts w:eastAsia="Times New Roman"/>
          <w:color w:val="000000"/>
          <w:lang w:eastAsia="ru-RU"/>
        </w:rPr>
        <w:t xml:space="preserve">. </w:t>
      </w:r>
      <w:r w:rsidR="00C6260F">
        <w:rPr>
          <w:rFonts w:eastAsia="Times New Roman"/>
          <w:color w:val="000000"/>
          <w:lang w:eastAsia="ru-RU"/>
        </w:rPr>
        <w:t xml:space="preserve">Как видно многие признаки не подходят по разным причинам. Некоторые </w:t>
      </w:r>
      <w:r w:rsidR="00F05E60">
        <w:rPr>
          <w:rFonts w:eastAsia="Times New Roman"/>
          <w:color w:val="000000"/>
          <w:lang w:eastAsia="ru-RU"/>
        </w:rPr>
        <w:t xml:space="preserve">вычисляются после операции, некоторые </w:t>
      </w:r>
      <w:proofErr w:type="spellStart"/>
      <w:r w:rsidR="00F05E60">
        <w:rPr>
          <w:rFonts w:eastAsia="Times New Roman"/>
          <w:color w:val="000000"/>
          <w:lang w:eastAsia="ru-RU"/>
        </w:rPr>
        <w:t>не</w:t>
      </w:r>
      <w:del w:id="1136" w:author="Microsoft Office User" w:date="2019-06-25T13:57:00Z">
        <w:r w:rsidR="00F05E60" w:rsidDel="00F33D8D">
          <w:rPr>
            <w:rFonts w:eastAsia="Times New Roman"/>
            <w:color w:val="000000"/>
            <w:lang w:eastAsia="ru-RU"/>
          </w:rPr>
          <w:delText xml:space="preserve"> осмысленны </w:delText>
        </w:r>
      </w:del>
      <w:ins w:id="1137" w:author="Microsoft Office User" w:date="2019-06-25T13:57:00Z">
        <w:r>
          <w:rPr>
            <w:rFonts w:eastAsia="Times New Roman"/>
            <w:color w:val="000000"/>
            <w:lang w:eastAsia="ru-RU"/>
          </w:rPr>
          <w:t>релевантны</w:t>
        </w:r>
        <w:proofErr w:type="spellEnd"/>
        <w:r>
          <w:rPr>
            <w:rFonts w:eastAsia="Times New Roman"/>
            <w:color w:val="000000"/>
            <w:lang w:eastAsia="ru-RU"/>
          </w:rPr>
          <w:t xml:space="preserve"> исследуемой задаче </w:t>
        </w:r>
      </w:ins>
      <w:r w:rsidR="00F05E60">
        <w:rPr>
          <w:rFonts w:eastAsia="Times New Roman"/>
          <w:color w:val="000000"/>
          <w:lang w:eastAsia="ru-RU"/>
        </w:rPr>
        <w:t xml:space="preserve">и при этом для некоторых значения плохо заполнены. Поэтому </w:t>
      </w:r>
      <w:del w:id="1138" w:author="Microsoft Office User" w:date="2019-06-25T13:57:00Z">
        <w:r w:rsidR="00F05E60" w:rsidDel="00F33D8D">
          <w:rPr>
            <w:rFonts w:eastAsia="Times New Roman"/>
            <w:color w:val="000000"/>
            <w:lang w:eastAsia="ru-RU"/>
          </w:rPr>
          <w:delText>сперва были выделены признаки, которые использовались в исследовании</w:delText>
        </w:r>
      </w:del>
      <w:ins w:id="1139" w:author="Microsoft Office User" w:date="2019-06-25T13:57:00Z">
        <w:r>
          <w:rPr>
            <w:rFonts w:eastAsia="Times New Roman"/>
            <w:color w:val="000000"/>
            <w:lang w:eastAsia="ru-RU"/>
          </w:rPr>
          <w:t>был</w:t>
        </w:r>
      </w:ins>
      <w:ins w:id="1140" w:author="Microsoft Office User" w:date="2019-06-25T13:58:00Z">
        <w:r>
          <w:rPr>
            <w:rFonts w:eastAsia="Times New Roman"/>
            <w:color w:val="000000"/>
            <w:lang w:eastAsia="ru-RU"/>
          </w:rPr>
          <w:t xml:space="preserve"> проведен </w:t>
        </w:r>
        <w:proofErr w:type="spellStart"/>
        <w:r>
          <w:rPr>
            <w:rFonts w:eastAsia="Times New Roman"/>
            <w:color w:val="000000"/>
            <w:lang w:eastAsia="ru-RU"/>
          </w:rPr>
          <w:t>первычный</w:t>
        </w:r>
        <w:proofErr w:type="spellEnd"/>
        <w:r>
          <w:rPr>
            <w:rFonts w:eastAsia="Times New Roman"/>
            <w:color w:val="000000"/>
            <w:lang w:eastAsia="ru-RU"/>
          </w:rPr>
          <w:t xml:space="preserve"> отбор признаков</w:t>
        </w:r>
      </w:ins>
      <w:r w:rsidR="00F05E60">
        <w:rPr>
          <w:rFonts w:eastAsia="Times New Roman"/>
          <w:color w:val="000000"/>
          <w:lang w:eastAsia="ru-RU"/>
        </w:rPr>
        <w:t xml:space="preserve">. 26 признаков были использованы в качестве основных и еще 32 признака как возможные дополнительные. Признаки были выбраны по </w:t>
      </w:r>
      <w:proofErr w:type="spellStart"/>
      <w:r w:rsidR="00F05E60">
        <w:rPr>
          <w:rFonts w:eastAsia="Times New Roman"/>
          <w:color w:val="000000"/>
          <w:lang w:eastAsia="ru-RU"/>
        </w:rPr>
        <w:t>заполненности</w:t>
      </w:r>
      <w:proofErr w:type="spellEnd"/>
      <w:r w:rsidR="00F05E60">
        <w:rPr>
          <w:rFonts w:eastAsia="Times New Roman"/>
          <w:color w:val="000000"/>
          <w:lang w:eastAsia="ru-RU"/>
        </w:rPr>
        <w:t xml:space="preserve">, а также по полезности в данном исследовании. Например, номер пациента не использовался, так как не имеет никакой ценности. Целевой колонкой является </w:t>
      </w:r>
      <w:r w:rsidR="00F05E60" w:rsidRPr="00F05E60">
        <w:rPr>
          <w:i/>
          <w:color w:val="000000"/>
          <w:shd w:val="clear" w:color="auto" w:fill="FFFFFF"/>
        </w:rPr>
        <w:t>'Видимая флуоресценция'</w:t>
      </w:r>
      <w:r w:rsidR="00381C98" w:rsidRPr="00381C98">
        <w:rPr>
          <w:i/>
          <w:color w:val="000000"/>
          <w:shd w:val="clear" w:color="auto" w:fill="FFFFFF"/>
        </w:rPr>
        <w:t xml:space="preserve">, </w:t>
      </w:r>
      <w:r w:rsidR="00381C98">
        <w:rPr>
          <w:color w:val="000000"/>
          <w:shd w:val="clear" w:color="auto" w:fill="FFFFFF"/>
        </w:rPr>
        <w:t xml:space="preserve">принимающая 4 значения: </w:t>
      </w:r>
      <w:r w:rsidR="00381C98">
        <w:t>ярко розовое свечение, розовое свечение, бледно розовое свечение, нет видимого свечения</w:t>
      </w:r>
      <w:r w:rsidR="00FE390E">
        <w:rPr>
          <w:rFonts w:eastAsia="Times New Roman"/>
          <w:color w:val="000000"/>
          <w:lang w:eastAsia="ru-RU"/>
        </w:rPr>
        <w:t>.</w:t>
      </w:r>
    </w:p>
    <w:p w14:paraId="282C1179" w14:textId="35F18FC8" w:rsidR="00A46818" w:rsidRDefault="00A46818" w:rsidP="00A46818">
      <w:pPr>
        <w:pStyle w:val="3"/>
        <w:jc w:val="left"/>
      </w:pPr>
      <w:bookmarkStart w:id="1141" w:name="_Toc12369581"/>
      <w:r>
        <w:t>Предсказание интенсивности свечения</w:t>
      </w:r>
      <w:bookmarkEnd w:id="1141"/>
    </w:p>
    <w:p w14:paraId="1CD29028" w14:textId="2DBB75C6" w:rsidR="00690FBF" w:rsidRDefault="00FE390E" w:rsidP="00C6260F">
      <w:pPr>
        <w:pStyle w:val="a1"/>
        <w:rPr>
          <w:rFonts w:eastAsia="Times New Roman"/>
          <w:color w:val="000000"/>
          <w:lang w:eastAsia="ru-RU"/>
        </w:rPr>
      </w:pPr>
      <w:r>
        <w:rPr>
          <w:rFonts w:eastAsia="Times New Roman"/>
          <w:color w:val="000000"/>
          <w:lang w:eastAsia="ru-RU"/>
        </w:rPr>
        <w:t xml:space="preserve">Для различных комбинаций колонок была попытка предсказать целевую колонку с помощью алгоритмов машинного обучения. Для предсказания использовались следующие алгоритмы: логистическая регрессия, дерево решений, наивный байесовский классификатор, метод опорных векторов, линейный классификатор с использованием стохастического градиентного спуска, </w:t>
      </w:r>
      <w:proofErr w:type="spellStart"/>
      <w:r>
        <w:rPr>
          <w:rFonts w:eastAsia="Times New Roman"/>
          <w:color w:val="000000"/>
          <w:lang w:eastAsia="ru-RU"/>
        </w:rPr>
        <w:t>гауссовский</w:t>
      </w:r>
      <w:proofErr w:type="spellEnd"/>
      <w:r>
        <w:rPr>
          <w:rFonts w:eastAsia="Times New Roman"/>
          <w:color w:val="000000"/>
          <w:lang w:eastAsia="ru-RU"/>
        </w:rPr>
        <w:t xml:space="preserve"> процесс и </w:t>
      </w:r>
      <w:proofErr w:type="spellStart"/>
      <w:r>
        <w:rPr>
          <w:rFonts w:eastAsia="Times New Roman"/>
          <w:color w:val="000000"/>
          <w:lang w:eastAsia="ru-RU"/>
        </w:rPr>
        <w:t>бустинг</w:t>
      </w:r>
      <w:proofErr w:type="spellEnd"/>
      <w:r>
        <w:rPr>
          <w:rFonts w:eastAsia="Times New Roman"/>
          <w:color w:val="000000"/>
          <w:lang w:eastAsia="ru-RU"/>
        </w:rPr>
        <w:t xml:space="preserve">. </w:t>
      </w:r>
    </w:p>
    <w:p w14:paraId="0BA20B91" w14:textId="64FE188B" w:rsidR="00690FBF" w:rsidRDefault="00690FBF" w:rsidP="00C6260F">
      <w:pPr>
        <w:pStyle w:val="a1"/>
        <w:rPr>
          <w:rFonts w:eastAsia="Times New Roman"/>
          <w:color w:val="000000"/>
          <w:lang w:eastAsia="ru-RU"/>
        </w:rPr>
      </w:pPr>
      <w:r>
        <w:t xml:space="preserve">Чтобы избежать переобучения использовалась </w:t>
      </w:r>
      <w:proofErr w:type="spellStart"/>
      <w:r>
        <w:t>кроссвалидация</w:t>
      </w:r>
      <w:proofErr w:type="spellEnd"/>
      <w:r>
        <w:t xml:space="preserve">. При </w:t>
      </w:r>
      <w:proofErr w:type="spellStart"/>
      <w:r>
        <w:t>кроссвалидации</w:t>
      </w:r>
      <w:proofErr w:type="spellEnd"/>
      <w:r>
        <w:t xml:space="preserve"> выборка перемешивается и разбивается на несколько частей. Алгоритм обучается столько раз, на сколько частей была разбита выборка. Одна из частей используется для проверки, в то время как остальные для обучения. Средняя оценка качества по всем тестовым частям считается общей оценкой качества.</w:t>
      </w:r>
    </w:p>
    <w:p w14:paraId="7E0A185D" w14:textId="72EAE9CF" w:rsidR="00FE390E" w:rsidRDefault="00690FBF" w:rsidP="00C6260F">
      <w:pPr>
        <w:pStyle w:val="a1"/>
        <w:rPr>
          <w:rFonts w:eastAsia="Times New Roman"/>
          <w:color w:val="000000"/>
          <w:lang w:eastAsia="ru-RU"/>
        </w:rPr>
      </w:pPr>
      <w:r>
        <w:rPr>
          <w:rFonts w:eastAsia="Times New Roman"/>
          <w:color w:val="000000"/>
          <w:lang w:eastAsia="ru-RU"/>
        </w:rPr>
        <w:t xml:space="preserve">В данной части выборка делилась на 10 частей, так как объектов мало и большое количество частей позволяет использовать больше объектов при обучении. </w:t>
      </w:r>
      <w:r w:rsidR="00FE390E">
        <w:rPr>
          <w:rFonts w:eastAsia="Times New Roman"/>
          <w:color w:val="000000"/>
          <w:lang w:eastAsia="ru-RU"/>
        </w:rPr>
        <w:t>Удаление разных признаков из 32х спорных не дало особых результатов и точность предсказания колебалась в районе 0.5.</w:t>
      </w:r>
    </w:p>
    <w:p w14:paraId="258F5A6F" w14:textId="5CBCFA8D" w:rsidR="00FE390E" w:rsidRDefault="00795CB2" w:rsidP="00C6260F">
      <w:pPr>
        <w:pStyle w:val="a1"/>
        <w:rPr>
          <w:rFonts w:eastAsia="Times New Roman"/>
          <w:color w:val="000000"/>
          <w:lang w:eastAsia="ru-RU"/>
        </w:rPr>
      </w:pPr>
      <w:r>
        <w:rPr>
          <w:rFonts w:eastAsia="Times New Roman"/>
          <w:color w:val="000000"/>
          <w:lang w:eastAsia="ru-RU"/>
        </w:rPr>
        <w:lastRenderedPageBreak/>
        <w:t>Был применен метод главных компонент для выделения наиболее значимых признаков. Однако это не помогло улучшить точность предсказания, лучшая точность осталась равна примерно 0.51.</w:t>
      </w:r>
    </w:p>
    <w:p w14:paraId="58E4E856" w14:textId="20015F0C" w:rsidR="00381C98" w:rsidRPr="00C6260F" w:rsidRDefault="002117F8" w:rsidP="00C6260F">
      <w:pPr>
        <w:pStyle w:val="a1"/>
      </w:pPr>
      <w:r>
        <w:rPr>
          <w:rFonts w:eastAsia="Times New Roman"/>
          <w:noProof/>
          <w:color w:val="000000"/>
          <w:lang w:eastAsia="ru-RU"/>
        </w:rPr>
        <w:pict w14:anchorId="1797D652">
          <v:shape id="_x0000_i1026" type="#_x0000_t75" alt="пца" style="width:395.4pt;height:265.8pt;mso-width-percent:0;mso-height-percent:0;mso-width-percent:0;mso-height-percent:0">
            <v:imagedata r:id="rId16" o:title="пца"/>
          </v:shape>
        </w:pict>
      </w:r>
    </w:p>
    <w:p w14:paraId="454FFE0B" w14:textId="1A655C25" w:rsidR="00A46818" w:rsidRDefault="00A46818" w:rsidP="00A46818">
      <w:pPr>
        <w:pStyle w:val="3"/>
        <w:jc w:val="left"/>
      </w:pPr>
      <w:bookmarkStart w:id="1142" w:name="_Toc12369582"/>
      <w:r>
        <w:t>Предсказание наличия свечения</w:t>
      </w:r>
      <w:bookmarkEnd w:id="1142"/>
    </w:p>
    <w:p w14:paraId="20CDBA3E" w14:textId="283CA702" w:rsidR="00381C98" w:rsidRDefault="00381C98" w:rsidP="00381C98">
      <w:pPr>
        <w:pStyle w:val="a1"/>
      </w:pPr>
      <w:r>
        <w:t xml:space="preserve">Так как для медиков важна не интенсивность свечения, а его наличие было принято решение свести задачу к бинарной классификации. Так как классы стали </w:t>
      </w:r>
      <w:commentRangeStart w:id="1143"/>
      <w:r>
        <w:t>не</w:t>
      </w:r>
      <w:del w:id="1144" w:author="Виталий Лавренов" w:date="2019-06-26T15:49:00Z">
        <w:r w:rsidDel="00113CC6">
          <w:delText xml:space="preserve"> </w:delText>
        </w:r>
      </w:del>
      <w:r>
        <w:t>сбалансированными</w:t>
      </w:r>
      <w:ins w:id="1145" w:author="Виталий Лавренов" w:date="2019-06-26T15:49:00Z">
        <w:r w:rsidR="00113CC6" w:rsidRPr="00113CC6">
          <w:rPr>
            <w:rPrChange w:id="1146" w:author="Виталий Лавренов" w:date="2019-06-26T15:49:00Z">
              <w:rPr>
                <w:lang w:val="en-US"/>
              </w:rPr>
            </w:rPrChange>
          </w:rPr>
          <w:t xml:space="preserve"> </w:t>
        </w:r>
      </w:ins>
      <w:ins w:id="1147" w:author="Виталий Лавренов" w:date="2019-06-25T14:35:00Z">
        <w:r w:rsidR="00BA7C93">
          <w:t>(0.825 светилась и 0.175 не светилась)</w:t>
        </w:r>
      </w:ins>
      <w:r>
        <w:t xml:space="preserve"> </w:t>
      </w:r>
      <w:commentRangeEnd w:id="1143"/>
      <w:r w:rsidR="00500864">
        <w:rPr>
          <w:rStyle w:val="af3"/>
          <w:rFonts w:asciiTheme="minorHAnsi" w:hAnsiTheme="minorHAnsi" w:cstheme="minorBidi"/>
        </w:rPr>
        <w:commentReference w:id="1143"/>
      </w:r>
      <w:r>
        <w:t xml:space="preserve">было решено применить меру качества </w:t>
      </w:r>
      <w:r>
        <w:rPr>
          <w:lang w:val="en-US"/>
        </w:rPr>
        <w:t>F</w:t>
      </w:r>
      <w:r w:rsidRPr="00381C98">
        <w:t>1</w:t>
      </w:r>
      <w:r>
        <w:t>, которая в отличии от простой точности учитывает не</w:t>
      </w:r>
      <w:del w:id="1148" w:author="Microsoft Office User" w:date="2019-06-25T13:59:00Z">
        <w:r w:rsidDel="00F33D8D">
          <w:delText xml:space="preserve"> </w:delText>
        </w:r>
      </w:del>
      <w:r>
        <w:t xml:space="preserve">сбалансированность классов. </w:t>
      </w:r>
      <w:r>
        <w:rPr>
          <w:lang w:val="en-US"/>
        </w:rPr>
        <w:t>F</w:t>
      </w:r>
      <w:r w:rsidRPr="00E631FC">
        <w:t xml:space="preserve">1 </w:t>
      </w:r>
      <w:r>
        <w:t>мера вычисляется по следующей формуле:</w:t>
      </w:r>
    </w:p>
    <w:p w14:paraId="0F6EA8BB" w14:textId="77777777" w:rsidR="00381C98" w:rsidRPr="00E631FC" w:rsidRDefault="00381C98" w:rsidP="00381C98">
      <w:pPr>
        <w:pStyle w:val="a1"/>
        <w:rPr>
          <w:rFonts w:eastAsiaTheme="minorEastAsia"/>
        </w:rPr>
      </w:pPr>
      <m:oMathPara>
        <m:oMath>
          <m:r>
            <w:rPr>
              <w:rFonts w:ascii="Cambria Math" w:hAnsi="Cambria Math"/>
            </w:rPr>
            <m:t>f1=2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r>
            <w:rPr>
              <w:rFonts w:ascii="Cambria Math" w:eastAsiaTheme="minorEastAsia" w:hAnsi="Cambria Math"/>
            </w:rPr>
            <m:t>, precision=</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 recall=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572274EB" w14:textId="238D56B4" w:rsidR="009304BF" w:rsidRDefault="00381C98" w:rsidP="00AB7BF7">
      <w:pPr>
        <w:pStyle w:val="a1"/>
        <w:rPr>
          <w:rFonts w:eastAsiaTheme="minorEastAsia"/>
        </w:rPr>
      </w:pPr>
      <w:r>
        <w:rPr>
          <w:rFonts w:eastAsiaTheme="minorEastAsia"/>
        </w:rPr>
        <w:t xml:space="preserve">Где </w:t>
      </w:r>
      <w:r>
        <w:rPr>
          <w:rFonts w:eastAsiaTheme="minorEastAsia"/>
          <w:i/>
          <w:lang w:val="en-US"/>
        </w:rPr>
        <w:t>TP</w:t>
      </w:r>
      <w:r w:rsidRPr="001048D8">
        <w:rPr>
          <w:rFonts w:eastAsiaTheme="minorEastAsia"/>
          <w:i/>
        </w:rPr>
        <w:t xml:space="preserve"> </w:t>
      </w:r>
      <w:r w:rsidRPr="001048D8">
        <w:rPr>
          <w:rFonts w:eastAsiaTheme="minorEastAsia"/>
        </w:rPr>
        <w:t xml:space="preserve">– </w:t>
      </w:r>
      <w:r>
        <w:rPr>
          <w:rFonts w:eastAsiaTheme="minorEastAsia"/>
        </w:rPr>
        <w:t>кол-во правильно определенных объектов одного из классов,</w:t>
      </w:r>
      <w:r w:rsidRPr="001048D8">
        <w:rPr>
          <w:rFonts w:eastAsiaTheme="minorEastAsia"/>
          <w:i/>
        </w:rPr>
        <w:t xml:space="preserve"> </w:t>
      </w:r>
      <w:r>
        <w:rPr>
          <w:rFonts w:eastAsiaTheme="minorEastAsia"/>
          <w:i/>
          <w:lang w:val="en-US"/>
        </w:rPr>
        <w:t>FP</w:t>
      </w:r>
      <w:r w:rsidRPr="001048D8">
        <w:rPr>
          <w:rFonts w:eastAsiaTheme="minorEastAsia"/>
          <w:i/>
        </w:rPr>
        <w:t xml:space="preserve"> – </w:t>
      </w:r>
      <w:r>
        <w:rPr>
          <w:rFonts w:eastAsiaTheme="minorEastAsia"/>
        </w:rPr>
        <w:t>количество объектов, принадлежащих этому классу, но определенных неправильно</w:t>
      </w:r>
      <w:r w:rsidRPr="001048D8">
        <w:rPr>
          <w:rFonts w:eastAsiaTheme="minorEastAsia"/>
        </w:rPr>
        <w:t>,</w:t>
      </w:r>
      <w:r w:rsidRPr="001048D8">
        <w:rPr>
          <w:rFonts w:eastAsiaTheme="minorEastAsia"/>
          <w:i/>
        </w:rPr>
        <w:t xml:space="preserve"> </w:t>
      </w:r>
      <w:r>
        <w:rPr>
          <w:rFonts w:eastAsiaTheme="minorEastAsia"/>
          <w:i/>
          <w:lang w:val="en-US"/>
        </w:rPr>
        <w:t>FN</w:t>
      </w:r>
      <w:r w:rsidRPr="001048D8">
        <w:rPr>
          <w:rFonts w:eastAsiaTheme="minorEastAsia"/>
          <w:i/>
        </w:rPr>
        <w:t xml:space="preserve"> </w:t>
      </w:r>
      <w:r w:rsidRPr="001048D8">
        <w:rPr>
          <w:rFonts w:eastAsiaTheme="minorEastAsia"/>
        </w:rPr>
        <w:t xml:space="preserve">– </w:t>
      </w:r>
      <w:r>
        <w:rPr>
          <w:rFonts w:eastAsiaTheme="minorEastAsia"/>
        </w:rPr>
        <w:t>количество объектов, принадлежащих другому классу, но ошибочно определенных к данному.</w:t>
      </w:r>
    </w:p>
    <w:p w14:paraId="73824286" w14:textId="47F77F2F" w:rsidR="00C04694" w:rsidRPr="00C04694" w:rsidRDefault="00381C98" w:rsidP="00AB7BF7">
      <w:pPr>
        <w:pStyle w:val="a1"/>
      </w:pPr>
      <w:r>
        <w:lastRenderedPageBreak/>
        <w:t xml:space="preserve">Сперва была попытка объединить </w:t>
      </w:r>
      <w:r w:rsidR="00C04694">
        <w:t xml:space="preserve">отсутствие свечения и слабое против обычного и яркого свечения. Лучший результат показала логистическая регрессия с </w:t>
      </w:r>
      <w:r w:rsidR="00C04694">
        <w:rPr>
          <w:lang w:val="en-US"/>
        </w:rPr>
        <w:t>f</w:t>
      </w:r>
      <w:r w:rsidR="00C04694" w:rsidRPr="00C04694">
        <w:t xml:space="preserve">1 </w:t>
      </w:r>
      <w:r w:rsidR="00C04694">
        <w:t>мерой равной примерно 0.85.</w:t>
      </w:r>
    </w:p>
    <w:p w14:paraId="0043FFA0" w14:textId="3C35B58A" w:rsidR="00381C98" w:rsidRPr="00381C98" w:rsidRDefault="002117F8" w:rsidP="00AB7BF7">
      <w:pPr>
        <w:pStyle w:val="a1"/>
      </w:pPr>
      <w:r>
        <w:rPr>
          <w:noProof/>
        </w:rPr>
        <w:pict w14:anchorId="7FCE553B">
          <v:shape id="_x0000_i1027" type="#_x0000_t75" alt="нет+бледное" style="width:395.4pt;height:265.8pt;mso-width-percent:0;mso-height-percent:0;mso-width-percent:0;mso-height-percent:0">
            <v:imagedata r:id="rId17" o:title="нет+бледное"/>
          </v:shape>
        </w:pict>
      </w:r>
    </w:p>
    <w:p w14:paraId="2669C322" w14:textId="68EF57C5" w:rsidR="00C04694" w:rsidRPr="00C04694" w:rsidRDefault="00C04694" w:rsidP="00AB7BF7">
      <w:pPr>
        <w:pStyle w:val="a1"/>
      </w:pPr>
      <w:r>
        <w:t xml:space="preserve">Затем отдельно предсказывалось наличие свечения как такового. Лучший результат показал метод опорных векторов с </w:t>
      </w:r>
      <w:r>
        <w:rPr>
          <w:lang w:val="en-US"/>
        </w:rPr>
        <w:t>f</w:t>
      </w:r>
      <w:r w:rsidRPr="00C04694">
        <w:t xml:space="preserve">1 </w:t>
      </w:r>
      <w:r>
        <w:t>мерой равной примерно 0.91.</w:t>
      </w:r>
    </w:p>
    <w:p w14:paraId="4896D2EF" w14:textId="53ACC761" w:rsidR="00381C98" w:rsidRDefault="002117F8" w:rsidP="00AB7BF7">
      <w:pPr>
        <w:pStyle w:val="a1"/>
      </w:pPr>
      <w:r>
        <w:rPr>
          <w:noProof/>
        </w:rPr>
        <w:pict w14:anchorId="1E64D65F">
          <v:shape id="_x0000_i1028" type="#_x0000_t75" alt="светилось)" style="width:395.4pt;height:265.8pt;mso-width-percent:0;mso-height-percent:0;mso-width-percent:0;mso-height-percent:0">
            <v:imagedata r:id="rId18" o:title="светилось)"/>
          </v:shape>
        </w:pict>
      </w:r>
    </w:p>
    <w:p w14:paraId="49A11A98" w14:textId="47688B43" w:rsidR="00C04694" w:rsidRDefault="00C04694" w:rsidP="00AB7BF7">
      <w:pPr>
        <w:pStyle w:val="a1"/>
      </w:pPr>
      <w:r>
        <w:lastRenderedPageBreak/>
        <w:t xml:space="preserve">Отдельно было предсказано слабое свечение. В результате лидером оказалась логистическая регрессия при мере </w:t>
      </w:r>
      <w:r>
        <w:rPr>
          <w:lang w:val="en-US"/>
        </w:rPr>
        <w:t>f</w:t>
      </w:r>
      <w:r w:rsidRPr="00C04694">
        <w:t xml:space="preserve">1 </w:t>
      </w:r>
      <w:r>
        <w:t>равной 0.95.</w:t>
      </w:r>
    </w:p>
    <w:p w14:paraId="45AB50C5" w14:textId="63B546BB" w:rsidR="00C04694" w:rsidRDefault="002117F8" w:rsidP="00AB7BF7">
      <w:pPr>
        <w:pStyle w:val="a1"/>
      </w:pPr>
      <w:r>
        <w:rPr>
          <w:noProof/>
        </w:rPr>
        <w:pict w14:anchorId="71CAA962">
          <v:shape id="_x0000_i1029" type="#_x0000_t75" alt="слабое" style="width:395.4pt;height:265.8pt;mso-width-percent:0;mso-height-percent:0;mso-width-percent:0;mso-height-percent:0">
            <v:imagedata r:id="rId19" o:title="слабое"/>
          </v:shape>
        </w:pict>
      </w:r>
    </w:p>
    <w:p w14:paraId="3C6765E6" w14:textId="13B3BF29" w:rsidR="00C04694" w:rsidRPr="00C04694" w:rsidRDefault="00C04694" w:rsidP="00AB7BF7">
      <w:pPr>
        <w:pStyle w:val="a1"/>
      </w:pPr>
      <w:r>
        <w:t xml:space="preserve">Так как данная модель показала лучший успех была предпринята попытка объединить ее и модель предсказывающую отсутствие свечения в одну для предсказания отсутствия свечения и слабого против остальных. Результат к сожалению, не оправдал ожидания, мера </w:t>
      </w:r>
      <w:r>
        <w:rPr>
          <w:lang w:val="en-US"/>
        </w:rPr>
        <w:t>f</w:t>
      </w:r>
      <w:r w:rsidRPr="00C04694">
        <w:t xml:space="preserve">1 </w:t>
      </w:r>
      <w:r>
        <w:t>получилась равна 0.85</w:t>
      </w:r>
      <w:r w:rsidR="00D771E8">
        <w:t>, как и у логистической регрессии в данной задачи</w:t>
      </w:r>
      <w:r>
        <w:t>.</w:t>
      </w:r>
    </w:p>
    <w:p w14:paraId="70EB03C2" w14:textId="7D671327" w:rsidR="00A46818" w:rsidRDefault="00A46818" w:rsidP="00A46818">
      <w:pPr>
        <w:pStyle w:val="3"/>
        <w:jc w:val="left"/>
      </w:pPr>
      <w:bookmarkStart w:id="1149" w:name="_Toc12369583"/>
      <w:commentRangeStart w:id="1150"/>
      <w:r>
        <w:t>Значимость признаков</w:t>
      </w:r>
      <w:commentRangeEnd w:id="1150"/>
      <w:r w:rsidR="00F33D8D">
        <w:rPr>
          <w:rStyle w:val="af3"/>
          <w:rFonts w:asciiTheme="minorHAnsi" w:hAnsiTheme="minorHAnsi" w:cstheme="minorBidi"/>
          <w:b w:val="0"/>
        </w:rPr>
        <w:commentReference w:id="1150"/>
      </w:r>
      <w:bookmarkEnd w:id="1149"/>
    </w:p>
    <w:p w14:paraId="2F201A51" w14:textId="275C3C80" w:rsidR="00AB7BF7" w:rsidRDefault="00CF0BBE" w:rsidP="00B43391">
      <w:pPr>
        <w:pStyle w:val="a1"/>
        <w:rPr>
          <w:ins w:id="1151" w:author="Виталий Лавренов" w:date="2019-06-25T14:54:00Z"/>
        </w:rPr>
      </w:pPr>
      <w:r>
        <w:t xml:space="preserve">Стоит рассмотреть влияние различных признаков </w:t>
      </w:r>
      <w:r w:rsidR="00510F86">
        <w:t>на целевую переменную.</w:t>
      </w:r>
      <w:r w:rsidR="00395BA3" w:rsidRPr="00395BA3">
        <w:t xml:space="preserve"> </w:t>
      </w:r>
      <w:r w:rsidR="00395BA3">
        <w:t xml:space="preserve">Для этого </w:t>
      </w:r>
      <w:r w:rsidR="00B43391">
        <w:t>использовался корреляционные</w:t>
      </w:r>
      <w:r w:rsidR="00395BA3">
        <w:t xml:space="preserve"> тест</w:t>
      </w:r>
      <w:r w:rsidR="00B43391">
        <w:t>ы</w:t>
      </w:r>
      <w:r w:rsidR="00395BA3">
        <w:t xml:space="preserve"> Пирсона</w:t>
      </w:r>
      <w:r w:rsidR="00B43391">
        <w:t xml:space="preserve"> и </w:t>
      </w:r>
      <w:proofErr w:type="spellStart"/>
      <w:r w:rsidR="00B43391">
        <w:t>Спирмена</w:t>
      </w:r>
      <w:proofErr w:type="spellEnd"/>
      <w:r w:rsidR="001E25F4" w:rsidRPr="008C62AE">
        <w:rPr>
          <w:rPrChange w:id="1152" w:author="Microsoft Office User" w:date="2019-06-25T13:22:00Z">
            <w:rPr>
              <w:lang w:val="en-US"/>
            </w:rPr>
          </w:rPrChange>
        </w:rPr>
        <w:t xml:space="preserve"> </w:t>
      </w:r>
      <w:r w:rsidR="00B43391" w:rsidRPr="00B43391">
        <w:t>[</w:t>
      </w:r>
      <w:r w:rsidR="001E25F4" w:rsidRPr="008C62AE">
        <w:rPr>
          <w:rPrChange w:id="1153" w:author="Microsoft Office User" w:date="2019-06-25T13:22:00Z">
            <w:rPr>
              <w:lang w:val="en-US"/>
            </w:rPr>
          </w:rPrChange>
        </w:rPr>
        <w:t>22</w:t>
      </w:r>
      <w:r w:rsidR="00B43391" w:rsidRPr="00B43391">
        <w:t>]</w:t>
      </w:r>
      <w:r w:rsidR="00395BA3">
        <w:t xml:space="preserve">. </w:t>
      </w:r>
      <w:r w:rsidR="00AB7BF7">
        <w:t>Одним из таких оказался возраст, использовавшийся в дальнейшем при построении модели по снимкам МРТ. Коэффициент Пирсона для этого признака составил 0.26</w:t>
      </w:r>
      <w:r w:rsidR="00B43391">
        <w:t xml:space="preserve">, </w:t>
      </w:r>
      <w:proofErr w:type="spellStart"/>
      <w:r w:rsidR="00B43391">
        <w:t>Спирмена</w:t>
      </w:r>
      <w:proofErr w:type="spellEnd"/>
      <w:r w:rsidR="00B43391">
        <w:t xml:space="preserve"> 0.27</w:t>
      </w:r>
      <w:r w:rsidR="00AB7BF7">
        <w:t xml:space="preserve">. </w:t>
      </w:r>
      <w:r w:rsidR="00B43391">
        <w:t>Наиболее</w:t>
      </w:r>
      <w:r w:rsidR="00AB7BF7">
        <w:t xml:space="preserve"> значимым признаком с коэффициентом Пирсона равным 0.45</w:t>
      </w:r>
      <w:r w:rsidR="00B43391">
        <w:t xml:space="preserve">, а коэффициентом </w:t>
      </w:r>
      <w:proofErr w:type="spellStart"/>
      <w:r w:rsidR="00B43391">
        <w:t>Спирмена</w:t>
      </w:r>
      <w:proofErr w:type="spellEnd"/>
      <w:r w:rsidR="00B43391">
        <w:t xml:space="preserve"> равным 0.47</w:t>
      </w:r>
      <w:r w:rsidR="00AB7BF7">
        <w:t xml:space="preserve"> оказалась категория опухоли, но к сожалению, данный признак добавить в модель не удалось, так как он не был известен для пациентов со снимками.</w:t>
      </w:r>
    </w:p>
    <w:p w14:paraId="006164DC" w14:textId="192DEAD8" w:rsidR="00113328" w:rsidRPr="00E32CBC" w:rsidRDefault="00113328" w:rsidP="00113328">
      <w:pPr>
        <w:pStyle w:val="a1"/>
        <w:rPr>
          <w:ins w:id="1154" w:author="Виталий Лавренов" w:date="2019-06-25T14:54:00Z"/>
        </w:rPr>
      </w:pPr>
      <w:ins w:id="1155" w:author="Виталий Лавренов" w:date="2019-06-25T14:54:00Z">
        <w:r>
          <w:lastRenderedPageBreak/>
          <w:t xml:space="preserve">Представляет интерес простое, хорошо интерпретируемое решение. Для предсказания флуоресценции глиом головного мозга можно воспользоваться простым деревом решения и получить качество предсказания примерно 0.84 по метрике </w:t>
        </w:r>
        <w:r>
          <w:rPr>
            <w:lang w:val="en-US"/>
          </w:rPr>
          <w:t>f</w:t>
        </w:r>
        <w:r w:rsidRPr="00E32CBC">
          <w:t xml:space="preserve">1. </w:t>
        </w:r>
        <w:r>
          <w:t xml:space="preserve">Данный метод прост в использовании, так как не требует компьютерных вычислений. Это также позволяет оценить значимость некоторых признаков в исследуемой </w:t>
        </w:r>
        <w:commentRangeStart w:id="1156"/>
        <w:r>
          <w:t>задаче</w:t>
        </w:r>
        <w:commentRangeEnd w:id="1156"/>
        <w:r>
          <w:rPr>
            <w:rStyle w:val="af3"/>
            <w:rFonts w:asciiTheme="minorHAnsi" w:hAnsiTheme="minorHAnsi" w:cstheme="minorBidi"/>
          </w:rPr>
          <w:commentReference w:id="1156"/>
        </w:r>
        <w:r w:rsidRPr="00E32CBC">
          <w:rPr>
            <w:noProof/>
            <w:lang w:eastAsia="ru-RU"/>
          </w:rPr>
          <w:drawing>
            <wp:inline distT="0" distB="0" distL="0" distR="0" wp14:anchorId="3366F5F5" wp14:editId="0FF68E07">
              <wp:extent cx="5579745" cy="2811780"/>
              <wp:effectExtent l="0" t="0" r="190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811780"/>
                      </a:xfrm>
                      <a:prstGeom prst="rect">
                        <a:avLst/>
                      </a:prstGeom>
                    </pic:spPr>
                  </pic:pic>
                </a:graphicData>
              </a:graphic>
            </wp:inline>
          </w:drawing>
        </w:r>
      </w:ins>
    </w:p>
    <w:p w14:paraId="1889B5B2" w14:textId="77777777" w:rsidR="00113328" w:rsidRPr="00B43391" w:rsidRDefault="00113328" w:rsidP="00B43391">
      <w:pPr>
        <w:pStyle w:val="a1"/>
      </w:pPr>
    </w:p>
    <w:p w14:paraId="71A6EA28" w14:textId="0E34966A" w:rsidR="00AB7BF7" w:rsidRDefault="00AB7BF7" w:rsidP="00AB7BF7">
      <w:pPr>
        <w:pStyle w:val="2"/>
      </w:pPr>
      <w:bookmarkStart w:id="1157" w:name="_Toc12369584"/>
      <w:r>
        <w:t>Применение нейронных сетей</w:t>
      </w:r>
      <w:bookmarkEnd w:id="1157"/>
    </w:p>
    <w:p w14:paraId="76D7E136" w14:textId="0A267CA1" w:rsidR="00F25742" w:rsidRDefault="00F25742" w:rsidP="00F25742">
      <w:pPr>
        <w:pStyle w:val="3"/>
        <w:jc w:val="left"/>
      </w:pPr>
      <w:bookmarkStart w:id="1158" w:name="_Toc12369585"/>
      <w:r>
        <w:t>Формат файлов</w:t>
      </w:r>
      <w:bookmarkEnd w:id="1158"/>
    </w:p>
    <w:p w14:paraId="7E1B6F77" w14:textId="4CD89BB7" w:rsidR="00DE4437" w:rsidRDefault="00DE4437" w:rsidP="00DE4437">
      <w:pPr>
        <w:pStyle w:val="a1"/>
      </w:pPr>
      <w:r>
        <w:t xml:space="preserve">Институт нейрохирургии имени Н. Н. Бурденко также предоставил снимки магнитно-резонансной томографии мозга 78 пациентов. Снимки были представлены в формате </w:t>
      </w:r>
      <w:proofErr w:type="spellStart"/>
      <w:r>
        <w:rPr>
          <w:lang w:val="en-US"/>
        </w:rPr>
        <w:t>dicom</w:t>
      </w:r>
      <w:proofErr w:type="spellEnd"/>
      <w:r w:rsidRPr="002974A8">
        <w:t xml:space="preserve"> </w:t>
      </w:r>
      <w:r>
        <w:t>–</w:t>
      </w:r>
      <w:r w:rsidRPr="002974A8">
        <w:t xml:space="preserve"> </w:t>
      </w:r>
      <w:r>
        <w:t xml:space="preserve">медицинский отраслевой стандарт хранения изображений. Трехмерные изображения представляют собой набор </w:t>
      </w:r>
      <w:proofErr w:type="spellStart"/>
      <w:r>
        <w:rPr>
          <w:lang w:val="en-US"/>
        </w:rPr>
        <w:t>dicom</w:t>
      </w:r>
      <w:proofErr w:type="spellEnd"/>
      <w:r w:rsidRPr="00472B66">
        <w:t xml:space="preserve"> </w:t>
      </w:r>
      <w:r>
        <w:t xml:space="preserve">файлов, каждый из которых является двухмерным изображением, срезом головного мозга. Каждый файл сопровождается набором атрибутов, таких как пол, возраст, вес, тип изображения и ряд других, не значимых для данного исследования. Для работы с данным форматом данных использовалась библиотека </w:t>
      </w:r>
      <w:r w:rsidR="00E913D4">
        <w:t xml:space="preserve">для языка программирования </w:t>
      </w:r>
      <w:r w:rsidR="00E913D4">
        <w:rPr>
          <w:lang w:val="en-US"/>
        </w:rPr>
        <w:t>python</w:t>
      </w:r>
      <w:r w:rsidR="00E913D4" w:rsidRPr="00E913D4">
        <w:t xml:space="preserve"> </w:t>
      </w:r>
      <w:proofErr w:type="spellStart"/>
      <w:r>
        <w:rPr>
          <w:lang w:val="en-US"/>
        </w:rPr>
        <w:t>pydicom</w:t>
      </w:r>
      <w:proofErr w:type="spellEnd"/>
      <w:r w:rsidR="001E25F4">
        <w:t xml:space="preserve"> [23</w:t>
      </w:r>
      <w:r w:rsidRPr="00732283">
        <w:t>]</w:t>
      </w:r>
      <w:r w:rsidRPr="0061326C">
        <w:t xml:space="preserve">. </w:t>
      </w:r>
      <w:r w:rsidR="00E913D4">
        <w:t>Во всем наборе файлов для каждого пациента имеются не только снимки МРТ.</w:t>
      </w:r>
    </w:p>
    <w:p w14:paraId="24ACA8DB" w14:textId="10F519D5" w:rsidR="00E913D4" w:rsidRDefault="00E913D4" w:rsidP="00DE4437">
      <w:pPr>
        <w:pStyle w:val="a1"/>
      </w:pPr>
      <w:r>
        <w:lastRenderedPageBreak/>
        <w:t xml:space="preserve">Так как в наборе файлов </w:t>
      </w:r>
      <w:del w:id="1159" w:author="Microsoft Office User" w:date="2019-06-25T14:01:00Z">
        <w:r w:rsidDel="00F33D8D">
          <w:delText xml:space="preserve">порой </w:delText>
        </w:r>
      </w:del>
      <w:r>
        <w:t xml:space="preserve">присутствуют лишние снимки, не подходящие для изучения, сперва из набора данных были убраны изображения, не являющиеся снимками МРТ. </w:t>
      </w:r>
      <w:r w:rsidR="004E3199">
        <w:t>Для этого изображения фильтровались по атрибуту, сопровождающему файл со снимком. Выбирались только изображения в описании типа которых присутствовали значения «</w:t>
      </w:r>
      <w:r w:rsidR="004E3199">
        <w:rPr>
          <w:lang w:val="en-US"/>
        </w:rPr>
        <w:t>T</w:t>
      </w:r>
      <w:r w:rsidR="004E3199" w:rsidRPr="004E3199">
        <w:t>1</w:t>
      </w:r>
      <w:r w:rsidR="004E3199">
        <w:t>»</w:t>
      </w:r>
      <w:r w:rsidR="004E3199" w:rsidRPr="004E3199">
        <w:t xml:space="preserve"> </w:t>
      </w:r>
      <w:r w:rsidR="004E3199">
        <w:t>и «</w:t>
      </w:r>
      <w:r w:rsidR="004E3199">
        <w:rPr>
          <w:lang w:val="en-US"/>
        </w:rPr>
        <w:t>T</w:t>
      </w:r>
      <w:r w:rsidR="004E3199">
        <w:t>2».</w:t>
      </w:r>
    </w:p>
    <w:p w14:paraId="091E8897" w14:textId="7B92389A" w:rsidR="00F25742" w:rsidRDefault="006A2A1D" w:rsidP="00F25742">
      <w:pPr>
        <w:pStyle w:val="3"/>
        <w:jc w:val="left"/>
      </w:pPr>
      <w:bookmarkStart w:id="1160" w:name="_Toc12369586"/>
      <w:r>
        <w:t>Предобработка</w:t>
      </w:r>
      <w:bookmarkEnd w:id="1160"/>
    </w:p>
    <w:p w14:paraId="2BAB6D6E" w14:textId="13898935" w:rsidR="004E3199" w:rsidRDefault="004E3199" w:rsidP="00DE4437">
      <w:pPr>
        <w:pStyle w:val="a1"/>
      </w:pPr>
      <w:r>
        <w:t xml:space="preserve">Следующей проблемой было то что изображения для разных пациентов имеют разный размер. Чтобы решить эту проблему использовалась библиотека </w:t>
      </w:r>
      <w:r>
        <w:rPr>
          <w:lang w:val="en-US"/>
        </w:rPr>
        <w:t>PIL</w:t>
      </w:r>
      <w:r w:rsidR="001E25F4" w:rsidRPr="008C62AE">
        <w:rPr>
          <w:rPrChange w:id="1161" w:author="Microsoft Office User" w:date="2019-06-25T13:22:00Z">
            <w:rPr>
              <w:lang w:val="en-US"/>
            </w:rPr>
          </w:rPrChange>
        </w:rPr>
        <w:t xml:space="preserve"> </w:t>
      </w:r>
      <w:r w:rsidR="00AD41D9" w:rsidRPr="008C62AE">
        <w:rPr>
          <w:rPrChange w:id="1162" w:author="Microsoft Office User" w:date="2019-06-25T13:22:00Z">
            <w:rPr>
              <w:lang w:val="en-US"/>
            </w:rPr>
          </w:rPrChange>
        </w:rPr>
        <w:t>[</w:t>
      </w:r>
      <w:r w:rsidR="001E25F4" w:rsidRPr="008C62AE">
        <w:rPr>
          <w:rPrChange w:id="1163" w:author="Microsoft Office User" w:date="2019-06-25T13:22:00Z">
            <w:rPr>
              <w:lang w:val="en-US"/>
            </w:rPr>
          </w:rPrChange>
        </w:rPr>
        <w:t>24</w:t>
      </w:r>
      <w:r w:rsidR="00AD41D9" w:rsidRPr="008C62AE">
        <w:rPr>
          <w:rPrChange w:id="1164" w:author="Microsoft Office User" w:date="2019-06-25T13:22:00Z">
            <w:rPr>
              <w:lang w:val="en-US"/>
            </w:rPr>
          </w:rPrChange>
        </w:rPr>
        <w:t>]</w:t>
      </w:r>
      <w:r w:rsidRPr="004E3199">
        <w:t xml:space="preserve">. </w:t>
      </w:r>
      <w:r>
        <w:t>Сперва были изучены какого размера изображения в наборе присутствуют. Наименьшим разрешением было</w:t>
      </w:r>
      <w:r w:rsidR="007C618C" w:rsidRPr="007C618C">
        <w:t xml:space="preserve"> 80</w:t>
      </w:r>
      <w:r w:rsidR="007C618C">
        <w:t xml:space="preserve"> х 80</w:t>
      </w:r>
      <w:commentRangeStart w:id="1165"/>
      <w:commentRangeStart w:id="1166"/>
      <w:r w:rsidR="007C618C">
        <w:t>. Поэтому было решено привести все изображения к разрешению 64</w:t>
      </w:r>
      <w:r w:rsidR="007C618C" w:rsidRPr="007C618C">
        <w:t xml:space="preserve"> </w:t>
      </w:r>
      <w:r w:rsidR="007C618C">
        <w:rPr>
          <w:lang w:val="en-US"/>
        </w:rPr>
        <w:t>x</w:t>
      </w:r>
      <w:r w:rsidR="007C618C" w:rsidRPr="007C618C">
        <w:t xml:space="preserve"> </w:t>
      </w:r>
      <w:r w:rsidR="007C618C">
        <w:t>64 и 128 x 128 и на этих двух наборах данных обучить нейронные сети.</w:t>
      </w:r>
      <w:commentRangeEnd w:id="1165"/>
      <w:r w:rsidR="00F33D8D">
        <w:rPr>
          <w:rStyle w:val="af3"/>
          <w:rFonts w:asciiTheme="minorHAnsi" w:hAnsiTheme="minorHAnsi" w:cstheme="minorBidi"/>
        </w:rPr>
        <w:commentReference w:id="1165"/>
      </w:r>
      <w:commentRangeEnd w:id="1166"/>
      <w:r w:rsidR="00CF28C8">
        <w:rPr>
          <w:rStyle w:val="af3"/>
          <w:rFonts w:asciiTheme="minorHAnsi" w:hAnsiTheme="minorHAnsi" w:cstheme="minorBidi"/>
        </w:rPr>
        <w:commentReference w:id="1166"/>
      </w:r>
    </w:p>
    <w:p w14:paraId="60F5E296" w14:textId="20FDE29D" w:rsidR="00A64403" w:rsidRDefault="00A64403" w:rsidP="00DE4437">
      <w:pPr>
        <w:pStyle w:val="a1"/>
      </w:pPr>
      <w:r>
        <w:t>Изображения представляют собой квадратную матрицу, элементами которой являются числа, характеризующие яркость пикселя. Так как значения для каждого изображения находились в разных интервалах, они были приведены к интервалу от 0 до 1 с целью нормализации. Для этого все элементы матрицы делились на значение максимального элемента матрицы.</w:t>
      </w:r>
    </w:p>
    <w:p w14:paraId="1EC5C71E" w14:textId="4C957345" w:rsidR="00F25742" w:rsidRDefault="006A2A1D" w:rsidP="00F25742">
      <w:pPr>
        <w:pStyle w:val="3"/>
        <w:jc w:val="left"/>
      </w:pPr>
      <w:bookmarkStart w:id="1167" w:name="_Toc12369587"/>
      <w:r>
        <w:t>Обучение весов нейронной сети</w:t>
      </w:r>
      <w:bookmarkEnd w:id="1167"/>
    </w:p>
    <w:p w14:paraId="76D319AA" w14:textId="3FDCDAC2" w:rsidR="007C618C" w:rsidRPr="00A64403" w:rsidRDefault="007C618C" w:rsidP="00DE4437">
      <w:pPr>
        <w:pStyle w:val="a1"/>
      </w:pPr>
      <w:r>
        <w:t xml:space="preserve">Обучение нейронных сетей производилось с помощью алгоритма стохастической оптимизации </w:t>
      </w:r>
      <w:r>
        <w:rPr>
          <w:lang w:val="en-US"/>
        </w:rPr>
        <w:t>ADAM</w:t>
      </w:r>
      <w:r w:rsidR="001E25F4" w:rsidRPr="001E25F4">
        <w:t xml:space="preserve"> </w:t>
      </w:r>
      <w:r w:rsidR="001430CC" w:rsidRPr="001430CC">
        <w:t>[</w:t>
      </w:r>
      <w:r w:rsidR="001E25F4">
        <w:t>25</w:t>
      </w:r>
      <w:r w:rsidR="001430CC" w:rsidRPr="001430CC">
        <w:t>]</w:t>
      </w:r>
      <w:r w:rsidR="00A64403" w:rsidRPr="00A64403">
        <w:t>.</w:t>
      </w:r>
      <w:r w:rsidR="001430CC">
        <w:t xml:space="preserve"> Данный метод позволяет быстрее сходиться к оптимальному значению параметров чем это делают другие методы оптимизации, что позволяет сэкономить время на обучении нейронной сети.</w:t>
      </w:r>
    </w:p>
    <w:p w14:paraId="72414D73" w14:textId="18C63F16" w:rsidR="004F66F4" w:rsidRPr="004F66F4" w:rsidRDefault="00A64403" w:rsidP="004F66F4">
      <w:pPr>
        <w:pStyle w:val="a1"/>
      </w:pPr>
      <w:r>
        <w:t>Обучение происходило в 200 итераций</w:t>
      </w:r>
      <w:ins w:id="1168" w:author="Microsoft Office User" w:date="2019-06-25T14:02:00Z">
        <w:r w:rsidR="00500864">
          <w:t xml:space="preserve"> (</w:t>
        </w:r>
      </w:ins>
      <w:del w:id="1169" w:author="Microsoft Office User" w:date="2019-06-25T14:02:00Z">
        <w:r w:rsidDel="00500864">
          <w:delText xml:space="preserve">, так называемых </w:delText>
        </w:r>
      </w:del>
      <w:r>
        <w:t>эпох</w:t>
      </w:r>
      <w:ins w:id="1170" w:author="Microsoft Office User" w:date="2019-06-25T14:02:00Z">
        <w:r w:rsidR="00500864" w:rsidRPr="00500864">
          <w:rPr>
            <w:rPrChange w:id="1171" w:author="Microsoft Office User" w:date="2019-06-25T14:03:00Z">
              <w:rPr>
                <w:lang w:val="en-US"/>
              </w:rPr>
            </w:rPrChange>
          </w:rPr>
          <w:t>)</w:t>
        </w:r>
      </w:ins>
      <w:r>
        <w:t>. Данные перемешивались, чтобы избежать переобучения на снимках некоторых пациентов и делились на тестовую и обучающие выборки</w:t>
      </w:r>
      <w:r w:rsidRPr="00A64403">
        <w:t xml:space="preserve"> </w:t>
      </w:r>
      <w:r>
        <w:t>в соотношении 1</w:t>
      </w:r>
      <w:ins w:id="1172" w:author="Microsoft Office User" w:date="2019-06-25T14:03:00Z">
        <w:r w:rsidR="00500864" w:rsidRPr="00500864">
          <w:rPr>
            <w:rPrChange w:id="1173" w:author="Microsoft Office User" w:date="2019-06-25T14:03:00Z">
              <w:rPr>
                <w:lang w:val="en-US"/>
              </w:rPr>
            </w:rPrChange>
          </w:rPr>
          <w:t>:</w:t>
        </w:r>
      </w:ins>
      <w:del w:id="1174" w:author="Microsoft Office User" w:date="2019-06-25T14:03:00Z">
        <w:r w:rsidDel="00500864">
          <w:delText xml:space="preserve"> к </w:delText>
        </w:r>
      </w:del>
      <w:r>
        <w:t>3.</w:t>
      </w:r>
      <w:r w:rsidR="00D744B9">
        <w:t xml:space="preserve"> Шаги оптимизации происходили по </w:t>
      </w:r>
      <w:ins w:id="1175" w:author="Microsoft Office User" w:date="2019-06-25T14:03:00Z">
        <w:r w:rsidR="00500864">
          <w:t>подмножествам</w:t>
        </w:r>
      </w:ins>
      <w:del w:id="1176" w:author="Microsoft Office User" w:date="2019-06-25T14:03:00Z">
        <w:r w:rsidR="00D744B9" w:rsidDel="00500864">
          <w:delText>пачке</w:delText>
        </w:r>
      </w:del>
      <w:r w:rsidR="00D744B9">
        <w:t xml:space="preserve"> объектов, </w:t>
      </w:r>
      <w:del w:id="1177" w:author="Microsoft Office User" w:date="2019-06-25T14:03:00Z">
        <w:r w:rsidR="00D744B9" w:rsidDel="00500864">
          <w:delText xml:space="preserve">так </w:delText>
        </w:r>
      </w:del>
      <w:r w:rsidR="00D744B9">
        <w:t xml:space="preserve">называемым </w:t>
      </w:r>
      <w:ins w:id="1178" w:author="Microsoft Office User" w:date="2019-06-25T14:03:00Z">
        <w:r w:rsidR="00500864">
          <w:t>«</w:t>
        </w:r>
      </w:ins>
      <w:proofErr w:type="spellStart"/>
      <w:r w:rsidR="00D744B9">
        <w:t>батчам</w:t>
      </w:r>
      <w:ins w:id="1179" w:author="Microsoft Office User" w:date="2019-06-25T14:03:00Z">
        <w:r w:rsidR="00500864">
          <w:t>и</w:t>
        </w:r>
        <w:proofErr w:type="spellEnd"/>
        <w:r w:rsidR="00500864">
          <w:t>»</w:t>
        </w:r>
      </w:ins>
      <w:r w:rsidR="00D744B9">
        <w:t xml:space="preserve"> размером 50 снимков.</w:t>
      </w:r>
      <w:r>
        <w:t xml:space="preserve"> </w:t>
      </w:r>
      <w:r w:rsidR="004F66F4">
        <w:t xml:space="preserve">В качестве </w:t>
      </w:r>
      <w:proofErr w:type="spellStart"/>
      <w:ins w:id="1180" w:author="Microsoft Office User" w:date="2019-06-25T14:04:00Z">
        <w:r w:rsidR="00500864">
          <w:t>минимизируемой</w:t>
        </w:r>
        <w:proofErr w:type="spellEnd"/>
        <w:r w:rsidR="00500864">
          <w:t xml:space="preserve"> </w:t>
        </w:r>
      </w:ins>
      <w:r w:rsidR="004F66F4">
        <w:t xml:space="preserve">функции потерь, </w:t>
      </w:r>
      <w:del w:id="1181" w:author="Microsoft Office User" w:date="2019-06-25T14:04:00Z">
        <w:r w:rsidR="004F66F4" w:rsidDel="00500864">
          <w:delText xml:space="preserve">которую нужно было минимизировать, </w:delText>
        </w:r>
      </w:del>
      <w:r w:rsidR="004F66F4">
        <w:t>использовалась среднеквадратичная ошибка</w:t>
      </w:r>
      <w:r w:rsidR="004F66F4" w:rsidRPr="004F66F4">
        <w:t xml:space="preserve"> (</w:t>
      </w:r>
      <w:r w:rsidR="004F66F4">
        <w:rPr>
          <w:lang w:val="en-US"/>
        </w:rPr>
        <w:t>MSE</w:t>
      </w:r>
      <w:r w:rsidR="004F66F4" w:rsidRPr="004F66F4">
        <w:t>)</w:t>
      </w:r>
      <w:r w:rsidR="004F66F4">
        <w:t xml:space="preserve">. </w:t>
      </w:r>
    </w:p>
    <w:p w14:paraId="4E4537C0" w14:textId="77777777" w:rsidR="004F66F4" w:rsidRPr="004F66F4" w:rsidRDefault="004F66F4" w:rsidP="004F66F4">
      <w:pPr>
        <w:pStyle w:val="a1"/>
        <w:rPr>
          <w:rFonts w:eastAsiaTheme="minorEastAsia"/>
        </w:rPr>
      </w:pPr>
      <m:oMathPara>
        <m:oMath>
          <m:r>
            <w:rPr>
              <w:rFonts w:ascii="Cambria Math" w:hAnsi="Cambria Math"/>
              <w:lang w:val="en-US"/>
            </w:rPr>
            <w:lastRenderedPageBreak/>
            <m:t>MSE</m:t>
          </m:r>
          <m:r>
            <w:rPr>
              <w:rFonts w:ascii="Cambria Math" w:hAnsi="Cambria Math"/>
            </w:rPr>
            <m:t xml:space="preserve">= </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m:t>
                          </m:r>
                        </m:sub>
                      </m:sSub>
                      <m:r>
                        <w:rPr>
                          <w:rFonts w:ascii="Cambria Math" w:eastAsiaTheme="minorEastAsia" w:hAnsi="Cambria Math"/>
                        </w:rPr>
                        <m:t>)</m:t>
                      </m:r>
                    </m:e>
                    <m:sup>
                      <m:r>
                        <w:rPr>
                          <w:rFonts w:ascii="Cambria Math" w:eastAsiaTheme="minorEastAsia" w:hAnsi="Cambria Math"/>
                        </w:rPr>
                        <m:t>2</m:t>
                      </m:r>
                    </m:sup>
                  </m:sSup>
                </m:e>
              </m:nary>
            </m:num>
            <m:den>
              <m:r>
                <w:rPr>
                  <w:rFonts w:ascii="Cambria Math" w:eastAsiaTheme="minorEastAsia" w:hAnsi="Cambria Math"/>
                  <w:lang w:val="en-US"/>
                </w:rPr>
                <m:t>n</m:t>
              </m:r>
            </m:den>
          </m:f>
        </m:oMath>
      </m:oMathPara>
    </w:p>
    <w:p w14:paraId="0923E1AF" w14:textId="51851A84" w:rsidR="00F25742" w:rsidRDefault="006A2A1D" w:rsidP="00F25742">
      <w:pPr>
        <w:pStyle w:val="3"/>
        <w:jc w:val="left"/>
      </w:pPr>
      <w:bookmarkStart w:id="1182" w:name="_Toc12369588"/>
      <w:r>
        <w:t>Классификация</w:t>
      </w:r>
      <w:bookmarkEnd w:id="1182"/>
    </w:p>
    <w:p w14:paraId="21D28D7A" w14:textId="57855F49" w:rsidR="006A2A1D" w:rsidRDefault="004F66F4" w:rsidP="00535768">
      <w:pPr>
        <w:pStyle w:val="a1"/>
        <w:tabs>
          <w:tab w:val="left" w:pos="1848"/>
        </w:tabs>
      </w:pPr>
      <w:r>
        <w:t xml:space="preserve">После обучения нейронных сетей изображения сжимались с помощью </w:t>
      </w:r>
      <w:ins w:id="1183" w:author="Microsoft Office User" w:date="2019-06-25T14:04:00Z">
        <w:r w:rsidR="00500864">
          <w:t xml:space="preserve">полученных </w:t>
        </w:r>
      </w:ins>
      <w:r>
        <w:t>кодировщиков. В</w:t>
      </w:r>
      <w:r w:rsidR="00D95817">
        <w:t xml:space="preserve"> результате получи</w:t>
      </w:r>
      <w:r w:rsidR="006A2A1D">
        <w:t>лись</w:t>
      </w:r>
      <w:r>
        <w:t xml:space="preserve"> набор</w:t>
      </w:r>
      <w:r w:rsidR="006A2A1D">
        <w:t>ы данных, которые использовались</w:t>
      </w:r>
      <w:r>
        <w:t xml:space="preserve"> для обучения алгоритмов машинного обучения</w:t>
      </w:r>
      <w:r w:rsidR="00D95817">
        <w:t xml:space="preserve"> из предыдущей части</w:t>
      </w:r>
      <w:r>
        <w:t xml:space="preserve">. </w:t>
      </w:r>
      <w:r w:rsidR="003706BE">
        <w:t xml:space="preserve">Так как выборка </w:t>
      </w:r>
      <w:proofErr w:type="spellStart"/>
      <w:r w:rsidR="003706BE">
        <w:t>не</w:t>
      </w:r>
      <w:del w:id="1184" w:author="Microsoft Office User" w:date="2019-06-25T14:04:00Z">
        <w:r w:rsidR="003706BE" w:rsidDel="00500864">
          <w:delText xml:space="preserve"> </w:delText>
        </w:r>
      </w:del>
      <w:r w:rsidR="003706BE">
        <w:t>сбалансирована</w:t>
      </w:r>
      <w:proofErr w:type="spellEnd"/>
      <w:ins w:id="1185" w:author="Microsoft Office User" w:date="2019-06-25T14:04:00Z">
        <w:r w:rsidR="00500864">
          <w:t>,</w:t>
        </w:r>
      </w:ins>
      <w:r w:rsidR="003706BE">
        <w:t xml:space="preserve"> в качестве метрики качества снова использовалась </w:t>
      </w:r>
      <w:r w:rsidR="003706BE">
        <w:rPr>
          <w:lang w:val="en-US"/>
        </w:rPr>
        <w:t>f</w:t>
      </w:r>
      <w:r w:rsidR="003706BE" w:rsidRPr="003706BE">
        <w:t>1</w:t>
      </w:r>
      <w:r w:rsidR="006A2A1D">
        <w:t xml:space="preserve"> </w:t>
      </w:r>
      <w:r w:rsidR="003706BE">
        <w:t>мера. Во избежание переобучения также использовалась кросс</w:t>
      </w:r>
      <w:ins w:id="1186" w:author="Microsoft Office User" w:date="2019-06-25T14:05:00Z">
        <w:r w:rsidR="00500864">
          <w:t>-</w:t>
        </w:r>
      </w:ins>
      <w:proofErr w:type="spellStart"/>
      <w:r w:rsidR="003706BE">
        <w:t>валидация</w:t>
      </w:r>
      <w:proofErr w:type="spellEnd"/>
      <w:r w:rsidR="003706BE">
        <w:t xml:space="preserve">. </w:t>
      </w:r>
      <w:r w:rsidR="00690FBF">
        <w:t>Для кросс</w:t>
      </w:r>
      <w:ins w:id="1187" w:author="Microsoft Office User" w:date="2019-06-25T14:05:00Z">
        <w:r w:rsidR="00500864">
          <w:t>-</w:t>
        </w:r>
      </w:ins>
      <w:proofErr w:type="spellStart"/>
      <w:r w:rsidR="00690FBF">
        <w:t>валидации</w:t>
      </w:r>
      <w:proofErr w:type="spellEnd"/>
      <w:r w:rsidR="00690FBF">
        <w:t xml:space="preserve"> выборка делилась на 5 частей, так как количество изображений было в районе 10 тысяч, </w:t>
      </w:r>
      <w:commentRangeStart w:id="1188"/>
      <w:r w:rsidR="00690FBF">
        <w:t xml:space="preserve">что позволило не переживать на тему </w:t>
      </w:r>
      <w:proofErr w:type="spellStart"/>
      <w:r w:rsidR="00690FBF">
        <w:t>недообучения</w:t>
      </w:r>
      <w:proofErr w:type="spellEnd"/>
      <w:ins w:id="1189" w:author="Виталий Лавренов" w:date="2019-06-25T14:36:00Z">
        <w:r w:rsidR="00BA7C93">
          <w:t>, так как объем выборки</w:t>
        </w:r>
      </w:ins>
      <w:ins w:id="1190" w:author="Виталий Лавренов" w:date="2019-06-25T15:13:00Z">
        <w:r w:rsidR="00CF28C8">
          <w:t>,</w:t>
        </w:r>
      </w:ins>
      <w:ins w:id="1191" w:author="Виталий Лавренов" w:date="2019-06-25T14:36:00Z">
        <w:r w:rsidR="00BA7C93">
          <w:t xml:space="preserve"> выделяемый для обучения оказался достаточно велик</w:t>
        </w:r>
      </w:ins>
      <w:r w:rsidR="00690FBF">
        <w:t xml:space="preserve">. </w:t>
      </w:r>
      <w:commentRangeEnd w:id="1188"/>
      <w:r w:rsidR="00500864">
        <w:rPr>
          <w:rStyle w:val="af3"/>
          <w:rFonts w:asciiTheme="minorHAnsi" w:hAnsiTheme="minorHAnsi" w:cstheme="minorBidi"/>
        </w:rPr>
        <w:commentReference w:id="1188"/>
      </w:r>
      <w:r w:rsidR="003706BE">
        <w:t xml:space="preserve">Выборка также перемешивалась. Наилучший результат показал метод опорных векторов с метрикой </w:t>
      </w:r>
      <w:r w:rsidR="003706BE">
        <w:rPr>
          <w:lang w:val="en-US"/>
        </w:rPr>
        <w:t>f</w:t>
      </w:r>
      <w:r w:rsidR="003706BE" w:rsidRPr="003706BE">
        <w:t xml:space="preserve">1 </w:t>
      </w:r>
      <w:r w:rsidR="003706BE">
        <w:t>равной примерно 0.94.</w:t>
      </w:r>
      <w:r w:rsidR="00535768">
        <w:rPr>
          <w:b/>
        </w:rPr>
        <w:t xml:space="preserve"> </w:t>
      </w:r>
      <w:r w:rsidR="002117F8">
        <w:rPr>
          <w:noProof/>
          <w:lang w:val="en-US"/>
        </w:rPr>
        <w:pict w14:anchorId="2AAB07A5">
          <v:shape id="_x0000_i1030" type="#_x0000_t75" alt="без возраста" style="width:424.2pt;height:280.2pt;mso-width-percent:0;mso-height-percent:0;mso-width-percent:0;mso-height-percent:0">
            <v:imagedata r:id="rId21" o:title="без возраста"/>
          </v:shape>
        </w:pict>
      </w:r>
    </w:p>
    <w:p w14:paraId="0F8A40C7" w14:textId="73A7541C" w:rsidR="00535768" w:rsidRDefault="00535768" w:rsidP="00535768">
      <w:pPr>
        <w:pStyle w:val="3"/>
        <w:jc w:val="left"/>
      </w:pPr>
      <w:bookmarkStart w:id="1192" w:name="_Toc12369589"/>
      <w:r>
        <w:t>Добавление дополнительных признаков</w:t>
      </w:r>
      <w:bookmarkEnd w:id="1192"/>
    </w:p>
    <w:p w14:paraId="143123C1" w14:textId="0BFAA3EB" w:rsidR="00D771E8" w:rsidRDefault="003706BE" w:rsidP="00AB7BF7">
      <w:pPr>
        <w:pStyle w:val="a1"/>
      </w:pPr>
      <w:r>
        <w:t xml:space="preserve">Так как со снимками идут некоторые </w:t>
      </w:r>
      <w:r w:rsidR="00411723">
        <w:t>метаданные</w:t>
      </w:r>
      <w:r>
        <w:t xml:space="preserve"> к признакам, полученным после сжатия снимков кодировщиками обученных сетей, были </w:t>
      </w:r>
      <w:r>
        <w:lastRenderedPageBreak/>
        <w:t>добавлены дополнительные признаки. Данными признаками являются: пол, вес и возраст. К полученным наборам данных так же были применены алгоритмы машинного обучения</w:t>
      </w:r>
      <w:r w:rsidR="00D95817">
        <w:t>. Результаты можно наблюдать на графиках:</w:t>
      </w:r>
    </w:p>
    <w:p w14:paraId="7E9B1D53" w14:textId="5C263D49" w:rsidR="00D771E8" w:rsidRPr="007768A0" w:rsidRDefault="00D95817" w:rsidP="00AB7BF7">
      <w:pPr>
        <w:pStyle w:val="a1"/>
        <w:rPr>
          <w:lang w:val="en-US"/>
        </w:rPr>
      </w:pPr>
      <w:r>
        <w:rPr>
          <w:noProof/>
          <w:lang w:eastAsia="ru-RU"/>
        </w:rPr>
        <w:drawing>
          <wp:inline distT="0" distB="0" distL="0" distR="0" wp14:anchorId="420A027F" wp14:editId="150E87F9">
            <wp:extent cx="4945380" cy="3528060"/>
            <wp:effectExtent l="0" t="0" r="0" b="0"/>
            <wp:docPr id="12" name="Рисунок 1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загруженно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2562C995" w14:textId="3E5D7796" w:rsidR="00D95817" w:rsidRDefault="00D95817" w:rsidP="00AB7BF7">
      <w:pPr>
        <w:pStyle w:val="a1"/>
      </w:pPr>
      <w:r>
        <w:rPr>
          <w:noProof/>
          <w:lang w:eastAsia="ru-RU"/>
        </w:rPr>
        <w:drawing>
          <wp:inline distT="0" distB="0" distL="0" distR="0" wp14:anchorId="22C17A47" wp14:editId="737CC5E3">
            <wp:extent cx="4945380" cy="3528060"/>
            <wp:effectExtent l="0" t="0" r="0" b="0"/>
            <wp:docPr id="15" name="Рисунок 15" descr="загруженно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загруженное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3950A301" w14:textId="7B2E17BF" w:rsidR="00D95817" w:rsidRDefault="00D95817" w:rsidP="00AB7BF7">
      <w:pPr>
        <w:pStyle w:val="a1"/>
      </w:pPr>
      <w:r>
        <w:rPr>
          <w:noProof/>
          <w:lang w:eastAsia="ru-RU"/>
        </w:rPr>
        <w:lastRenderedPageBreak/>
        <w:drawing>
          <wp:inline distT="0" distB="0" distL="0" distR="0" wp14:anchorId="3251EE74" wp14:editId="0C35998E">
            <wp:extent cx="4945380" cy="3528060"/>
            <wp:effectExtent l="0" t="0" r="0" b="0"/>
            <wp:docPr id="16" name="Рисунок 16" descr="загруженно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загруженное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51B8E2AC" w14:textId="77458E00" w:rsidR="00D95817" w:rsidRDefault="00D95817" w:rsidP="00AB7BF7">
      <w:pPr>
        <w:pStyle w:val="a1"/>
      </w:pPr>
      <w:r>
        <w:rPr>
          <w:noProof/>
          <w:lang w:eastAsia="ru-RU"/>
        </w:rPr>
        <w:drawing>
          <wp:inline distT="0" distB="0" distL="0" distR="0" wp14:anchorId="7898120E" wp14:editId="7CF992A7">
            <wp:extent cx="4945380" cy="3528060"/>
            <wp:effectExtent l="0" t="0" r="0" b="0"/>
            <wp:docPr id="17" name="Рисунок 17" descr="загруженно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загруженное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42659740" w14:textId="6DABEA7D" w:rsidR="00D95817" w:rsidRDefault="00D95817" w:rsidP="00AB7BF7">
      <w:pPr>
        <w:pStyle w:val="a1"/>
      </w:pPr>
      <w:r w:rsidRPr="00E01BBA">
        <w:rPr>
          <w:noProof/>
          <w:lang w:eastAsia="ru-RU"/>
        </w:rPr>
        <w:lastRenderedPageBreak/>
        <w:drawing>
          <wp:inline distT="0" distB="0" distL="0" distR="0" wp14:anchorId="774FB345" wp14:editId="479D53A1">
            <wp:extent cx="4945380" cy="3528060"/>
            <wp:effectExtent l="0" t="0" r="0" b="0"/>
            <wp:docPr id="18" name="Рисунок 18" descr="C:\Users\lavr3\OneDrive\Рабочий стол\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vr3\OneDrive\Рабочий стол\conv.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7390C6E8" w14:textId="4A46A853" w:rsidR="00D95817" w:rsidRDefault="00D95817" w:rsidP="00AB7BF7">
      <w:pPr>
        <w:pStyle w:val="a1"/>
      </w:pPr>
      <w:r>
        <w:t xml:space="preserve">Наилучший результат показал метод опорных векторов с мерой качества </w:t>
      </w:r>
      <w:r>
        <w:rPr>
          <w:lang w:val="en-US"/>
        </w:rPr>
        <w:t>f</w:t>
      </w:r>
      <w:r w:rsidRPr="00D95817">
        <w:t xml:space="preserve">1 </w:t>
      </w:r>
      <w:r>
        <w:t>примерно равной 0.99 для каждой из сетей, что подтверждает значимость признака возраст.</w:t>
      </w:r>
    </w:p>
    <w:p w14:paraId="13B4603B" w14:textId="205C9AE4" w:rsidR="006A2A1D" w:rsidRDefault="00052FA7" w:rsidP="006A2A1D">
      <w:pPr>
        <w:pStyle w:val="3"/>
        <w:jc w:val="left"/>
      </w:pPr>
      <w:bookmarkStart w:id="1193" w:name="_Toc12369590"/>
      <w:r>
        <w:t>Переобучение</w:t>
      </w:r>
      <w:bookmarkEnd w:id="1193"/>
    </w:p>
    <w:p w14:paraId="180B68BD" w14:textId="4FA0FE2E" w:rsidR="00052FA7" w:rsidRDefault="00052FA7" w:rsidP="00052FA7">
      <w:pPr>
        <w:pStyle w:val="a1"/>
      </w:pPr>
      <w:r>
        <w:t xml:space="preserve">Для </w:t>
      </w:r>
      <w:del w:id="1194" w:author="Microsoft Office User" w:date="2019-06-25T14:06:00Z">
        <w:r w:rsidDel="00500864">
          <w:delText>проверки того что модель не переобучилась</w:delText>
        </w:r>
      </w:del>
      <w:ins w:id="1195" w:author="Microsoft Office User" w:date="2019-06-25T14:06:00Z">
        <w:r w:rsidR="00500864">
          <w:t>контроля переобучения</w:t>
        </w:r>
      </w:ins>
      <w:r>
        <w:t>, был проведен эксперимент с отложенной выборкой. Все данные были поделены на тестовую и обучающую в соотношении 1 к 3. Нейронные сети были обучены на обучающей выборк</w:t>
      </w:r>
      <w:ins w:id="1196" w:author="Microsoft Office User" w:date="2019-06-25T14:07:00Z">
        <w:r w:rsidR="00500864">
          <w:t>е</w:t>
        </w:r>
      </w:ins>
      <w:del w:id="1197" w:author="Microsoft Office User" w:date="2019-06-25T14:07:00Z">
        <w:r w:rsidDel="00500864">
          <w:delText>и</w:delText>
        </w:r>
      </w:del>
      <w:r>
        <w:t xml:space="preserve">, а затем данные были сжаты с помощью кодировщиков. Эта же обучающая выборка использовалась при обучении алгоритмов машинного обучения и затем на тестовой выборке была посчитана мера качества </w:t>
      </w:r>
      <w:r>
        <w:rPr>
          <w:lang w:val="en-US"/>
        </w:rPr>
        <w:t>f</w:t>
      </w:r>
      <w:r w:rsidRPr="00052FA7">
        <w:t xml:space="preserve">1. </w:t>
      </w:r>
      <w:r>
        <w:t xml:space="preserve">Результат </w:t>
      </w:r>
      <w:r>
        <w:lastRenderedPageBreak/>
        <w:t>представлен на графике:</w:t>
      </w:r>
      <w:r w:rsidR="002117F8">
        <w:rPr>
          <w:noProof/>
        </w:rPr>
        <w:pict w14:anchorId="7A06B56E">
          <v:shape id="_x0000_i1031" type="#_x0000_t75" alt="of" style="width:424.2pt;height:280.2pt;mso-width-percent:0;mso-height-percent:0;mso-width-percent:0;mso-height-percent:0">
            <v:imagedata r:id="rId27" o:title="of"/>
          </v:shape>
        </w:pict>
      </w:r>
    </w:p>
    <w:p w14:paraId="0288FAC3" w14:textId="4A485CF7" w:rsidR="00052FA7" w:rsidRPr="00052FA7" w:rsidRDefault="00052FA7" w:rsidP="00052FA7">
      <w:pPr>
        <w:pStyle w:val="a1"/>
      </w:pPr>
      <w:r>
        <w:t xml:space="preserve">Как видно из графика модель хорошо </w:t>
      </w:r>
      <w:commentRangeStart w:id="1198"/>
      <w:del w:id="1199" w:author="Виталий Лавренов" w:date="2019-06-25T14:39:00Z">
        <w:r w:rsidDel="00BA7C93">
          <w:delText xml:space="preserve">так же хорошо </w:delText>
        </w:r>
        <w:commentRangeEnd w:id="1198"/>
        <w:r w:rsidR="00500864" w:rsidDel="00BA7C93">
          <w:rPr>
            <w:rStyle w:val="af3"/>
            <w:rFonts w:asciiTheme="minorHAnsi" w:hAnsiTheme="minorHAnsi" w:cstheme="minorBidi"/>
          </w:rPr>
          <w:commentReference w:id="1198"/>
        </w:r>
      </w:del>
      <w:r>
        <w:t>показала себя на тестовых данных,</w:t>
      </w:r>
      <w:ins w:id="1200" w:author="Виталий Лавренов" w:date="2019-06-25T14:40:00Z">
        <w:r w:rsidR="00EC3D8F">
          <w:t xml:space="preserve"> добившись </w:t>
        </w:r>
        <w:r w:rsidR="00EC3D8F">
          <w:rPr>
            <w:lang w:val="en-US"/>
          </w:rPr>
          <w:t>f</w:t>
        </w:r>
        <w:r w:rsidR="00EC3D8F" w:rsidRPr="00EC3D8F">
          <w:rPr>
            <w:rPrChange w:id="1201" w:author="Виталий Лавренов" w:date="2019-06-25T14:40:00Z">
              <w:rPr>
                <w:lang w:val="en-US"/>
              </w:rPr>
            </w:rPrChange>
          </w:rPr>
          <w:t xml:space="preserve">1 </w:t>
        </w:r>
        <w:r w:rsidR="00EC3D8F">
          <w:t>меры в 0.99,</w:t>
        </w:r>
      </w:ins>
      <w:r>
        <w:t xml:space="preserve"> что позволяет говорить о</w:t>
      </w:r>
      <w:r w:rsidR="00053FC0">
        <w:t xml:space="preserve"> высоком качестве модели.</w:t>
      </w:r>
    </w:p>
    <w:p w14:paraId="7A9FD227" w14:textId="6720D607" w:rsidR="00113328" w:rsidRDefault="00113328">
      <w:pPr>
        <w:pStyle w:val="2"/>
        <w:rPr>
          <w:ins w:id="1202" w:author="Виталий Лавренов" w:date="2019-06-25T14:55:00Z"/>
        </w:rPr>
      </w:pPr>
      <w:bookmarkStart w:id="1203" w:name="_Toc12369591"/>
      <w:ins w:id="1204" w:author="Виталий Лавренов" w:date="2019-06-25T14:55:00Z">
        <w:r>
          <w:t>Практическое использование решения</w:t>
        </w:r>
        <w:bookmarkEnd w:id="1203"/>
      </w:ins>
    </w:p>
    <w:p w14:paraId="0874A6C6" w14:textId="173C4E6F" w:rsidR="00113328" w:rsidDel="0012768B" w:rsidRDefault="00113328">
      <w:pPr>
        <w:pStyle w:val="a1"/>
        <w:ind w:firstLine="0"/>
        <w:rPr>
          <w:del w:id="1205" w:author="Виталий Лавренов" w:date="2019-06-25T14:58:00Z"/>
        </w:rPr>
        <w:pPrChange w:id="1206" w:author="Виталий Лавренов" w:date="2019-06-25T14:58:00Z">
          <w:pPr>
            <w:pStyle w:val="2"/>
          </w:pPr>
        </w:pPrChange>
      </w:pPr>
      <w:moveToRangeStart w:id="1207" w:author="Виталий Лавренов" w:date="2019-06-25T14:56:00Z" w:name="move12366982"/>
      <w:moveTo w:id="1208" w:author="Виталий Лавренов" w:date="2019-06-25T14:56:00Z">
        <w:r>
          <w:t xml:space="preserve">С использованием полученных результатов было написано простое графическое приложение, которое позволит медикам воспользоваться моделью предсказания флуоресценции по снимкам МРТ. Приложение было написано на </w:t>
        </w:r>
        <w:r>
          <w:lastRenderedPageBreak/>
          <w:t xml:space="preserve">языке программирования </w:t>
        </w:r>
        <w:r>
          <w:rPr>
            <w:lang w:val="en-US"/>
          </w:rPr>
          <w:t>python</w:t>
        </w:r>
        <w:r>
          <w:t xml:space="preserve">, с использованием </w:t>
        </w:r>
        <w:proofErr w:type="spellStart"/>
        <w:r>
          <w:t>фреймворка</w:t>
        </w:r>
        <w:proofErr w:type="spellEnd"/>
        <w:r>
          <w:t xml:space="preserve"> </w:t>
        </w:r>
        <w:proofErr w:type="spellStart"/>
        <w:r>
          <w:rPr>
            <w:lang w:val="en-US"/>
          </w:rPr>
          <w:t>pyforms</w:t>
        </w:r>
        <w:proofErr w:type="spellEnd"/>
        <w:r w:rsidRPr="001E25F4">
          <w:t xml:space="preserve"> </w:t>
        </w:r>
        <w:r w:rsidRPr="00AD41D9">
          <w:t>[</w:t>
        </w:r>
        <w:r>
          <w:t>26</w:t>
        </w:r>
        <w:r w:rsidRPr="00AD41D9">
          <w:t>]</w:t>
        </w:r>
        <w:r>
          <w:t xml:space="preserve">, </w:t>
        </w:r>
      </w:moveTo>
      <w:ins w:id="1209" w:author="Виталий Лавренов" w:date="2019-06-25T15:01:00Z">
        <w:r w:rsidR="0012768B">
          <w:rPr>
            <w:noProof/>
            <w:lang w:eastAsia="ru-RU"/>
          </w:rPr>
          <w:drawing>
            <wp:anchor distT="0" distB="0" distL="114300" distR="114300" simplePos="0" relativeHeight="251658240" behindDoc="1" locked="0" layoutInCell="1" allowOverlap="1" wp14:anchorId="049BA50B" wp14:editId="1ABA85E6">
              <wp:simplePos x="0" y="0"/>
              <wp:positionH relativeFrom="column">
                <wp:posOffset>245745</wp:posOffset>
              </wp:positionH>
              <wp:positionV relativeFrom="page">
                <wp:posOffset>1567180</wp:posOffset>
              </wp:positionV>
              <wp:extent cx="5172710" cy="2971800"/>
              <wp:effectExtent l="0" t="0" r="889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крин.png"/>
                      <pic:cNvPicPr/>
                    </pic:nvPicPr>
                    <pic:blipFill>
                      <a:blip r:embed="rId28">
                        <a:extLst>
                          <a:ext uri="{28A0092B-C50C-407E-A947-70E740481C1C}">
                            <a14:useLocalDpi xmlns:a14="http://schemas.microsoft.com/office/drawing/2010/main" val="0"/>
                          </a:ext>
                        </a:extLst>
                      </a:blip>
                      <a:stretch>
                        <a:fillRect/>
                      </a:stretch>
                    </pic:blipFill>
                    <pic:spPr>
                      <a:xfrm>
                        <a:off x="0" y="0"/>
                        <a:ext cx="5172710" cy="2971800"/>
                      </a:xfrm>
                      <a:prstGeom prst="rect">
                        <a:avLst/>
                      </a:prstGeom>
                    </pic:spPr>
                  </pic:pic>
                </a:graphicData>
              </a:graphic>
            </wp:anchor>
          </w:drawing>
        </w:r>
      </w:ins>
      <w:moveTo w:id="1210" w:author="Виталий Лавренов" w:date="2019-06-25T14:56:00Z">
        <w:r>
          <w:t>которое предсказывает флуоресценцию по архиву со снимком МРТ пациента.</w:t>
        </w:r>
      </w:moveTo>
    </w:p>
    <w:p w14:paraId="7F99A534" w14:textId="77777777" w:rsidR="0012768B" w:rsidRDefault="0012768B" w:rsidP="00113328">
      <w:pPr>
        <w:pStyle w:val="a1"/>
        <w:rPr>
          <w:ins w:id="1211" w:author="Виталий Лавренов" w:date="2019-06-25T15:12:00Z"/>
          <w:moveTo w:id="1212" w:author="Виталий Лавренов" w:date="2019-06-25T14:56:00Z"/>
        </w:rPr>
      </w:pPr>
    </w:p>
    <w:moveToRangeEnd w:id="1207"/>
    <w:p w14:paraId="71BFA953" w14:textId="7E3B6146" w:rsidR="00113328" w:rsidRPr="00113328" w:rsidRDefault="00113328">
      <w:pPr>
        <w:pStyle w:val="a1"/>
        <w:ind w:firstLine="0"/>
        <w:rPr>
          <w:ins w:id="1213" w:author="Виталий Лавренов" w:date="2019-06-25T14:55:00Z"/>
        </w:rPr>
        <w:pPrChange w:id="1214" w:author="Виталий Лавренов" w:date="2019-06-25T14:58:00Z">
          <w:pPr>
            <w:pStyle w:val="2"/>
          </w:pPr>
        </w:pPrChange>
      </w:pPr>
    </w:p>
    <w:p w14:paraId="0D84F1C6" w14:textId="3A012287" w:rsidR="00315E0E" w:rsidRDefault="00315E0E" w:rsidP="00315E0E">
      <w:pPr>
        <w:pStyle w:val="2"/>
      </w:pPr>
      <w:bookmarkStart w:id="1215" w:name="_Toc12369592"/>
      <w:commentRangeStart w:id="1216"/>
      <w:r>
        <w:t>Вывод</w:t>
      </w:r>
      <w:commentRangeEnd w:id="1216"/>
      <w:r w:rsidR="00500864">
        <w:rPr>
          <w:rStyle w:val="af3"/>
          <w:rFonts w:asciiTheme="minorHAnsi" w:hAnsiTheme="minorHAnsi" w:cstheme="minorBidi"/>
          <w:b w:val="0"/>
        </w:rPr>
        <w:commentReference w:id="1216"/>
      </w:r>
      <w:bookmarkEnd w:id="1215"/>
    </w:p>
    <w:p w14:paraId="6DF7B930" w14:textId="5D4BEBEB" w:rsidR="001713A3" w:rsidRDefault="001713A3" w:rsidP="001713A3">
      <w:pPr>
        <w:pStyle w:val="a1"/>
      </w:pPr>
      <w:r>
        <w:t xml:space="preserve">Использование снимков магнитно-резонансной томографии позволило значительно повысить качество предсказания. </w:t>
      </w:r>
      <w:proofErr w:type="spellStart"/>
      <w:r>
        <w:t>Автокодирующие</w:t>
      </w:r>
      <w:proofErr w:type="spellEnd"/>
      <w:r>
        <w:t xml:space="preserve"> нейронные сети показали отличный результат в данной задачи. Так как для всех </w:t>
      </w:r>
      <w:proofErr w:type="spellStart"/>
      <w:r>
        <w:t>автокодирующих</w:t>
      </w:r>
      <w:proofErr w:type="spellEnd"/>
      <w:r>
        <w:t xml:space="preserve"> нейронных сетей результат получился примерно одинаковый наилучшем является разряженная сеть. Данная сеть имеет меньшее количество слоев чем остальные что позволяет ей быстрее сжимать изображения для работы других алгоритмов. А за счет разреженности данная сеть выявляет более уникальные признаки из изображений.</w:t>
      </w:r>
    </w:p>
    <w:p w14:paraId="45F3F740" w14:textId="07AB872E" w:rsidR="00E32CBC" w:rsidRPr="00E32CBC" w:rsidDel="0012768B" w:rsidRDefault="003A0BAC" w:rsidP="003A0BAC">
      <w:pPr>
        <w:pStyle w:val="a1"/>
        <w:rPr>
          <w:del w:id="1217" w:author="Виталий Лавренов" w:date="2019-06-25T15:12:00Z"/>
        </w:rPr>
      </w:pPr>
      <w:del w:id="1218" w:author="Виталий Лавренов" w:date="2019-06-25T15:12:00Z">
        <w:r w:rsidDel="0012768B">
          <w:delText xml:space="preserve">Однако помимо предложенного решения </w:delText>
        </w:r>
      </w:del>
      <w:del w:id="1219" w:author="Виталий Лавренов" w:date="2019-06-25T14:54:00Z">
        <w:r w:rsidDel="00113328">
          <w:delText xml:space="preserve">представляет интерес простое, хорошо интерпретируемое решение. </w:delText>
        </w:r>
        <w:r w:rsidR="00E32CBC" w:rsidDel="00113328">
          <w:delText xml:space="preserve">Для предсказания флуоресценции глиом головного мозга можно воспользоваться простым деревом решения и получить качество предсказания примерно 0.84 по метрике </w:delText>
        </w:r>
        <w:r w:rsidR="00E32CBC" w:rsidDel="00113328">
          <w:rPr>
            <w:lang w:val="en-US"/>
          </w:rPr>
          <w:delText>f</w:delText>
        </w:r>
        <w:r w:rsidR="00E32CBC" w:rsidRPr="00E32CBC" w:rsidDel="00113328">
          <w:delText xml:space="preserve">1. </w:delText>
        </w:r>
        <w:r w:rsidR="00E32CBC" w:rsidDel="00113328">
          <w:delText>Данны</w:delText>
        </w:r>
      </w:del>
      <w:ins w:id="1220" w:author="Microsoft Office User" w:date="2019-06-25T14:09:00Z">
        <w:del w:id="1221" w:author="Виталий Лавренов" w:date="2019-06-25T14:54:00Z">
          <w:r w:rsidR="00500864" w:rsidDel="00113328">
            <w:delText xml:space="preserve">й метод </w:delText>
          </w:r>
        </w:del>
      </w:ins>
      <w:ins w:id="1222" w:author="Microsoft Office User" w:date="2019-06-25T14:10:00Z">
        <w:del w:id="1223" w:author="Виталий Лавренов" w:date="2019-06-25T14:54:00Z">
          <w:r w:rsidR="00500864" w:rsidDel="00113328">
            <w:delText xml:space="preserve">прост в использовании, так как </w:delText>
          </w:r>
        </w:del>
      </w:ins>
      <w:ins w:id="1224" w:author="Microsoft Office User" w:date="2019-06-25T14:09:00Z">
        <w:del w:id="1225" w:author="Виталий Лавренов" w:date="2019-06-25T14:54:00Z">
          <w:r w:rsidR="00500864" w:rsidDel="00113328">
            <w:delText xml:space="preserve">не требует </w:delText>
          </w:r>
        </w:del>
      </w:ins>
      <w:ins w:id="1226" w:author="Microsoft Office User" w:date="2019-06-25T14:10:00Z">
        <w:del w:id="1227" w:author="Виталий Лавренов" w:date="2019-06-25T14:54:00Z">
          <w:r w:rsidR="00500864" w:rsidDel="00113328">
            <w:delText>компьютерных вычислений</w:delText>
          </w:r>
        </w:del>
      </w:ins>
      <w:del w:id="1228" w:author="Виталий Лавренов" w:date="2019-06-25T14:54:00Z">
        <w:r w:rsidR="00E32CBC" w:rsidDel="00113328">
          <w:delText>м методом может воспользоваться любой врач.</w:delText>
        </w:r>
        <w:r w:rsidDel="00113328">
          <w:delText xml:space="preserve"> Это также позволяет оценить значимость некоторых признаков</w:delText>
        </w:r>
      </w:del>
      <w:ins w:id="1229" w:author="Microsoft Office User" w:date="2019-06-25T14:11:00Z">
        <w:del w:id="1230" w:author="Виталий Лавренов" w:date="2019-06-25T14:54:00Z">
          <w:r w:rsidR="00500864" w:rsidDel="00113328">
            <w:delText xml:space="preserve"> в исследуемой </w:delText>
          </w:r>
          <w:commentRangeStart w:id="1231"/>
          <w:r w:rsidR="00500864" w:rsidDel="00113328">
            <w:delText>задаче</w:delText>
          </w:r>
          <w:commentRangeEnd w:id="1231"/>
          <w:r w:rsidR="00500864" w:rsidDel="00113328">
            <w:rPr>
              <w:rStyle w:val="af3"/>
              <w:rFonts w:asciiTheme="minorHAnsi" w:hAnsiTheme="minorHAnsi" w:cstheme="minorBidi"/>
            </w:rPr>
            <w:commentReference w:id="1231"/>
          </w:r>
        </w:del>
      </w:ins>
      <w:del w:id="1232" w:author="Виталий Лавренов" w:date="2019-06-25T14:54:00Z">
        <w:r w:rsidR="00E32CBC" w:rsidRPr="00E32CBC" w:rsidDel="00113328">
          <w:rPr>
            <w:noProof/>
            <w:lang w:eastAsia="ru-RU"/>
          </w:rPr>
          <w:drawing>
            <wp:inline distT="0" distB="0" distL="0" distR="0" wp14:anchorId="7D5D34EB" wp14:editId="032A1FE6">
              <wp:extent cx="5579745" cy="2811780"/>
              <wp:effectExtent l="0" t="0" r="190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811780"/>
                      </a:xfrm>
                      <a:prstGeom prst="rect">
                        <a:avLst/>
                      </a:prstGeom>
                    </pic:spPr>
                  </pic:pic>
                </a:graphicData>
              </a:graphic>
            </wp:inline>
          </w:drawing>
        </w:r>
      </w:del>
    </w:p>
    <w:p w14:paraId="4E430BE4" w14:textId="4A328ABF" w:rsidR="001430CC" w:rsidDel="0012768B" w:rsidRDefault="001430CC" w:rsidP="00AB7BF7">
      <w:pPr>
        <w:pStyle w:val="a1"/>
        <w:rPr>
          <w:del w:id="1233" w:author="Виталий Лавренов" w:date="2019-06-25T15:12:00Z"/>
          <w:moveFrom w:id="1234" w:author="Виталий Лавренов" w:date="2019-06-25T14:56:00Z"/>
        </w:rPr>
      </w:pPr>
      <w:moveFromRangeStart w:id="1235" w:author="Виталий Лавренов" w:date="2019-06-25T14:56:00Z" w:name="move12366982"/>
      <w:moveFrom w:id="1236" w:author="Виталий Лавренов" w:date="2019-06-25T14:56:00Z">
        <w:del w:id="1237" w:author="Виталий Лавренов" w:date="2019-06-25T15:12:00Z">
          <w:r w:rsidDel="0012768B">
            <w:delText>С использованием полученных результатов было написано простое графическое приложение</w:delText>
          </w:r>
          <w:r w:rsidR="00E32CBC" w:rsidDel="0012768B">
            <w:delText>, которое позволит медикам воспользоваться моделью</w:delText>
          </w:r>
          <w:r w:rsidR="003A0BAC" w:rsidDel="0012768B">
            <w:delText xml:space="preserve"> предсказания флуоресценции по снимкам МРТ</w:delText>
          </w:r>
          <w:r w:rsidR="00E32CBC" w:rsidDel="0012768B">
            <w:delText>. Приложение было написано</w:delText>
          </w:r>
          <w:r w:rsidDel="0012768B">
            <w:delText xml:space="preserve"> на языке программирования </w:delText>
          </w:r>
          <w:r w:rsidDel="0012768B">
            <w:rPr>
              <w:lang w:val="en-US"/>
            </w:rPr>
            <w:delText>python</w:delText>
          </w:r>
          <w:r w:rsidDel="0012768B">
            <w:delText xml:space="preserve">, с использованием фреймворка </w:delText>
          </w:r>
          <w:r w:rsidDel="0012768B">
            <w:rPr>
              <w:lang w:val="en-US"/>
            </w:rPr>
            <w:delText>pyforms</w:delText>
          </w:r>
          <w:r w:rsidR="001E25F4" w:rsidRPr="001E25F4" w:rsidDel="0012768B">
            <w:delText xml:space="preserve"> </w:delText>
          </w:r>
          <w:r w:rsidR="00AD41D9" w:rsidRPr="00AD41D9" w:rsidDel="0012768B">
            <w:delText>[</w:delText>
          </w:r>
          <w:r w:rsidR="001E25F4" w:rsidDel="0012768B">
            <w:delText>26</w:delText>
          </w:r>
          <w:r w:rsidR="00AD41D9" w:rsidRPr="00AD41D9" w:rsidDel="0012768B">
            <w:delText>]</w:delText>
          </w:r>
          <w:r w:rsidDel="0012768B">
            <w:delText>, которое предсказывает флуоресценцию по архиву со снимком МРТ пациента.</w:delText>
          </w:r>
        </w:del>
      </w:moveFrom>
    </w:p>
    <w:moveFromRangeEnd w:id="1235"/>
    <w:p w14:paraId="5DBF316A" w14:textId="071D7A9A" w:rsidR="006A2A1D" w:rsidDel="0012768B" w:rsidRDefault="006A2A1D" w:rsidP="001C2BBE">
      <w:pPr>
        <w:pStyle w:val="a1"/>
        <w:rPr>
          <w:del w:id="1238" w:author="Виталий Лавренов" w:date="2019-06-25T15:12:00Z"/>
        </w:rPr>
      </w:pPr>
      <w:commentRangeStart w:id="1239"/>
      <w:del w:id="1240" w:author="Виталий Лавренов" w:date="2019-06-25T15:12:00Z">
        <w:r w:rsidDel="0012768B">
          <w:rPr>
            <w:noProof/>
            <w:lang w:eastAsia="ru-RU"/>
          </w:rPr>
          <w:drawing>
            <wp:inline distT="0" distB="0" distL="0" distR="0" wp14:anchorId="38058B92" wp14:editId="2044D79E">
              <wp:extent cx="5172075" cy="2971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2075" cy="2971800"/>
                      </a:xfrm>
                      <a:prstGeom prst="rect">
                        <a:avLst/>
                      </a:prstGeom>
                    </pic:spPr>
                  </pic:pic>
                </a:graphicData>
              </a:graphic>
            </wp:inline>
          </w:drawing>
        </w:r>
        <w:commentRangeEnd w:id="1239"/>
        <w:r w:rsidR="00500864" w:rsidDel="0012768B">
          <w:rPr>
            <w:rStyle w:val="af3"/>
            <w:rFonts w:asciiTheme="minorHAnsi" w:hAnsiTheme="minorHAnsi" w:cstheme="minorBidi"/>
          </w:rPr>
          <w:commentReference w:id="1239"/>
        </w:r>
      </w:del>
    </w:p>
    <w:p w14:paraId="39A88D0C" w14:textId="424149F6" w:rsidR="00425ED2" w:rsidRPr="00FC792D" w:rsidRDefault="00425ED2" w:rsidP="001C2BBE">
      <w:pPr>
        <w:pStyle w:val="a1"/>
      </w:pPr>
      <w:r w:rsidRPr="004E4193">
        <w:br w:type="page"/>
      </w:r>
    </w:p>
    <w:p w14:paraId="1237D8C2" w14:textId="77777777" w:rsidR="00425ED2" w:rsidRPr="004E4193" w:rsidRDefault="00425ED2" w:rsidP="004378F7">
      <w:pPr>
        <w:pStyle w:val="1"/>
        <w:numPr>
          <w:ilvl w:val="0"/>
          <w:numId w:val="0"/>
        </w:numPr>
      </w:pPr>
      <w:bookmarkStart w:id="1241" w:name="_Toc512204397"/>
      <w:bookmarkStart w:id="1242" w:name="_Toc12369593"/>
      <w:r w:rsidRPr="004E4193">
        <w:lastRenderedPageBreak/>
        <w:t>ЗАКЛЮЧЕНИЕ</w:t>
      </w:r>
      <w:bookmarkEnd w:id="1241"/>
      <w:bookmarkEnd w:id="1242"/>
    </w:p>
    <w:p w14:paraId="3027401F" w14:textId="29F4C0C5" w:rsidR="00751DCE" w:rsidRPr="00632864" w:rsidRDefault="00751DCE" w:rsidP="00751DCE">
      <w:pPr>
        <w:pStyle w:val="a1"/>
      </w:pPr>
      <w:r>
        <w:t xml:space="preserve">В рамках данной работы </w:t>
      </w:r>
      <w:r w:rsidR="0058586B">
        <w:t xml:space="preserve">проведено исследование об эффективности применения </w:t>
      </w:r>
      <w:proofErr w:type="spellStart"/>
      <w:r w:rsidR="0058586B">
        <w:t>автокодирующих</w:t>
      </w:r>
      <w:proofErr w:type="spellEnd"/>
      <w:r w:rsidR="0058586B">
        <w:t xml:space="preserve"> нейронных сетей при </w:t>
      </w:r>
      <w:r w:rsidR="000269D5">
        <w:t>предсказании флуоресценции глиом головного мозга</w:t>
      </w:r>
      <w:r w:rsidR="0058586B">
        <w:t xml:space="preserve"> </w:t>
      </w:r>
      <w:r w:rsidR="000269D5">
        <w:t>по снимкам</w:t>
      </w:r>
      <w:r w:rsidR="0058586B">
        <w:t xml:space="preserve"> магнитно-резонансной томографии. Некоторые из полученных моделей показали высокое качество предсказания свечения опухали головного мозга. Лучше всего себя показал метод опорных векторов, давший 99% результат для всех вариантов </w:t>
      </w:r>
      <w:proofErr w:type="spellStart"/>
      <w:r w:rsidR="000269D5">
        <w:t>автокодирующих</w:t>
      </w:r>
      <w:proofErr w:type="spellEnd"/>
      <w:r w:rsidR="000269D5">
        <w:t xml:space="preserve"> </w:t>
      </w:r>
      <w:r w:rsidR="0058586B">
        <w:t>нейро</w:t>
      </w:r>
      <w:r w:rsidR="00632864">
        <w:t xml:space="preserve">нных </w:t>
      </w:r>
      <w:r w:rsidR="0058586B">
        <w:t>сетей</w:t>
      </w:r>
      <w:r w:rsidR="0058586B" w:rsidRPr="0058586B">
        <w:t xml:space="preserve">. </w:t>
      </w:r>
      <w:r w:rsidR="0058586B">
        <w:t>Данный метод в комбинации с разряженной нейронной сетью и предлагается использовать на практике</w:t>
      </w:r>
      <w:r w:rsidR="00632864">
        <w:t>.</w:t>
      </w:r>
    </w:p>
    <w:p w14:paraId="7B0E077F" w14:textId="07E99F76" w:rsidR="004B1171" w:rsidRDefault="000269D5" w:rsidP="00751DCE">
      <w:pPr>
        <w:pStyle w:val="a1"/>
      </w:pPr>
      <w:r>
        <w:t>Были р</w:t>
      </w:r>
      <w:r w:rsidR="004B1171">
        <w:t>ешены следующие задачи:</w:t>
      </w:r>
    </w:p>
    <w:p w14:paraId="5D7EC396" w14:textId="66D92D5D" w:rsidR="00F758B7" w:rsidRDefault="00F758B7" w:rsidP="004B1171">
      <w:pPr>
        <w:pStyle w:val="a1"/>
        <w:numPr>
          <w:ilvl w:val="0"/>
          <w:numId w:val="9"/>
        </w:numPr>
        <w:spacing w:after="0"/>
        <w:ind w:left="709"/>
      </w:pPr>
      <w:r>
        <w:t xml:space="preserve">исследованы существующие методы и алгоритмы в области анализа данных, оценены исследованные методы на предмет возможности их использования в отношении снимков МРТ </w:t>
      </w:r>
    </w:p>
    <w:p w14:paraId="5E2874F6" w14:textId="30954006" w:rsidR="00710C6F" w:rsidRPr="00710C6F" w:rsidRDefault="00F758B7" w:rsidP="004B1171">
      <w:pPr>
        <w:pStyle w:val="a1"/>
        <w:numPr>
          <w:ilvl w:val="0"/>
          <w:numId w:val="9"/>
        </w:numPr>
        <w:spacing w:after="0"/>
        <w:ind w:left="709"/>
      </w:pPr>
      <w:r>
        <w:t>разработан подход для предсказания флуоресценции глиом головного мозга по набору в основном категориальных признаков, описывающих пациент</w:t>
      </w:r>
      <w:r w:rsidR="00710C6F" w:rsidRPr="00710C6F">
        <w:t>.</w:t>
      </w:r>
    </w:p>
    <w:p w14:paraId="13CAFD8C" w14:textId="76D75904" w:rsidR="004B1171" w:rsidRDefault="00F758B7" w:rsidP="004B1171">
      <w:pPr>
        <w:pStyle w:val="a1"/>
        <w:numPr>
          <w:ilvl w:val="0"/>
          <w:numId w:val="9"/>
        </w:numPr>
        <w:ind w:left="709"/>
      </w:pPr>
      <w:r>
        <w:t>разработан подход для предсказания флуоресценции глиом головного мозга по данным снимка магнитно-резонансной томографии</w:t>
      </w:r>
      <w:r w:rsidR="004D43B2" w:rsidRPr="004D43B2">
        <w:t>.</w:t>
      </w:r>
    </w:p>
    <w:p w14:paraId="34139412" w14:textId="5D69839F" w:rsidR="00F758B7" w:rsidRDefault="00F758B7" w:rsidP="004B1171">
      <w:pPr>
        <w:pStyle w:val="a1"/>
        <w:numPr>
          <w:ilvl w:val="0"/>
          <w:numId w:val="9"/>
        </w:numPr>
        <w:ind w:left="709"/>
      </w:pPr>
      <w:r>
        <w:t>реализован на</w:t>
      </w:r>
      <w:r w:rsidRPr="002953C8">
        <w:t xml:space="preserve"> </w:t>
      </w:r>
      <w:r>
        <w:t xml:space="preserve">высокоуровневом языке программирования </w:t>
      </w:r>
      <w:r>
        <w:rPr>
          <w:lang w:val="en-US"/>
        </w:rPr>
        <w:t>python</w:t>
      </w:r>
      <w:r w:rsidRPr="008C0D43">
        <w:t xml:space="preserve"> </w:t>
      </w:r>
      <w:r>
        <w:t>полученны</w:t>
      </w:r>
      <w:ins w:id="1243" w:author="Виталий Лавренов" w:date="2019-06-26T16:45:00Z">
        <w:r w:rsidR="00542307">
          <w:t>е</w:t>
        </w:r>
      </w:ins>
      <w:bookmarkStart w:id="1244" w:name="_GoBack"/>
      <w:bookmarkEnd w:id="1244"/>
      <w:del w:id="1245" w:author="Виталий Лавренов" w:date="2019-06-26T16:45:00Z">
        <w:r w:rsidDel="00542307">
          <w:delText>й</w:delText>
        </w:r>
      </w:del>
      <w:r>
        <w:t xml:space="preserve"> подходы.</w:t>
      </w:r>
    </w:p>
    <w:p w14:paraId="170A7E29" w14:textId="50CE421C" w:rsidR="00425ED2" w:rsidRPr="004E4193" w:rsidRDefault="00425ED2" w:rsidP="001C2BBE">
      <w:pPr>
        <w:pStyle w:val="a1"/>
      </w:pPr>
      <w:r w:rsidRPr="004E4193">
        <w:br w:type="page"/>
      </w:r>
    </w:p>
    <w:bookmarkStart w:id="1246" w:name="_Toc12369594" w:displacedByCustomXml="next"/>
    <w:sdt>
      <w:sdtPr>
        <w:rPr>
          <w:rFonts w:asciiTheme="minorHAnsi" w:hAnsiTheme="minorHAnsi" w:cstheme="minorBidi"/>
          <w:b w:val="0"/>
          <w:caps w:val="0"/>
          <w:sz w:val="22"/>
          <w:szCs w:val="22"/>
        </w:rPr>
        <w:id w:val="-1534418485"/>
        <w:docPartObj>
          <w:docPartGallery w:val="Bibliographies"/>
          <w:docPartUnique/>
        </w:docPartObj>
      </w:sdtPr>
      <w:sdtContent>
        <w:p w14:paraId="0896B29B" w14:textId="77777777" w:rsidR="00126A50" w:rsidRDefault="00126A50" w:rsidP="004378F7">
          <w:pPr>
            <w:pStyle w:val="1"/>
            <w:numPr>
              <w:ilvl w:val="0"/>
              <w:numId w:val="0"/>
            </w:numPr>
          </w:pPr>
          <w:r>
            <w:t>Список литературы</w:t>
          </w:r>
          <w:bookmarkEnd w:id="1246"/>
        </w:p>
        <w:sdt>
          <w:sdtPr>
            <w:rPr>
              <w:rFonts w:ascii="Times New Roman" w:hAnsi="Times New Roman" w:cs="Times New Roman"/>
              <w:sz w:val="26"/>
              <w:szCs w:val="26"/>
            </w:rPr>
            <w:id w:val="111145805"/>
            <w:bibliography/>
          </w:sdtPr>
          <w:sdtEndPr>
            <w:rPr>
              <w:rFonts w:asciiTheme="minorHAnsi" w:hAnsiTheme="minorHAnsi" w:cstheme="minorBidi"/>
              <w:sz w:val="22"/>
              <w:szCs w:val="22"/>
            </w:rPr>
          </w:sdtEndPr>
          <w:sdtContent>
            <w:p w14:paraId="41EFB01E" w14:textId="57C19F9D" w:rsidR="0061326C" w:rsidRDefault="0061326C" w:rsidP="0061326C">
              <w:pPr>
                <w:pStyle w:val="ad"/>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
                <w:gridCol w:w="8306"/>
                <w:gridCol w:w="81"/>
              </w:tblGrid>
              <w:tr w:rsidR="00C8754B" w:rsidRPr="002117F8" w14:paraId="12C3C079" w14:textId="77777777" w:rsidTr="008B422F">
                <w:trPr>
                  <w:tblCellSpacing w:w="15" w:type="dxa"/>
                </w:trPr>
                <w:tc>
                  <w:tcPr>
                    <w:tcW w:w="0" w:type="auto"/>
                    <w:hideMark/>
                  </w:tcPr>
                  <w:p w14:paraId="7D38A140" w14:textId="77777777" w:rsidR="00C8754B" w:rsidRPr="007B199F" w:rsidRDefault="00C8754B" w:rsidP="008B422F">
                    <w:pPr>
                      <w:pStyle w:val="ad"/>
                      <w:rPr>
                        <w:rFonts w:ascii="Times New Roman" w:hAnsi="Times New Roman" w:cs="Times New Roman"/>
                        <w:noProof/>
                        <w:sz w:val="26"/>
                        <w:szCs w:val="26"/>
                      </w:rPr>
                    </w:pPr>
                    <w:r w:rsidRPr="007B199F">
                      <w:rPr>
                        <w:rFonts w:ascii="Times New Roman" w:hAnsi="Times New Roman" w:cs="Times New Roman"/>
                        <w:noProof/>
                        <w:sz w:val="26"/>
                        <w:szCs w:val="26"/>
                      </w:rPr>
                      <w:t>1.</w:t>
                    </w:r>
                  </w:p>
                </w:tc>
                <w:tc>
                  <w:tcPr>
                    <w:tcW w:w="0" w:type="auto"/>
                    <w:hideMark/>
                  </w:tcPr>
                  <w:p w14:paraId="008F00D3" w14:textId="68A989B5" w:rsidR="00C8754B" w:rsidRPr="00C8754B" w:rsidRDefault="002248A7" w:rsidP="00C8754B">
                    <w:pPr>
                      <w:rPr>
                        <w:rFonts w:ascii="Times New Roman" w:hAnsi="Times New Roman" w:cs="Times New Roman"/>
                        <w:sz w:val="26"/>
                        <w:szCs w:val="26"/>
                        <w:lang w:val="en-US"/>
                      </w:rPr>
                    </w:pPr>
                    <w:proofErr w:type="spellStart"/>
                    <w:r w:rsidRPr="002248A7">
                      <w:rPr>
                        <w:rFonts w:ascii="Times New Roman" w:hAnsi="Times New Roman" w:cs="Times New Roman"/>
                        <w:color w:val="222222"/>
                        <w:sz w:val="26"/>
                        <w:szCs w:val="26"/>
                        <w:shd w:val="clear" w:color="auto" w:fill="FFFFFF"/>
                        <w:lang w:val="en-US"/>
                      </w:rPr>
                      <w:t>Kleinbaum</w:t>
                    </w:r>
                    <w:proofErr w:type="spellEnd"/>
                    <w:r w:rsidRPr="002248A7">
                      <w:rPr>
                        <w:rFonts w:ascii="Times New Roman" w:hAnsi="Times New Roman" w:cs="Times New Roman"/>
                        <w:color w:val="222222"/>
                        <w:sz w:val="26"/>
                        <w:szCs w:val="26"/>
                        <w:shd w:val="clear" w:color="auto" w:fill="FFFFFF"/>
                        <w:lang w:val="en-US"/>
                      </w:rPr>
                      <w:t xml:space="preserve"> D. G. et al. Logistic regression. – New York : Springer-</w:t>
                    </w:r>
                    <w:proofErr w:type="spellStart"/>
                    <w:r w:rsidRPr="002248A7">
                      <w:rPr>
                        <w:rFonts w:ascii="Times New Roman" w:hAnsi="Times New Roman" w:cs="Times New Roman"/>
                        <w:color w:val="222222"/>
                        <w:sz w:val="26"/>
                        <w:szCs w:val="26"/>
                        <w:shd w:val="clear" w:color="auto" w:fill="FFFFFF"/>
                        <w:lang w:val="en-US"/>
                      </w:rPr>
                      <w:t>Verlag</w:t>
                    </w:r>
                    <w:proofErr w:type="spellEnd"/>
                    <w:r w:rsidRPr="002248A7">
                      <w:rPr>
                        <w:rFonts w:ascii="Times New Roman" w:hAnsi="Times New Roman" w:cs="Times New Roman"/>
                        <w:color w:val="222222"/>
                        <w:sz w:val="26"/>
                        <w:szCs w:val="26"/>
                        <w:shd w:val="clear" w:color="auto" w:fill="FFFFFF"/>
                        <w:lang w:val="en-US"/>
                      </w:rPr>
                      <w:t>, 2002.</w:t>
                    </w:r>
                  </w:p>
                </w:tc>
                <w:tc>
                  <w:tcPr>
                    <w:tcW w:w="0" w:type="auto"/>
                  </w:tcPr>
                  <w:p w14:paraId="091F59C6"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7B199F" w14:paraId="161B6913" w14:textId="77777777" w:rsidTr="008B422F">
                <w:trPr>
                  <w:tblCellSpacing w:w="15" w:type="dxa"/>
                </w:trPr>
                <w:tc>
                  <w:tcPr>
                    <w:tcW w:w="0" w:type="auto"/>
                    <w:hideMark/>
                  </w:tcPr>
                  <w:p w14:paraId="7ABBA221" w14:textId="77777777" w:rsidR="00C8754B" w:rsidRPr="007B199F" w:rsidRDefault="00C8754B" w:rsidP="008B422F">
                    <w:pPr>
                      <w:pStyle w:val="ad"/>
                      <w:rPr>
                        <w:rFonts w:ascii="Times New Roman" w:hAnsi="Times New Roman" w:cs="Times New Roman"/>
                        <w:noProof/>
                        <w:sz w:val="26"/>
                        <w:szCs w:val="26"/>
                      </w:rPr>
                    </w:pPr>
                    <w:r w:rsidRPr="007B199F">
                      <w:rPr>
                        <w:rFonts w:ascii="Times New Roman" w:hAnsi="Times New Roman" w:cs="Times New Roman"/>
                        <w:noProof/>
                        <w:sz w:val="26"/>
                        <w:szCs w:val="26"/>
                      </w:rPr>
                      <w:t>2.</w:t>
                    </w:r>
                  </w:p>
                </w:tc>
                <w:tc>
                  <w:tcPr>
                    <w:tcW w:w="0" w:type="auto"/>
                    <w:hideMark/>
                  </w:tcPr>
                  <w:p w14:paraId="0B47CF14" w14:textId="3E57931D" w:rsidR="00C8754B" w:rsidRPr="007B199F" w:rsidRDefault="002248A7" w:rsidP="008B422F">
                    <w:pPr>
                      <w:pStyle w:val="ad"/>
                      <w:rPr>
                        <w:rFonts w:ascii="Times New Roman" w:hAnsi="Times New Roman" w:cs="Times New Roman"/>
                        <w:noProof/>
                        <w:sz w:val="26"/>
                        <w:szCs w:val="26"/>
                      </w:rPr>
                    </w:pPr>
                    <w:r w:rsidRPr="002248A7">
                      <w:rPr>
                        <w:rFonts w:ascii="Times New Roman" w:hAnsi="Times New Roman" w:cs="Times New Roman"/>
                        <w:noProof/>
                        <w:sz w:val="26"/>
                        <w:szCs w:val="26"/>
                      </w:rPr>
                      <w:t>Воронцов К. В. Лекции по методу опорных векторов (http://www.ccas.ru/voron/download/SVM.pdf).</w:t>
                    </w:r>
                  </w:p>
                </w:tc>
                <w:tc>
                  <w:tcPr>
                    <w:tcW w:w="0" w:type="auto"/>
                  </w:tcPr>
                  <w:p w14:paraId="5CDFF088" w14:textId="77777777" w:rsidR="00C8754B" w:rsidRPr="00C8754B" w:rsidRDefault="00C8754B" w:rsidP="008B422F">
                    <w:pPr>
                      <w:pStyle w:val="ad"/>
                      <w:rPr>
                        <w:rFonts w:ascii="Times New Roman" w:hAnsi="Times New Roman" w:cs="Times New Roman"/>
                        <w:noProof/>
                        <w:sz w:val="26"/>
                        <w:szCs w:val="26"/>
                      </w:rPr>
                    </w:pPr>
                  </w:p>
                </w:tc>
              </w:tr>
              <w:tr w:rsidR="00C8754B" w:rsidRPr="002117F8" w14:paraId="6404D06E" w14:textId="77777777" w:rsidTr="008B422F">
                <w:trPr>
                  <w:tblCellSpacing w:w="15" w:type="dxa"/>
                </w:trPr>
                <w:tc>
                  <w:tcPr>
                    <w:tcW w:w="0" w:type="auto"/>
                    <w:hideMark/>
                  </w:tcPr>
                  <w:p w14:paraId="349AC54F" w14:textId="77777777" w:rsidR="00C8754B" w:rsidRPr="007B199F" w:rsidRDefault="00C8754B" w:rsidP="008B422F">
                    <w:pPr>
                      <w:pStyle w:val="ad"/>
                      <w:jc w:val="center"/>
                      <w:rPr>
                        <w:rFonts w:ascii="Times New Roman" w:hAnsi="Times New Roman" w:cs="Times New Roman"/>
                        <w:noProof/>
                        <w:sz w:val="26"/>
                        <w:szCs w:val="26"/>
                      </w:rPr>
                    </w:pPr>
                    <w:r w:rsidRPr="007B199F">
                      <w:rPr>
                        <w:rFonts w:ascii="Times New Roman" w:hAnsi="Times New Roman" w:cs="Times New Roman"/>
                        <w:noProof/>
                        <w:sz w:val="26"/>
                        <w:szCs w:val="26"/>
                      </w:rPr>
                      <w:t>3.</w:t>
                    </w:r>
                  </w:p>
                </w:tc>
                <w:tc>
                  <w:tcPr>
                    <w:tcW w:w="0" w:type="auto"/>
                    <w:hideMark/>
                  </w:tcPr>
                  <w:p w14:paraId="30904583" w14:textId="48FD07F4" w:rsidR="00C8754B" w:rsidRPr="007B199F" w:rsidRDefault="00943134" w:rsidP="008B422F">
                    <w:pPr>
                      <w:pStyle w:val="ad"/>
                      <w:rPr>
                        <w:rFonts w:ascii="Times New Roman" w:hAnsi="Times New Roman" w:cs="Times New Roman"/>
                        <w:noProof/>
                        <w:sz w:val="26"/>
                        <w:szCs w:val="26"/>
                        <w:lang w:val="en-US"/>
                      </w:rPr>
                    </w:pPr>
                    <w:proofErr w:type="spellStart"/>
                    <w:r w:rsidRPr="00943134">
                      <w:rPr>
                        <w:rFonts w:ascii="Times New Roman" w:hAnsi="Times New Roman" w:cs="Times New Roman"/>
                        <w:color w:val="222222"/>
                        <w:sz w:val="26"/>
                        <w:szCs w:val="26"/>
                        <w:shd w:val="clear" w:color="auto" w:fill="FFFFFF"/>
                        <w:lang w:val="en-US"/>
                      </w:rPr>
                      <w:t>Kononenko</w:t>
                    </w:r>
                    <w:proofErr w:type="spellEnd"/>
                    <w:r w:rsidRPr="00943134">
                      <w:rPr>
                        <w:rFonts w:ascii="Times New Roman" w:hAnsi="Times New Roman" w:cs="Times New Roman"/>
                        <w:color w:val="222222"/>
                        <w:sz w:val="26"/>
                        <w:szCs w:val="26"/>
                        <w:shd w:val="clear" w:color="auto" w:fill="FFFFFF"/>
                        <w:lang w:val="en-US"/>
                      </w:rPr>
                      <w:t xml:space="preserve"> I. Semi-naive Bayesian classifier //European Working Session on Learning. – Springer, Berlin, Heidelberg, 1991. – </w:t>
                    </w:r>
                    <w:r w:rsidRPr="00943134">
                      <w:rPr>
                        <w:rFonts w:ascii="Times New Roman" w:hAnsi="Times New Roman" w:cs="Times New Roman"/>
                        <w:color w:val="222222"/>
                        <w:sz w:val="26"/>
                        <w:szCs w:val="26"/>
                        <w:shd w:val="clear" w:color="auto" w:fill="FFFFFF"/>
                      </w:rPr>
                      <w:t>С</w:t>
                    </w:r>
                    <w:r w:rsidRPr="00943134">
                      <w:rPr>
                        <w:rFonts w:ascii="Times New Roman" w:hAnsi="Times New Roman" w:cs="Times New Roman"/>
                        <w:color w:val="222222"/>
                        <w:sz w:val="26"/>
                        <w:szCs w:val="26"/>
                        <w:shd w:val="clear" w:color="auto" w:fill="FFFFFF"/>
                        <w:lang w:val="en-US"/>
                      </w:rPr>
                      <w:t>. 206-219</w:t>
                    </w:r>
                    <w:r w:rsidR="00C8754B" w:rsidRPr="007B199F">
                      <w:rPr>
                        <w:rFonts w:ascii="Times New Roman" w:hAnsi="Times New Roman" w:cs="Times New Roman"/>
                        <w:noProof/>
                        <w:sz w:val="26"/>
                        <w:szCs w:val="26"/>
                        <w:lang w:val="en-US"/>
                      </w:rPr>
                      <w:t>.</w:t>
                    </w:r>
                  </w:p>
                </w:tc>
                <w:tc>
                  <w:tcPr>
                    <w:tcW w:w="0" w:type="auto"/>
                  </w:tcPr>
                  <w:p w14:paraId="29C775F4"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AF6400" w14:paraId="1F2756E9" w14:textId="77777777" w:rsidTr="008B422F">
                <w:trPr>
                  <w:tblCellSpacing w:w="15" w:type="dxa"/>
                </w:trPr>
                <w:tc>
                  <w:tcPr>
                    <w:tcW w:w="0" w:type="auto"/>
                    <w:hideMark/>
                  </w:tcPr>
                  <w:p w14:paraId="27BCEE0B" w14:textId="77777777" w:rsidR="00C8754B" w:rsidRPr="007B199F" w:rsidRDefault="00C8754B" w:rsidP="008B422F">
                    <w:pPr>
                      <w:pStyle w:val="ad"/>
                      <w:jc w:val="center"/>
                      <w:rPr>
                        <w:rFonts w:ascii="Times New Roman" w:hAnsi="Times New Roman" w:cs="Times New Roman"/>
                        <w:noProof/>
                        <w:sz w:val="26"/>
                        <w:szCs w:val="26"/>
                      </w:rPr>
                    </w:pPr>
                    <w:r w:rsidRPr="007B199F">
                      <w:rPr>
                        <w:rFonts w:ascii="Times New Roman" w:hAnsi="Times New Roman" w:cs="Times New Roman"/>
                        <w:noProof/>
                        <w:sz w:val="26"/>
                        <w:szCs w:val="26"/>
                      </w:rPr>
                      <w:t>4.</w:t>
                    </w:r>
                  </w:p>
                </w:tc>
                <w:tc>
                  <w:tcPr>
                    <w:tcW w:w="0" w:type="auto"/>
                    <w:hideMark/>
                  </w:tcPr>
                  <w:p w14:paraId="1604ECEC" w14:textId="7F83C281" w:rsidR="00C8754B" w:rsidRPr="007B199F" w:rsidRDefault="00943134" w:rsidP="008B422F">
                    <w:pPr>
                      <w:pStyle w:val="ad"/>
                      <w:rPr>
                        <w:rFonts w:ascii="Times New Roman" w:hAnsi="Times New Roman" w:cs="Times New Roman"/>
                        <w:noProof/>
                        <w:sz w:val="26"/>
                        <w:szCs w:val="26"/>
                        <w:lang w:val="en-US"/>
                      </w:rPr>
                    </w:pPr>
                    <w:r w:rsidRPr="00943134">
                      <w:rPr>
                        <w:rFonts w:ascii="Times New Roman" w:hAnsi="Times New Roman" w:cs="Times New Roman"/>
                        <w:color w:val="222222"/>
                        <w:sz w:val="26"/>
                        <w:szCs w:val="26"/>
                        <w:shd w:val="clear" w:color="auto" w:fill="FFFFFF"/>
                        <w:lang w:val="en-US"/>
                      </w:rPr>
                      <w:t xml:space="preserve">Quinlan J. R. Induction of decision trees //Machine learning. – 1986. – </w:t>
                    </w:r>
                    <w:r w:rsidRPr="00943134">
                      <w:rPr>
                        <w:rFonts w:ascii="Times New Roman" w:hAnsi="Times New Roman" w:cs="Times New Roman"/>
                        <w:color w:val="222222"/>
                        <w:sz w:val="26"/>
                        <w:szCs w:val="26"/>
                        <w:shd w:val="clear" w:color="auto" w:fill="FFFFFF"/>
                      </w:rPr>
                      <w:t>Т</w:t>
                    </w:r>
                    <w:r w:rsidRPr="00943134">
                      <w:rPr>
                        <w:rFonts w:ascii="Times New Roman" w:hAnsi="Times New Roman" w:cs="Times New Roman"/>
                        <w:color w:val="222222"/>
                        <w:sz w:val="26"/>
                        <w:szCs w:val="26"/>
                        <w:shd w:val="clear" w:color="auto" w:fill="FFFFFF"/>
                        <w:lang w:val="en-US"/>
                      </w:rPr>
                      <w:t xml:space="preserve">. 1. – №. </w:t>
                    </w:r>
                    <w:r w:rsidRPr="00943134">
                      <w:rPr>
                        <w:rFonts w:ascii="Times New Roman" w:hAnsi="Times New Roman" w:cs="Times New Roman"/>
                        <w:color w:val="222222"/>
                        <w:sz w:val="26"/>
                        <w:szCs w:val="26"/>
                        <w:shd w:val="clear" w:color="auto" w:fill="FFFFFF"/>
                      </w:rPr>
                      <w:t>1. – С. 81-106</w:t>
                    </w:r>
                    <w:r w:rsidR="00C8754B" w:rsidRPr="007B199F">
                      <w:rPr>
                        <w:rFonts w:ascii="Times New Roman" w:hAnsi="Times New Roman" w:cs="Times New Roman"/>
                        <w:noProof/>
                        <w:sz w:val="26"/>
                        <w:szCs w:val="26"/>
                        <w:lang w:val="en-US"/>
                      </w:rPr>
                      <w:t>.</w:t>
                    </w:r>
                  </w:p>
                </w:tc>
                <w:tc>
                  <w:tcPr>
                    <w:tcW w:w="0" w:type="auto"/>
                  </w:tcPr>
                  <w:p w14:paraId="5601D3CE" w14:textId="77777777" w:rsidR="00C8754B" w:rsidRPr="007B199F" w:rsidRDefault="00C8754B" w:rsidP="008B422F">
                    <w:pPr>
                      <w:pStyle w:val="ad"/>
                      <w:rPr>
                        <w:rFonts w:ascii="Times New Roman" w:hAnsi="Times New Roman" w:cs="Times New Roman"/>
                        <w:noProof/>
                        <w:sz w:val="26"/>
                        <w:szCs w:val="26"/>
                        <w:lang w:val="en-US"/>
                      </w:rPr>
                    </w:pPr>
                  </w:p>
                </w:tc>
              </w:tr>
              <w:tr w:rsidR="00A317B7" w:rsidRPr="002117F8" w14:paraId="2071EB13" w14:textId="77777777" w:rsidTr="008B422F">
                <w:trPr>
                  <w:tblCellSpacing w:w="15" w:type="dxa"/>
                </w:trPr>
                <w:tc>
                  <w:tcPr>
                    <w:tcW w:w="0" w:type="auto"/>
                  </w:tcPr>
                  <w:p w14:paraId="79501AC8" w14:textId="141834F5" w:rsidR="00A317B7" w:rsidRPr="00A317B7"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5.</w:t>
                    </w:r>
                  </w:p>
                </w:tc>
                <w:tc>
                  <w:tcPr>
                    <w:tcW w:w="0" w:type="auto"/>
                  </w:tcPr>
                  <w:p w14:paraId="11205103" w14:textId="3B44D34D" w:rsidR="00A317B7" w:rsidRPr="00943134" w:rsidRDefault="002248A7" w:rsidP="008B422F">
                    <w:pPr>
                      <w:pStyle w:val="ad"/>
                      <w:rPr>
                        <w:rFonts w:ascii="Times New Roman" w:hAnsi="Times New Roman" w:cs="Times New Roman"/>
                        <w:color w:val="222222"/>
                        <w:sz w:val="26"/>
                        <w:szCs w:val="26"/>
                        <w:shd w:val="clear" w:color="auto" w:fill="FFFFFF"/>
                        <w:lang w:val="en-US"/>
                      </w:rPr>
                    </w:pPr>
                    <w:r w:rsidRPr="002248A7">
                      <w:rPr>
                        <w:rFonts w:ascii="Times New Roman" w:hAnsi="Times New Roman" w:cs="Times New Roman"/>
                        <w:noProof/>
                        <w:sz w:val="26"/>
                        <w:szCs w:val="26"/>
                        <w:lang w:val="en-US"/>
                      </w:rPr>
                      <w:t>Alom M. Z. et al. The history began from AlexNet: a comprehensive survey on deep learning approaches //arXiv preprint arXiv:1803.01164. – 2018.</w:t>
                    </w:r>
                  </w:p>
                </w:tc>
                <w:tc>
                  <w:tcPr>
                    <w:tcW w:w="0" w:type="auto"/>
                  </w:tcPr>
                  <w:p w14:paraId="1FD0985D" w14:textId="77777777" w:rsidR="00A317B7" w:rsidRPr="007B199F" w:rsidRDefault="00A317B7" w:rsidP="008B422F">
                    <w:pPr>
                      <w:pStyle w:val="ad"/>
                      <w:rPr>
                        <w:rFonts w:ascii="Times New Roman" w:hAnsi="Times New Roman" w:cs="Times New Roman"/>
                        <w:noProof/>
                        <w:sz w:val="26"/>
                        <w:szCs w:val="26"/>
                        <w:lang w:val="en-US"/>
                      </w:rPr>
                    </w:pPr>
                  </w:p>
                </w:tc>
              </w:tr>
              <w:tr w:rsidR="00A317B7" w:rsidRPr="00B44E65" w14:paraId="099ECA9F" w14:textId="77777777" w:rsidTr="008B422F">
                <w:trPr>
                  <w:tblCellSpacing w:w="15" w:type="dxa"/>
                </w:trPr>
                <w:tc>
                  <w:tcPr>
                    <w:tcW w:w="0" w:type="auto"/>
                  </w:tcPr>
                  <w:p w14:paraId="54BB1B54" w14:textId="2480D17C" w:rsidR="00A317B7"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6.</w:t>
                    </w:r>
                  </w:p>
                </w:tc>
                <w:tc>
                  <w:tcPr>
                    <w:tcW w:w="0" w:type="auto"/>
                  </w:tcPr>
                  <w:p w14:paraId="29143DC8" w14:textId="182F8E4A" w:rsidR="00A317B7" w:rsidRPr="00943134" w:rsidRDefault="002248A7" w:rsidP="008B422F">
                    <w:pPr>
                      <w:pStyle w:val="ad"/>
                      <w:rPr>
                        <w:rFonts w:ascii="Times New Roman" w:hAnsi="Times New Roman" w:cs="Times New Roman"/>
                        <w:color w:val="222222"/>
                        <w:sz w:val="26"/>
                        <w:szCs w:val="26"/>
                        <w:shd w:val="clear" w:color="auto" w:fill="FFFFFF"/>
                        <w:lang w:val="en-US"/>
                      </w:rPr>
                    </w:pPr>
                    <w:r w:rsidRPr="002248A7">
                      <w:rPr>
                        <w:rFonts w:ascii="Times New Roman" w:hAnsi="Times New Roman" w:cs="Times New Roman"/>
                        <w:color w:val="222222"/>
                        <w:sz w:val="26"/>
                        <w:szCs w:val="26"/>
                        <w:shd w:val="clear" w:color="auto" w:fill="FFFFFF"/>
                        <w:lang w:val="en-US"/>
                      </w:rPr>
                      <w:t xml:space="preserve">Liu J. </w:t>
                    </w:r>
                    <w:proofErr w:type="gramStart"/>
                    <w:r w:rsidRPr="002248A7">
                      <w:rPr>
                        <w:rFonts w:ascii="Times New Roman" w:hAnsi="Times New Roman" w:cs="Times New Roman"/>
                        <w:color w:val="222222"/>
                        <w:sz w:val="26"/>
                        <w:szCs w:val="26"/>
                        <w:shd w:val="clear" w:color="auto" w:fill="FFFFFF"/>
                        <w:lang w:val="en-US"/>
                      </w:rPr>
                      <w:t>et al.</w:t>
                    </w:r>
                    <w:proofErr w:type="gramEnd"/>
                    <w:r w:rsidRPr="002248A7">
                      <w:rPr>
                        <w:rFonts w:ascii="Times New Roman" w:hAnsi="Times New Roman" w:cs="Times New Roman"/>
                        <w:color w:val="222222"/>
                        <w:sz w:val="26"/>
                        <w:szCs w:val="26"/>
                        <w:shd w:val="clear" w:color="auto" w:fill="FFFFFF"/>
                        <w:lang w:val="en-US"/>
                      </w:rPr>
                      <w:t xml:space="preserve"> Applications of deep learning to MRI images: A survey //Big Data Mining and Analytics. – 2018. – Т. 1. – №. 1. – С. 1-18.</w:t>
                    </w:r>
                  </w:p>
                </w:tc>
                <w:tc>
                  <w:tcPr>
                    <w:tcW w:w="0" w:type="auto"/>
                  </w:tcPr>
                  <w:p w14:paraId="0892FA73" w14:textId="77777777" w:rsidR="00A317B7" w:rsidRPr="007B199F" w:rsidRDefault="00A317B7" w:rsidP="008B422F">
                    <w:pPr>
                      <w:pStyle w:val="ad"/>
                      <w:rPr>
                        <w:rFonts w:ascii="Times New Roman" w:hAnsi="Times New Roman" w:cs="Times New Roman"/>
                        <w:noProof/>
                        <w:sz w:val="26"/>
                        <w:szCs w:val="26"/>
                        <w:lang w:val="en-US"/>
                      </w:rPr>
                    </w:pPr>
                  </w:p>
                </w:tc>
              </w:tr>
              <w:tr w:rsidR="006C6FA6" w:rsidRPr="002117F8" w14:paraId="360C7515" w14:textId="77777777" w:rsidTr="008B422F">
                <w:trPr>
                  <w:tblCellSpacing w:w="15" w:type="dxa"/>
                </w:trPr>
                <w:tc>
                  <w:tcPr>
                    <w:tcW w:w="0" w:type="auto"/>
                  </w:tcPr>
                  <w:p w14:paraId="16F8671E" w14:textId="3DBDCFB0" w:rsidR="006C6FA6" w:rsidRDefault="006C6FA6"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7.</w:t>
                    </w:r>
                  </w:p>
                </w:tc>
                <w:tc>
                  <w:tcPr>
                    <w:tcW w:w="0" w:type="auto"/>
                  </w:tcPr>
                  <w:p w14:paraId="5298A457" w14:textId="66F4CDC4" w:rsidR="006C6FA6" w:rsidRPr="002248A7" w:rsidRDefault="006C6FA6" w:rsidP="008B422F">
                    <w:pPr>
                      <w:pStyle w:val="ad"/>
                      <w:rPr>
                        <w:rFonts w:ascii="Times New Roman" w:hAnsi="Times New Roman" w:cs="Times New Roman"/>
                        <w:color w:val="222222"/>
                        <w:sz w:val="26"/>
                        <w:szCs w:val="26"/>
                        <w:shd w:val="clear" w:color="auto" w:fill="FFFFFF"/>
                        <w:lang w:val="en-US"/>
                      </w:rPr>
                    </w:pPr>
                    <w:r w:rsidRPr="002248A7">
                      <w:rPr>
                        <w:rFonts w:ascii="Times New Roman" w:hAnsi="Times New Roman" w:cs="Times New Roman"/>
                        <w:color w:val="222222"/>
                        <w:sz w:val="26"/>
                        <w:szCs w:val="26"/>
                        <w:shd w:val="clear" w:color="auto" w:fill="FFFFFF"/>
                        <w:lang w:val="en-US"/>
                      </w:rPr>
                      <w:t>Hecht-Nielsen R. Theory of the backpropagation neural network //Neural networks for perception. – Academic Press, 1992. – С. 65-93.</w:t>
                    </w:r>
                  </w:p>
                </w:tc>
                <w:tc>
                  <w:tcPr>
                    <w:tcW w:w="0" w:type="auto"/>
                  </w:tcPr>
                  <w:p w14:paraId="44E59185" w14:textId="77777777" w:rsidR="006C6FA6" w:rsidRPr="007B199F" w:rsidRDefault="006C6FA6" w:rsidP="008B422F">
                    <w:pPr>
                      <w:pStyle w:val="ad"/>
                      <w:rPr>
                        <w:rFonts w:ascii="Times New Roman" w:hAnsi="Times New Roman" w:cs="Times New Roman"/>
                        <w:noProof/>
                        <w:sz w:val="26"/>
                        <w:szCs w:val="26"/>
                        <w:lang w:val="en-US"/>
                      </w:rPr>
                    </w:pPr>
                  </w:p>
                </w:tc>
              </w:tr>
              <w:tr w:rsidR="00C8754B" w:rsidRPr="002117F8" w14:paraId="5237E1E1" w14:textId="77777777" w:rsidTr="008B422F">
                <w:trPr>
                  <w:tblCellSpacing w:w="15" w:type="dxa"/>
                </w:trPr>
                <w:tc>
                  <w:tcPr>
                    <w:tcW w:w="0" w:type="auto"/>
                    <w:hideMark/>
                  </w:tcPr>
                  <w:p w14:paraId="7CEC001C" w14:textId="372B32C1"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8</w:t>
                    </w:r>
                    <w:r w:rsidR="00C8754B" w:rsidRPr="007B199F">
                      <w:rPr>
                        <w:rFonts w:ascii="Times New Roman" w:hAnsi="Times New Roman" w:cs="Times New Roman"/>
                        <w:noProof/>
                        <w:sz w:val="26"/>
                        <w:szCs w:val="26"/>
                      </w:rPr>
                      <w:t>.</w:t>
                    </w:r>
                  </w:p>
                </w:tc>
                <w:tc>
                  <w:tcPr>
                    <w:tcW w:w="0" w:type="auto"/>
                    <w:hideMark/>
                  </w:tcPr>
                  <w:p w14:paraId="04CD1E13" w14:textId="722C3BF9" w:rsidR="00C8754B" w:rsidRPr="00FA2A0B" w:rsidRDefault="002248A7" w:rsidP="00FA2A0B">
                    <w:pPr>
                      <w:pStyle w:val="ad"/>
                      <w:rPr>
                        <w:rFonts w:ascii="Times New Roman" w:hAnsi="Times New Roman" w:cs="Times New Roman"/>
                        <w:noProof/>
                        <w:sz w:val="26"/>
                        <w:szCs w:val="26"/>
                        <w:lang w:val="en-US"/>
                      </w:rPr>
                    </w:pPr>
                    <w:proofErr w:type="spellStart"/>
                    <w:r w:rsidRPr="002248A7">
                      <w:rPr>
                        <w:rFonts w:ascii="Times New Roman" w:hAnsi="Times New Roman" w:cs="Times New Roman"/>
                        <w:color w:val="222222"/>
                        <w:sz w:val="26"/>
                        <w:szCs w:val="26"/>
                        <w:shd w:val="clear" w:color="auto" w:fill="FFFFFF"/>
                        <w:lang w:val="en-US"/>
                      </w:rPr>
                      <w:t>Sarraf</w:t>
                    </w:r>
                    <w:proofErr w:type="spellEnd"/>
                    <w:r w:rsidRPr="002248A7">
                      <w:rPr>
                        <w:rFonts w:ascii="Times New Roman" w:hAnsi="Times New Roman" w:cs="Times New Roman"/>
                        <w:color w:val="222222"/>
                        <w:sz w:val="26"/>
                        <w:szCs w:val="26"/>
                        <w:shd w:val="clear" w:color="auto" w:fill="FFFFFF"/>
                        <w:lang w:val="en-US"/>
                      </w:rPr>
                      <w:t xml:space="preserve"> S. et al. </w:t>
                    </w:r>
                    <w:proofErr w:type="spellStart"/>
                    <w:r w:rsidRPr="002248A7">
                      <w:rPr>
                        <w:rFonts w:ascii="Times New Roman" w:hAnsi="Times New Roman" w:cs="Times New Roman"/>
                        <w:color w:val="222222"/>
                        <w:sz w:val="26"/>
                        <w:szCs w:val="26"/>
                        <w:shd w:val="clear" w:color="auto" w:fill="FFFFFF"/>
                        <w:lang w:val="en-US"/>
                      </w:rPr>
                      <w:t>DeepAD</w:t>
                    </w:r>
                    <w:proofErr w:type="spellEnd"/>
                    <w:r w:rsidRPr="002248A7">
                      <w:rPr>
                        <w:rFonts w:ascii="Times New Roman" w:hAnsi="Times New Roman" w:cs="Times New Roman"/>
                        <w:color w:val="222222"/>
                        <w:sz w:val="26"/>
                        <w:szCs w:val="26"/>
                        <w:shd w:val="clear" w:color="auto" w:fill="FFFFFF"/>
                        <w:lang w:val="en-US"/>
                      </w:rPr>
                      <w:t>: Alzheimer′ s disease classification via deep convolutional neural networks using MRI and fMRI //</w:t>
                    </w:r>
                    <w:proofErr w:type="spellStart"/>
                    <w:r w:rsidRPr="002248A7">
                      <w:rPr>
                        <w:rFonts w:ascii="Times New Roman" w:hAnsi="Times New Roman" w:cs="Times New Roman"/>
                        <w:color w:val="222222"/>
                        <w:sz w:val="26"/>
                        <w:szCs w:val="26"/>
                        <w:shd w:val="clear" w:color="auto" w:fill="FFFFFF"/>
                        <w:lang w:val="en-US"/>
                      </w:rPr>
                      <w:t>BioRxiv</w:t>
                    </w:r>
                    <w:proofErr w:type="spellEnd"/>
                    <w:r w:rsidRPr="002248A7">
                      <w:rPr>
                        <w:rFonts w:ascii="Times New Roman" w:hAnsi="Times New Roman" w:cs="Times New Roman"/>
                        <w:color w:val="222222"/>
                        <w:sz w:val="26"/>
                        <w:szCs w:val="26"/>
                        <w:shd w:val="clear" w:color="auto" w:fill="FFFFFF"/>
                        <w:lang w:val="en-US"/>
                      </w:rPr>
                      <w:t>. – 2016. – С. 070441.</w:t>
                    </w:r>
                  </w:p>
                </w:tc>
                <w:tc>
                  <w:tcPr>
                    <w:tcW w:w="0" w:type="auto"/>
                  </w:tcPr>
                  <w:p w14:paraId="4C076198" w14:textId="77777777" w:rsidR="00C8754B" w:rsidRPr="00FA2A0B" w:rsidRDefault="00C8754B" w:rsidP="008B422F">
                    <w:pPr>
                      <w:pStyle w:val="ad"/>
                      <w:rPr>
                        <w:rFonts w:ascii="Times New Roman" w:hAnsi="Times New Roman" w:cs="Times New Roman"/>
                        <w:noProof/>
                        <w:sz w:val="26"/>
                        <w:szCs w:val="26"/>
                        <w:lang w:val="en-US"/>
                      </w:rPr>
                    </w:pPr>
                  </w:p>
                </w:tc>
              </w:tr>
              <w:tr w:rsidR="00C8754B" w:rsidRPr="00B44E65" w14:paraId="3DB389C3" w14:textId="77777777" w:rsidTr="008B422F">
                <w:trPr>
                  <w:tblCellSpacing w:w="15" w:type="dxa"/>
                </w:trPr>
                <w:tc>
                  <w:tcPr>
                    <w:tcW w:w="0" w:type="auto"/>
                    <w:hideMark/>
                  </w:tcPr>
                  <w:p w14:paraId="44E15087" w14:textId="46BA25B7"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9</w:t>
                    </w:r>
                    <w:r w:rsidR="00C8754B" w:rsidRPr="007B199F">
                      <w:rPr>
                        <w:rFonts w:ascii="Times New Roman" w:hAnsi="Times New Roman" w:cs="Times New Roman"/>
                        <w:noProof/>
                        <w:sz w:val="26"/>
                        <w:szCs w:val="26"/>
                      </w:rPr>
                      <w:t>.</w:t>
                    </w:r>
                  </w:p>
                </w:tc>
                <w:tc>
                  <w:tcPr>
                    <w:tcW w:w="0" w:type="auto"/>
                    <w:hideMark/>
                  </w:tcPr>
                  <w:p w14:paraId="12DB1214" w14:textId="454F0BB8" w:rsidR="00C8754B" w:rsidRPr="00943134" w:rsidRDefault="002248A7" w:rsidP="002248A7">
                    <w:pPr>
                      <w:pStyle w:val="ad"/>
                      <w:rPr>
                        <w:rFonts w:ascii="Times New Roman" w:hAnsi="Times New Roman" w:cs="Times New Roman"/>
                        <w:noProof/>
                        <w:sz w:val="26"/>
                        <w:szCs w:val="26"/>
                        <w:lang w:val="en-US"/>
                      </w:rPr>
                    </w:pPr>
                    <w:r w:rsidRPr="002248A7">
                      <w:rPr>
                        <w:rFonts w:ascii="Times New Roman" w:hAnsi="Times New Roman" w:cs="Times New Roman"/>
                        <w:color w:val="222222"/>
                        <w:sz w:val="26"/>
                        <w:szCs w:val="26"/>
                        <w:shd w:val="clear" w:color="auto" w:fill="FFFFFF"/>
                        <w:lang w:val="en-US"/>
                      </w:rPr>
                      <w:t xml:space="preserve">Wu Z. et al. A </w:t>
                    </w:r>
                    <w:proofErr w:type="spellStart"/>
                    <w:r w:rsidRPr="002248A7">
                      <w:rPr>
                        <w:rFonts w:ascii="Times New Roman" w:hAnsi="Times New Roman" w:cs="Times New Roman"/>
                        <w:color w:val="222222"/>
                        <w:sz w:val="26"/>
                        <w:szCs w:val="26"/>
                        <w:shd w:val="clear" w:color="auto" w:fill="FFFFFF"/>
                        <w:lang w:val="en-US"/>
                      </w:rPr>
                      <w:t>gpu</w:t>
                    </w:r>
                    <w:proofErr w:type="spellEnd"/>
                    <w:r w:rsidRPr="002248A7">
                      <w:rPr>
                        <w:rFonts w:ascii="Times New Roman" w:hAnsi="Times New Roman" w:cs="Times New Roman"/>
                        <w:color w:val="222222"/>
                        <w:sz w:val="26"/>
                        <w:szCs w:val="26"/>
                        <w:shd w:val="clear" w:color="auto" w:fill="FFFFFF"/>
                        <w:lang w:val="en-US"/>
                      </w:rPr>
                      <w:t xml:space="preserve"> implementation of </w:t>
                    </w:r>
                    <w:proofErr w:type="spellStart"/>
                    <w:r w:rsidRPr="002248A7">
                      <w:rPr>
                        <w:rFonts w:ascii="Times New Roman" w:hAnsi="Times New Roman" w:cs="Times New Roman"/>
                        <w:color w:val="222222"/>
                        <w:sz w:val="26"/>
                        <w:szCs w:val="26"/>
                        <w:shd w:val="clear" w:color="auto" w:fill="FFFFFF"/>
                        <w:lang w:val="en-US"/>
                      </w:rPr>
                      <w:t>googlenet</w:t>
                    </w:r>
                    <w:proofErr w:type="spellEnd"/>
                    <w:r w:rsidRPr="002248A7">
                      <w:rPr>
                        <w:rFonts w:ascii="Times New Roman" w:hAnsi="Times New Roman" w:cs="Times New Roman"/>
                        <w:color w:val="222222"/>
                        <w:sz w:val="26"/>
                        <w:szCs w:val="26"/>
                        <w:shd w:val="clear" w:color="auto" w:fill="FFFFFF"/>
                        <w:lang w:val="en-US"/>
                      </w:rPr>
                      <w:t xml:space="preserve"> //Tech. Rep., Technical report. – 2014. – С. 6.</w:t>
                    </w:r>
                  </w:p>
                </w:tc>
                <w:tc>
                  <w:tcPr>
                    <w:tcW w:w="0" w:type="auto"/>
                  </w:tcPr>
                  <w:p w14:paraId="7951443B" w14:textId="77777777" w:rsidR="00C8754B" w:rsidRPr="00943134" w:rsidRDefault="00C8754B" w:rsidP="008B422F">
                    <w:pPr>
                      <w:pStyle w:val="ad"/>
                      <w:rPr>
                        <w:rFonts w:ascii="Times New Roman" w:hAnsi="Times New Roman" w:cs="Times New Roman"/>
                        <w:noProof/>
                        <w:sz w:val="26"/>
                        <w:szCs w:val="26"/>
                        <w:lang w:val="en-US"/>
                      </w:rPr>
                    </w:pPr>
                  </w:p>
                </w:tc>
              </w:tr>
              <w:tr w:rsidR="00C8754B" w:rsidRPr="00B44E65" w14:paraId="2BDB7C07" w14:textId="77777777" w:rsidTr="008B422F">
                <w:trPr>
                  <w:tblCellSpacing w:w="15" w:type="dxa"/>
                </w:trPr>
                <w:tc>
                  <w:tcPr>
                    <w:tcW w:w="0" w:type="auto"/>
                    <w:hideMark/>
                  </w:tcPr>
                  <w:p w14:paraId="2BB8E145" w14:textId="4DF1E734"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10</w:t>
                    </w:r>
                    <w:r w:rsidR="00C8754B" w:rsidRPr="007B199F">
                      <w:rPr>
                        <w:rFonts w:ascii="Times New Roman" w:hAnsi="Times New Roman" w:cs="Times New Roman"/>
                        <w:noProof/>
                        <w:sz w:val="26"/>
                        <w:szCs w:val="26"/>
                      </w:rPr>
                      <w:t>.</w:t>
                    </w:r>
                  </w:p>
                </w:tc>
                <w:tc>
                  <w:tcPr>
                    <w:tcW w:w="0" w:type="auto"/>
                    <w:hideMark/>
                  </w:tcPr>
                  <w:p w14:paraId="6EA6EF54" w14:textId="5CC63A3C" w:rsidR="00C8754B" w:rsidRPr="007B199F"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Pereira S. et al. Brain tumor segmentation using convolutional neural networks in MRI images //IEEE transactions on medical imaging. – 2016. – Т. 35. – №. 5. – С. 1240-1251.</w:t>
                    </w:r>
                  </w:p>
                </w:tc>
                <w:tc>
                  <w:tcPr>
                    <w:tcW w:w="0" w:type="auto"/>
                  </w:tcPr>
                  <w:p w14:paraId="15384C80" w14:textId="77777777" w:rsidR="00C8754B" w:rsidRPr="007B199F" w:rsidRDefault="00C8754B" w:rsidP="008B422F">
                    <w:pPr>
                      <w:pStyle w:val="ad"/>
                      <w:rPr>
                        <w:rFonts w:ascii="Times New Roman" w:hAnsi="Times New Roman" w:cs="Times New Roman"/>
                        <w:noProof/>
                        <w:sz w:val="26"/>
                        <w:szCs w:val="26"/>
                        <w:lang w:val="en-US"/>
                      </w:rPr>
                    </w:pPr>
                  </w:p>
                </w:tc>
              </w:tr>
              <w:tr w:rsidR="00477F54" w:rsidRPr="0087403B" w14:paraId="5CBB2967" w14:textId="77777777" w:rsidTr="008B422F">
                <w:trPr>
                  <w:tblCellSpacing w:w="15" w:type="dxa"/>
                </w:trPr>
                <w:tc>
                  <w:tcPr>
                    <w:tcW w:w="0" w:type="auto"/>
                  </w:tcPr>
                  <w:p w14:paraId="1E329876" w14:textId="558DABCF" w:rsidR="00477F54" w:rsidRPr="00477F54" w:rsidRDefault="006C6FA6"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11</w:t>
                    </w:r>
                    <w:r w:rsidR="00477F54">
                      <w:rPr>
                        <w:rFonts w:ascii="Times New Roman" w:hAnsi="Times New Roman" w:cs="Times New Roman"/>
                        <w:noProof/>
                        <w:sz w:val="26"/>
                        <w:szCs w:val="26"/>
                        <w:lang w:val="en-US"/>
                      </w:rPr>
                      <w:t>.</w:t>
                    </w:r>
                  </w:p>
                </w:tc>
                <w:tc>
                  <w:tcPr>
                    <w:tcW w:w="0" w:type="auto"/>
                  </w:tcPr>
                  <w:p w14:paraId="160FB625" w14:textId="0C97BE61" w:rsidR="00477F54"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Dice L. R. Measures of the amount of ecologic association between species //Ecology. – 1945. – Т. 26. – №. 3. – С. 297-302.</w:t>
                    </w:r>
                  </w:p>
                </w:tc>
                <w:tc>
                  <w:tcPr>
                    <w:tcW w:w="0" w:type="auto"/>
                  </w:tcPr>
                  <w:p w14:paraId="73CB63A8" w14:textId="77777777" w:rsidR="00477F54" w:rsidRPr="007B199F" w:rsidRDefault="00477F54" w:rsidP="008B422F">
                    <w:pPr>
                      <w:pStyle w:val="ad"/>
                      <w:rPr>
                        <w:rFonts w:ascii="Times New Roman" w:hAnsi="Times New Roman" w:cs="Times New Roman"/>
                        <w:noProof/>
                        <w:sz w:val="26"/>
                        <w:szCs w:val="26"/>
                        <w:lang w:val="en-US"/>
                      </w:rPr>
                    </w:pPr>
                  </w:p>
                </w:tc>
              </w:tr>
              <w:tr w:rsidR="00C8754B" w:rsidRPr="002117F8" w14:paraId="3E1FDE5B" w14:textId="77777777" w:rsidTr="008B422F">
                <w:trPr>
                  <w:tblCellSpacing w:w="15" w:type="dxa"/>
                </w:trPr>
                <w:tc>
                  <w:tcPr>
                    <w:tcW w:w="0" w:type="auto"/>
                    <w:hideMark/>
                  </w:tcPr>
                  <w:p w14:paraId="1E31F4DB" w14:textId="3AA70B4F"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12</w:t>
                    </w:r>
                    <w:r w:rsidR="00C8754B" w:rsidRPr="007B199F">
                      <w:rPr>
                        <w:rFonts w:ascii="Times New Roman" w:hAnsi="Times New Roman" w:cs="Times New Roman"/>
                        <w:noProof/>
                        <w:sz w:val="26"/>
                        <w:szCs w:val="26"/>
                      </w:rPr>
                      <w:t>.</w:t>
                    </w:r>
                  </w:p>
                </w:tc>
                <w:tc>
                  <w:tcPr>
                    <w:tcW w:w="0" w:type="auto"/>
                    <w:hideMark/>
                  </w:tcPr>
                  <w:p w14:paraId="7D8B4701" w14:textId="59C18382" w:rsidR="00C8754B"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Vu T. D. et al. Multimodal learning using convolution neural network and Sparse Autoencoder //2017 IEEE International Conference on Big Data and Smart Computing (BigComp). – IEEE, 2017. – С. 309-312.</w:t>
                    </w:r>
                  </w:p>
                </w:tc>
                <w:tc>
                  <w:tcPr>
                    <w:tcW w:w="0" w:type="auto"/>
                  </w:tcPr>
                  <w:p w14:paraId="632FDC36" w14:textId="77777777" w:rsidR="00C8754B" w:rsidRPr="009F2649" w:rsidRDefault="00C8754B" w:rsidP="008B422F">
                    <w:pPr>
                      <w:pStyle w:val="ad"/>
                      <w:rPr>
                        <w:rFonts w:ascii="Times New Roman" w:hAnsi="Times New Roman" w:cs="Times New Roman"/>
                        <w:noProof/>
                        <w:sz w:val="26"/>
                        <w:szCs w:val="26"/>
                        <w:lang w:val="en-US"/>
                      </w:rPr>
                    </w:pPr>
                  </w:p>
                </w:tc>
              </w:tr>
              <w:tr w:rsidR="00C8754B" w:rsidRPr="002117F8" w14:paraId="5B1C46A5" w14:textId="77777777" w:rsidTr="008B422F">
                <w:trPr>
                  <w:tblCellSpacing w:w="15" w:type="dxa"/>
                </w:trPr>
                <w:tc>
                  <w:tcPr>
                    <w:tcW w:w="0" w:type="auto"/>
                    <w:hideMark/>
                  </w:tcPr>
                  <w:p w14:paraId="67A2219F" w14:textId="4C0C055F"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13</w:t>
                    </w:r>
                    <w:r w:rsidR="00C8754B" w:rsidRPr="007B199F">
                      <w:rPr>
                        <w:rFonts w:ascii="Times New Roman" w:hAnsi="Times New Roman" w:cs="Times New Roman"/>
                        <w:noProof/>
                        <w:sz w:val="26"/>
                        <w:szCs w:val="26"/>
                      </w:rPr>
                      <w:t>.</w:t>
                    </w:r>
                  </w:p>
                </w:tc>
                <w:tc>
                  <w:tcPr>
                    <w:tcW w:w="0" w:type="auto"/>
                    <w:hideMark/>
                  </w:tcPr>
                  <w:p w14:paraId="51F0C56D" w14:textId="59443BA6" w:rsidR="00C8754B"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color w:val="222222"/>
                        <w:sz w:val="26"/>
                        <w:szCs w:val="26"/>
                        <w:shd w:val="clear" w:color="auto" w:fill="FFFFFF"/>
                        <w:lang w:val="en-US"/>
                      </w:rPr>
                      <w:t xml:space="preserve">Shaker M. S. et al. Cardiac MRI view classification using </w:t>
                    </w:r>
                    <w:proofErr w:type="spellStart"/>
                    <w:r w:rsidRPr="002248A7">
                      <w:rPr>
                        <w:rFonts w:ascii="Times New Roman" w:hAnsi="Times New Roman" w:cs="Times New Roman"/>
                        <w:color w:val="222222"/>
                        <w:sz w:val="26"/>
                        <w:szCs w:val="26"/>
                        <w:shd w:val="clear" w:color="auto" w:fill="FFFFFF"/>
                        <w:lang w:val="en-US"/>
                      </w:rPr>
                      <w:t>autoencoder</w:t>
                    </w:r>
                    <w:proofErr w:type="spellEnd"/>
                    <w:r w:rsidRPr="002248A7">
                      <w:rPr>
                        <w:rFonts w:ascii="Times New Roman" w:hAnsi="Times New Roman" w:cs="Times New Roman"/>
                        <w:color w:val="222222"/>
                        <w:sz w:val="26"/>
                        <w:szCs w:val="26"/>
                        <w:shd w:val="clear" w:color="auto" w:fill="FFFFFF"/>
                        <w:lang w:val="en-US"/>
                      </w:rPr>
                      <w:t xml:space="preserve"> //2014 Cairo International Biomedical Engineering Conference (CIBEC). – IEEE, 2014. – С. 125-128.</w:t>
                    </w:r>
                  </w:p>
                </w:tc>
                <w:tc>
                  <w:tcPr>
                    <w:tcW w:w="0" w:type="auto"/>
                  </w:tcPr>
                  <w:p w14:paraId="1CD2B952"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2117F8" w14:paraId="2FF78895" w14:textId="77777777" w:rsidTr="008B422F">
                <w:trPr>
                  <w:tblCellSpacing w:w="15" w:type="dxa"/>
                </w:trPr>
                <w:tc>
                  <w:tcPr>
                    <w:tcW w:w="0" w:type="auto"/>
                    <w:hideMark/>
                  </w:tcPr>
                  <w:p w14:paraId="66CF0932" w14:textId="06548BB8"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lastRenderedPageBreak/>
                      <w:t>14</w:t>
                    </w:r>
                    <w:r w:rsidR="00C8754B" w:rsidRPr="007B199F">
                      <w:rPr>
                        <w:rFonts w:ascii="Times New Roman" w:hAnsi="Times New Roman" w:cs="Times New Roman"/>
                        <w:noProof/>
                        <w:sz w:val="26"/>
                        <w:szCs w:val="26"/>
                      </w:rPr>
                      <w:t>.</w:t>
                    </w:r>
                  </w:p>
                </w:tc>
                <w:tc>
                  <w:tcPr>
                    <w:tcW w:w="0" w:type="auto"/>
                    <w:hideMark/>
                  </w:tcPr>
                  <w:p w14:paraId="2FA0BA87" w14:textId="4F1F2EA9" w:rsidR="00C8754B" w:rsidRPr="009F2649" w:rsidRDefault="002248A7" w:rsidP="009F2649">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Chen X., Konukoglu E. Unsupervised Detection of Lesions in Brain MRI using constrained adversarial auto-encoders //arXiv preprint arXiv:1806.04972. – 2018.</w:t>
                    </w:r>
                  </w:p>
                </w:tc>
                <w:tc>
                  <w:tcPr>
                    <w:tcW w:w="0" w:type="auto"/>
                  </w:tcPr>
                  <w:p w14:paraId="44208E15"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2117F8" w14:paraId="1F2AB6AC" w14:textId="77777777" w:rsidTr="008B422F">
                <w:trPr>
                  <w:tblCellSpacing w:w="15" w:type="dxa"/>
                </w:trPr>
                <w:tc>
                  <w:tcPr>
                    <w:tcW w:w="0" w:type="auto"/>
                    <w:hideMark/>
                  </w:tcPr>
                  <w:p w14:paraId="02308132" w14:textId="3899B9D9"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15</w:t>
                    </w:r>
                    <w:r w:rsidR="00C8754B" w:rsidRPr="007B199F">
                      <w:rPr>
                        <w:rFonts w:ascii="Times New Roman" w:hAnsi="Times New Roman" w:cs="Times New Roman"/>
                        <w:noProof/>
                        <w:sz w:val="26"/>
                        <w:szCs w:val="26"/>
                      </w:rPr>
                      <w:t>.</w:t>
                    </w:r>
                  </w:p>
                </w:tc>
                <w:tc>
                  <w:tcPr>
                    <w:tcW w:w="0" w:type="auto"/>
                    <w:hideMark/>
                  </w:tcPr>
                  <w:p w14:paraId="19D90666" w14:textId="7412D4AD" w:rsidR="00C8754B" w:rsidRPr="000F40DD"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Majumdar A. Real-time dynamic MRI reconstruction using stacked denoising autoencoder //arXiv preprint arXiv:1503.06383. – 2015.</w:t>
                    </w:r>
                  </w:p>
                </w:tc>
                <w:tc>
                  <w:tcPr>
                    <w:tcW w:w="0" w:type="auto"/>
                  </w:tcPr>
                  <w:p w14:paraId="35D7497B"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2117F8" w14:paraId="52E824BA" w14:textId="77777777" w:rsidTr="008B422F">
                <w:trPr>
                  <w:tblCellSpacing w:w="15" w:type="dxa"/>
                </w:trPr>
                <w:tc>
                  <w:tcPr>
                    <w:tcW w:w="0" w:type="auto"/>
                    <w:hideMark/>
                  </w:tcPr>
                  <w:p w14:paraId="1C2BCB78" w14:textId="0B1E6335"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16</w:t>
                    </w:r>
                    <w:r w:rsidR="00C8754B" w:rsidRPr="007B199F">
                      <w:rPr>
                        <w:rFonts w:ascii="Times New Roman" w:hAnsi="Times New Roman" w:cs="Times New Roman"/>
                        <w:noProof/>
                        <w:sz w:val="26"/>
                        <w:szCs w:val="26"/>
                      </w:rPr>
                      <w:t>.</w:t>
                    </w:r>
                  </w:p>
                </w:tc>
                <w:tc>
                  <w:tcPr>
                    <w:tcW w:w="0" w:type="auto"/>
                    <w:hideMark/>
                  </w:tcPr>
                  <w:p w14:paraId="5729751D" w14:textId="66364E45" w:rsidR="00C8754B" w:rsidRPr="007B199F"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Zhang Y. D. et al. Sparse autoencoder based deep neural network for voxelwise detection of cerebral microbleed //2016 IEEE 22nd International Conference on Parallel and Distributed Systems (ICPADS). – IEEE, 2016. – С. 1229-1232.</w:t>
                    </w:r>
                  </w:p>
                </w:tc>
                <w:tc>
                  <w:tcPr>
                    <w:tcW w:w="0" w:type="auto"/>
                  </w:tcPr>
                  <w:p w14:paraId="6C7EAE0D"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2117F8" w14:paraId="149246BA" w14:textId="77777777" w:rsidTr="008B422F">
                <w:trPr>
                  <w:tblCellSpacing w:w="15" w:type="dxa"/>
                </w:trPr>
                <w:tc>
                  <w:tcPr>
                    <w:tcW w:w="0" w:type="auto"/>
                    <w:hideMark/>
                  </w:tcPr>
                  <w:p w14:paraId="2ED5E517" w14:textId="60684BA7" w:rsidR="00C8754B" w:rsidRPr="000F40DD" w:rsidRDefault="006C6FA6"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17</w:t>
                    </w:r>
                    <w:r w:rsidR="00C8754B" w:rsidRPr="000F40DD">
                      <w:rPr>
                        <w:rFonts w:ascii="Times New Roman" w:hAnsi="Times New Roman" w:cs="Times New Roman"/>
                        <w:noProof/>
                        <w:sz w:val="26"/>
                        <w:szCs w:val="26"/>
                        <w:lang w:val="en-US"/>
                      </w:rPr>
                      <w:t>.</w:t>
                    </w:r>
                  </w:p>
                </w:tc>
                <w:tc>
                  <w:tcPr>
                    <w:tcW w:w="0" w:type="auto"/>
                    <w:hideMark/>
                  </w:tcPr>
                  <w:p w14:paraId="5EC25DF3" w14:textId="159ADAE6" w:rsidR="00C8754B" w:rsidRPr="007B199F"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Wang Y., Yao H., Zhao S. Auto-encoder based dimensionality reduction //Neurocomputing. – 2016. – Т. 184. – С. 232-242.</w:t>
                    </w:r>
                  </w:p>
                </w:tc>
                <w:tc>
                  <w:tcPr>
                    <w:tcW w:w="0" w:type="auto"/>
                  </w:tcPr>
                  <w:p w14:paraId="619B0EC3" w14:textId="77777777" w:rsidR="00C8754B" w:rsidRPr="007B199F" w:rsidRDefault="00C8754B" w:rsidP="008B422F">
                    <w:pPr>
                      <w:pStyle w:val="ad"/>
                      <w:rPr>
                        <w:rFonts w:ascii="Times New Roman" w:hAnsi="Times New Roman" w:cs="Times New Roman"/>
                        <w:noProof/>
                        <w:sz w:val="26"/>
                        <w:szCs w:val="26"/>
                        <w:lang w:val="en-US"/>
                      </w:rPr>
                    </w:pPr>
                  </w:p>
                </w:tc>
              </w:tr>
              <w:tr w:rsidR="00477F54" w:rsidRPr="002117F8" w14:paraId="776E4ACD" w14:textId="77777777" w:rsidTr="008B422F">
                <w:trPr>
                  <w:tblCellSpacing w:w="15" w:type="dxa"/>
                </w:trPr>
                <w:tc>
                  <w:tcPr>
                    <w:tcW w:w="0" w:type="auto"/>
                  </w:tcPr>
                  <w:p w14:paraId="1B00F3DF" w14:textId="52632244" w:rsidR="00477F54" w:rsidRDefault="003C37EE"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18</w:t>
                    </w:r>
                    <w:r w:rsidR="00477F54">
                      <w:rPr>
                        <w:rFonts w:ascii="Times New Roman" w:hAnsi="Times New Roman" w:cs="Times New Roman"/>
                        <w:noProof/>
                        <w:sz w:val="26"/>
                        <w:szCs w:val="26"/>
                        <w:lang w:val="en-US"/>
                      </w:rPr>
                      <w:t>.</w:t>
                    </w:r>
                  </w:p>
                </w:tc>
                <w:tc>
                  <w:tcPr>
                    <w:tcW w:w="0" w:type="auto"/>
                  </w:tcPr>
                  <w:p w14:paraId="0E986F3B" w14:textId="0FB2BCFD" w:rsidR="00477F54"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Makhzani A., Frey B. K-sparse autoencoders //arXiv preprint arXiv:1312.5663. – 2013.</w:t>
                    </w:r>
                  </w:p>
                </w:tc>
                <w:tc>
                  <w:tcPr>
                    <w:tcW w:w="0" w:type="auto"/>
                  </w:tcPr>
                  <w:p w14:paraId="08EFED46" w14:textId="77777777" w:rsidR="00477F54" w:rsidRPr="007B199F" w:rsidRDefault="00477F54" w:rsidP="008B422F">
                    <w:pPr>
                      <w:pStyle w:val="ad"/>
                      <w:rPr>
                        <w:rFonts w:ascii="Times New Roman" w:hAnsi="Times New Roman" w:cs="Times New Roman"/>
                        <w:noProof/>
                        <w:sz w:val="26"/>
                        <w:szCs w:val="26"/>
                        <w:lang w:val="en-US"/>
                      </w:rPr>
                    </w:pPr>
                  </w:p>
                </w:tc>
              </w:tr>
              <w:tr w:rsidR="002248A7" w:rsidRPr="002117F8" w14:paraId="7D123B7A" w14:textId="77777777" w:rsidTr="008B422F">
                <w:trPr>
                  <w:tblCellSpacing w:w="15" w:type="dxa"/>
                </w:trPr>
                <w:tc>
                  <w:tcPr>
                    <w:tcW w:w="0" w:type="auto"/>
                  </w:tcPr>
                  <w:p w14:paraId="266AA526" w14:textId="6E2AC37D"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19</w:t>
                    </w:r>
                  </w:p>
                </w:tc>
                <w:tc>
                  <w:tcPr>
                    <w:tcW w:w="0" w:type="auto"/>
                  </w:tcPr>
                  <w:p w14:paraId="644E6C28" w14:textId="62A8C4CE"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DEEP LEARNING: SPARSE AUTOENCODERS. URL: http://www.ericlwilkinson.com/blog/2014/11/19/deep-learning-sparse-autoencoders.</w:t>
                    </w:r>
                  </w:p>
                </w:tc>
                <w:tc>
                  <w:tcPr>
                    <w:tcW w:w="0" w:type="auto"/>
                  </w:tcPr>
                  <w:p w14:paraId="2F98341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2117F8" w14:paraId="306D00EE" w14:textId="77777777" w:rsidTr="008B422F">
                <w:trPr>
                  <w:tblCellSpacing w:w="15" w:type="dxa"/>
                </w:trPr>
                <w:tc>
                  <w:tcPr>
                    <w:tcW w:w="0" w:type="auto"/>
                  </w:tcPr>
                  <w:p w14:paraId="786C6DD9" w14:textId="7072BEB6"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20</w:t>
                    </w:r>
                  </w:p>
                </w:tc>
                <w:tc>
                  <w:tcPr>
                    <w:tcW w:w="0" w:type="auto"/>
                  </w:tcPr>
                  <w:p w14:paraId="72BF20A7" w14:textId="6D1509B3"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Pytorch documentation. URL: https://pytorch.org/docs/stable/index.html.</w:t>
                    </w:r>
                  </w:p>
                </w:tc>
                <w:tc>
                  <w:tcPr>
                    <w:tcW w:w="0" w:type="auto"/>
                  </w:tcPr>
                  <w:p w14:paraId="2954AC9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2117F8" w14:paraId="7D573A44" w14:textId="77777777" w:rsidTr="008B422F">
                <w:trPr>
                  <w:tblCellSpacing w:w="15" w:type="dxa"/>
                </w:trPr>
                <w:tc>
                  <w:tcPr>
                    <w:tcW w:w="0" w:type="auto"/>
                  </w:tcPr>
                  <w:p w14:paraId="7171AF4E" w14:textId="40CF2BE2"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21</w:t>
                    </w:r>
                  </w:p>
                </w:tc>
                <w:tc>
                  <w:tcPr>
                    <w:tcW w:w="0" w:type="auto"/>
                  </w:tcPr>
                  <w:p w14:paraId="315F2545" w14:textId="6C24169D"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Github. URL: https://github.com/LavrVV/Fluorescence-prediction</w:t>
                    </w:r>
                  </w:p>
                </w:tc>
                <w:tc>
                  <w:tcPr>
                    <w:tcW w:w="0" w:type="auto"/>
                  </w:tcPr>
                  <w:p w14:paraId="2A258B2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3F9AF54D" w14:textId="77777777" w:rsidTr="008B422F">
                <w:trPr>
                  <w:tblCellSpacing w:w="15" w:type="dxa"/>
                </w:trPr>
                <w:tc>
                  <w:tcPr>
                    <w:tcW w:w="0" w:type="auto"/>
                  </w:tcPr>
                  <w:p w14:paraId="1DFE44AC" w14:textId="15A9B497"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22</w:t>
                    </w:r>
                  </w:p>
                </w:tc>
                <w:tc>
                  <w:tcPr>
                    <w:tcW w:w="0" w:type="auto"/>
                  </w:tcPr>
                  <w:p w14:paraId="3E9D47D0" w14:textId="7EC37A78"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Mukaka M. M. A guide to appropriate use of correlation coefficient in medical research //Malawi Medical Journal. – 2012. – Т. 24. – №. 3. – С. 69-71.</w:t>
                    </w:r>
                  </w:p>
                </w:tc>
                <w:tc>
                  <w:tcPr>
                    <w:tcW w:w="0" w:type="auto"/>
                  </w:tcPr>
                  <w:p w14:paraId="32D8BB6C"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2117F8" w14:paraId="4F4497AF" w14:textId="77777777" w:rsidTr="008B422F">
                <w:trPr>
                  <w:tblCellSpacing w:w="15" w:type="dxa"/>
                </w:trPr>
                <w:tc>
                  <w:tcPr>
                    <w:tcW w:w="0" w:type="auto"/>
                  </w:tcPr>
                  <w:p w14:paraId="2781A294" w14:textId="1C79BD58"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23</w:t>
                    </w:r>
                  </w:p>
                </w:tc>
                <w:tc>
                  <w:tcPr>
                    <w:tcW w:w="0" w:type="auto"/>
                  </w:tcPr>
                  <w:p w14:paraId="3346C56F" w14:textId="6536D22C"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Pydicom documentation. URL: https://pydicom.github.io/.</w:t>
                    </w:r>
                  </w:p>
                </w:tc>
                <w:tc>
                  <w:tcPr>
                    <w:tcW w:w="0" w:type="auto"/>
                  </w:tcPr>
                  <w:p w14:paraId="3D10F99C"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2117F8" w14:paraId="61E8809C" w14:textId="77777777" w:rsidTr="008B422F">
                <w:trPr>
                  <w:tblCellSpacing w:w="15" w:type="dxa"/>
                </w:trPr>
                <w:tc>
                  <w:tcPr>
                    <w:tcW w:w="0" w:type="auto"/>
                  </w:tcPr>
                  <w:p w14:paraId="7351EB1D" w14:textId="267A98BE"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24</w:t>
                    </w:r>
                  </w:p>
                </w:tc>
                <w:tc>
                  <w:tcPr>
                    <w:tcW w:w="0" w:type="auto"/>
                  </w:tcPr>
                  <w:p w14:paraId="28B5ABAD" w14:textId="4A5ACE5C"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PIL documentation. URL: https://pillow.readthedocs.io/en/5.2.x/</w:t>
                    </w:r>
                  </w:p>
                </w:tc>
                <w:tc>
                  <w:tcPr>
                    <w:tcW w:w="0" w:type="auto"/>
                  </w:tcPr>
                  <w:p w14:paraId="5C87D44D"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2117F8" w14:paraId="135606F5" w14:textId="77777777" w:rsidTr="008B422F">
                <w:trPr>
                  <w:tblCellSpacing w:w="15" w:type="dxa"/>
                </w:trPr>
                <w:tc>
                  <w:tcPr>
                    <w:tcW w:w="0" w:type="auto"/>
                  </w:tcPr>
                  <w:p w14:paraId="51D725CD" w14:textId="04A1E598"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25</w:t>
                    </w:r>
                  </w:p>
                </w:tc>
                <w:tc>
                  <w:tcPr>
                    <w:tcW w:w="0" w:type="auto"/>
                  </w:tcPr>
                  <w:p w14:paraId="45D209FB" w14:textId="0664E9AA"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Kingma D. P., Ba J. Adam: A method for stochastic optimization //arXiv preprint arXiv:1412.6980. – 2014.</w:t>
                    </w:r>
                  </w:p>
                </w:tc>
                <w:tc>
                  <w:tcPr>
                    <w:tcW w:w="0" w:type="auto"/>
                  </w:tcPr>
                  <w:p w14:paraId="25D5BA3A"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2117F8" w14:paraId="4BC61E81" w14:textId="77777777" w:rsidTr="008B422F">
                <w:trPr>
                  <w:tblCellSpacing w:w="15" w:type="dxa"/>
                </w:trPr>
                <w:tc>
                  <w:tcPr>
                    <w:tcW w:w="0" w:type="auto"/>
                  </w:tcPr>
                  <w:p w14:paraId="65FE689B" w14:textId="2F61093B"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26</w:t>
                    </w:r>
                  </w:p>
                </w:tc>
                <w:tc>
                  <w:tcPr>
                    <w:tcW w:w="0" w:type="auto"/>
                  </w:tcPr>
                  <w:p w14:paraId="6BFFF911" w14:textId="64032DF5"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Pyforms documentation. URL: https://pyforms.readthedocs.io/en/v3.0/getting-started/style-layout/</w:t>
                    </w:r>
                  </w:p>
                </w:tc>
                <w:tc>
                  <w:tcPr>
                    <w:tcW w:w="0" w:type="auto"/>
                  </w:tcPr>
                  <w:p w14:paraId="5602FD8E" w14:textId="77777777" w:rsidR="002248A7" w:rsidRPr="007B199F" w:rsidRDefault="002248A7" w:rsidP="008B422F">
                    <w:pPr>
                      <w:pStyle w:val="ad"/>
                      <w:rPr>
                        <w:rFonts w:ascii="Times New Roman" w:hAnsi="Times New Roman" w:cs="Times New Roman"/>
                        <w:noProof/>
                        <w:sz w:val="26"/>
                        <w:szCs w:val="26"/>
                        <w:lang w:val="en-US"/>
                      </w:rPr>
                    </w:pPr>
                  </w:p>
                </w:tc>
              </w:tr>
            </w:tbl>
            <w:p w14:paraId="7AE3B01E" w14:textId="72E31085" w:rsidR="00261DCA" w:rsidRPr="00C8754B" w:rsidRDefault="002117F8" w:rsidP="00C8754B">
              <w:pPr>
                <w:rPr>
                  <w:rFonts w:ascii="Times New Roman" w:hAnsi="Times New Roman" w:cs="Times New Roman"/>
                  <w:sz w:val="26"/>
                  <w:szCs w:val="26"/>
                </w:rPr>
              </w:pPr>
            </w:p>
          </w:sdtContent>
        </w:sdt>
      </w:sdtContent>
    </w:sdt>
    <w:sectPr w:rsidR="00261DCA" w:rsidRPr="00C8754B" w:rsidSect="001C2BBE">
      <w:footerReference w:type="default" r:id="rId30"/>
      <w:pgSz w:w="11906" w:h="16838"/>
      <w:pgMar w:top="1418" w:right="1418" w:bottom="1418" w:left="1701"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04" w:author="Microsoft Office User" w:date="2019-06-25T13:39:00Z" w:initials="MOU">
    <w:p w14:paraId="6E57FD6D" w14:textId="198BFD9B" w:rsidR="00113CC6" w:rsidRDefault="00113CC6">
      <w:pPr>
        <w:pStyle w:val="af4"/>
      </w:pPr>
      <w:r>
        <w:rPr>
          <w:rStyle w:val="af3"/>
        </w:rPr>
        <w:annotationRef/>
      </w:r>
      <w:r>
        <w:t xml:space="preserve">Написать в третью часть сколько компонент вы </w:t>
      </w:r>
      <w:proofErr w:type="gramStart"/>
      <w:r>
        <w:t>оставили</w:t>
      </w:r>
      <w:proofErr w:type="gramEnd"/>
      <w:r>
        <w:t xml:space="preserve"> и какая часть вариативности данных сохранилась</w:t>
      </w:r>
    </w:p>
  </w:comment>
  <w:comment w:id="1045" w:author="Microsoft Office User" w:date="2019-06-25T13:49:00Z" w:initials="MOU">
    <w:p w14:paraId="3F61E81E" w14:textId="7F80678C" w:rsidR="00113CC6" w:rsidRDefault="00113CC6">
      <w:pPr>
        <w:pStyle w:val="af4"/>
      </w:pPr>
      <w:r>
        <w:rPr>
          <w:rStyle w:val="af3"/>
        </w:rPr>
        <w:annotationRef/>
      </w:r>
      <w:r>
        <w:t>Этот раздел уберите в обзор</w:t>
      </w:r>
    </w:p>
  </w:comment>
  <w:comment w:id="1091" w:author="Microsoft Office User" w:date="2019-06-25T13:50:00Z" w:initials="MOU">
    <w:p w14:paraId="7C1156A0" w14:textId="5FA23CC9" w:rsidR="00113CC6" w:rsidRDefault="00113CC6">
      <w:pPr>
        <w:pStyle w:val="af4"/>
      </w:pPr>
      <w:r>
        <w:rPr>
          <w:rStyle w:val="af3"/>
        </w:rPr>
        <w:annotationRef/>
      </w:r>
      <w:r>
        <w:t>Этот раздел оставьте здесь</w:t>
      </w:r>
    </w:p>
  </w:comment>
  <w:comment w:id="1093" w:author="Microsoft Office User" w:date="2019-06-25T13:50:00Z" w:initials="MOU">
    <w:p w14:paraId="6E02C5D5" w14:textId="09CCCC46" w:rsidR="00113CC6" w:rsidRDefault="00113CC6">
      <w:pPr>
        <w:pStyle w:val="af4"/>
      </w:pPr>
      <w:r>
        <w:rPr>
          <w:rStyle w:val="af3"/>
        </w:rPr>
        <w:annotationRef/>
      </w:r>
      <w:r>
        <w:t xml:space="preserve">Здесь надо проговорить, зачем вам нужны глубокие, зачем </w:t>
      </w:r>
      <w:proofErr w:type="spellStart"/>
      <w:r>
        <w:t>регуляризованные</w:t>
      </w:r>
      <w:proofErr w:type="spellEnd"/>
      <w:r>
        <w:t xml:space="preserve"> и зачем </w:t>
      </w:r>
      <w:proofErr w:type="spellStart"/>
      <w:r>
        <w:t>сверточные</w:t>
      </w:r>
      <w:proofErr w:type="spellEnd"/>
      <w:r>
        <w:t xml:space="preserve">. Про все детали (типа </w:t>
      </w:r>
      <w:proofErr w:type="spellStart"/>
      <w:r>
        <w:t>пулинга</w:t>
      </w:r>
      <w:proofErr w:type="spellEnd"/>
      <w:r>
        <w:t>, разных функций активации) надо написать, чем они полезны (некоторая избыточность здесь допустима)</w:t>
      </w:r>
    </w:p>
  </w:comment>
  <w:comment w:id="1108" w:author="Microsoft Office User" w:date="2019-06-25T13:52:00Z" w:initials="MOU">
    <w:p w14:paraId="7BFE0A7E" w14:textId="15971A63" w:rsidR="00113CC6" w:rsidRDefault="00113CC6">
      <w:pPr>
        <w:pStyle w:val="af4"/>
      </w:pPr>
      <w:r>
        <w:rPr>
          <w:rStyle w:val="af3"/>
        </w:rPr>
        <w:annotationRef/>
      </w:r>
      <w:r>
        <w:t>Нужно объяснить, почему вы предлагаете эти архитектуры, в чем между ними разница</w:t>
      </w:r>
    </w:p>
  </w:comment>
  <w:comment w:id="1126" w:author="Microsoft Office User" w:date="2019-06-25T13:55:00Z" w:initials="MOU">
    <w:p w14:paraId="10C54A49" w14:textId="7CBC56BB" w:rsidR="00113CC6" w:rsidRDefault="00113CC6">
      <w:pPr>
        <w:pStyle w:val="af4"/>
      </w:pPr>
      <w:r>
        <w:rPr>
          <w:rStyle w:val="af3"/>
        </w:rPr>
        <w:annotationRef/>
      </w:r>
      <w:r>
        <w:t>Сошлитесь правильно на кластер – в памятке использования кластера есть пример</w:t>
      </w:r>
    </w:p>
  </w:comment>
  <w:comment w:id="1143" w:author="Microsoft Office User" w:date="2019-06-25T14:08:00Z" w:initials="MOU">
    <w:p w14:paraId="5FEEC36F" w14:textId="3C1696BF" w:rsidR="00113CC6" w:rsidRDefault="00113CC6">
      <w:pPr>
        <w:pStyle w:val="af4"/>
      </w:pPr>
      <w:r>
        <w:rPr>
          <w:rStyle w:val="af3"/>
        </w:rPr>
        <w:annotationRef/>
      </w:r>
      <w:r>
        <w:t>Надо написать в каком соотношении представлены классы</w:t>
      </w:r>
    </w:p>
  </w:comment>
  <w:comment w:id="1150" w:author="Microsoft Office User" w:date="2019-06-25T14:00:00Z" w:initials="MOU">
    <w:p w14:paraId="0076F937" w14:textId="71A63967" w:rsidR="00113CC6" w:rsidRDefault="00113CC6">
      <w:pPr>
        <w:pStyle w:val="af4"/>
      </w:pPr>
      <w:r>
        <w:rPr>
          <w:rStyle w:val="af3"/>
        </w:rPr>
        <w:annotationRef/>
      </w:r>
      <w:r>
        <w:t>А давайте добавим сюда наше решающее дерево?</w:t>
      </w:r>
    </w:p>
  </w:comment>
  <w:comment w:id="1156" w:author="Microsoft Office User" w:date="2019-06-25T14:11:00Z" w:initials="MOU">
    <w:p w14:paraId="00B35220" w14:textId="77777777" w:rsidR="00113CC6" w:rsidRDefault="00113CC6" w:rsidP="00113328">
      <w:pPr>
        <w:pStyle w:val="af4"/>
      </w:pPr>
      <w:r>
        <w:rPr>
          <w:rStyle w:val="af3"/>
        </w:rPr>
        <w:annotationRef/>
      </w:r>
    </w:p>
  </w:comment>
  <w:comment w:id="1165" w:author="Microsoft Office User" w:date="2019-06-25T14:01:00Z" w:initials="MOU">
    <w:p w14:paraId="25ECCC22" w14:textId="708DD466" w:rsidR="00113CC6" w:rsidRDefault="00113CC6">
      <w:pPr>
        <w:pStyle w:val="af4"/>
      </w:pPr>
      <w:r>
        <w:rPr>
          <w:rStyle w:val="af3"/>
        </w:rPr>
        <w:annotationRef/>
      </w:r>
      <w:r>
        <w:t xml:space="preserve">Напишите каким методом вы делали </w:t>
      </w:r>
      <w:proofErr w:type="spellStart"/>
      <w:r>
        <w:t>ресэмплинг</w:t>
      </w:r>
      <w:proofErr w:type="spellEnd"/>
    </w:p>
  </w:comment>
  <w:comment w:id="1166" w:author="Виталий Лавренов" w:date="2019-06-25T15:13:00Z" w:initials="ВЛ">
    <w:p w14:paraId="36424493" w14:textId="50BA4404" w:rsidR="00113CC6" w:rsidRPr="00CF28C8" w:rsidRDefault="00113CC6">
      <w:pPr>
        <w:pStyle w:val="af4"/>
      </w:pPr>
      <w:r>
        <w:rPr>
          <w:rStyle w:val="af3"/>
        </w:rPr>
        <w:annotationRef/>
      </w:r>
      <w:r>
        <w:t xml:space="preserve">С помощью библиотеки </w:t>
      </w:r>
      <w:r>
        <w:rPr>
          <w:lang w:val="en-US"/>
        </w:rPr>
        <w:t>PIL</w:t>
      </w:r>
    </w:p>
  </w:comment>
  <w:comment w:id="1188" w:author="Microsoft Office User" w:date="2019-06-25T14:05:00Z" w:initials="MOU">
    <w:p w14:paraId="2203EB7F" w14:textId="1FBD2334" w:rsidR="00113CC6" w:rsidRDefault="00113CC6">
      <w:pPr>
        <w:pStyle w:val="af4"/>
      </w:pPr>
      <w:r>
        <w:rPr>
          <w:rStyle w:val="af3"/>
        </w:rPr>
        <w:annotationRef/>
      </w:r>
      <w:r>
        <w:t>Это место подробнее напишите пожалуйста</w:t>
      </w:r>
    </w:p>
  </w:comment>
  <w:comment w:id="1198" w:author="Microsoft Office User" w:date="2019-06-25T14:07:00Z" w:initials="MOU">
    <w:p w14:paraId="6E43FDBB" w14:textId="4C8686D0" w:rsidR="00113CC6" w:rsidRDefault="00113CC6">
      <w:pPr>
        <w:pStyle w:val="af4"/>
      </w:pPr>
      <w:r>
        <w:rPr>
          <w:rStyle w:val="af3"/>
        </w:rPr>
        <w:annotationRef/>
      </w:r>
      <w:r>
        <w:t>Напишите значение метрики</w:t>
      </w:r>
    </w:p>
  </w:comment>
  <w:comment w:id="1216" w:author="Microsoft Office User" w:date="2019-06-25T14:12:00Z" w:initials="MOU">
    <w:p w14:paraId="2462790D" w14:textId="5C30F9EB" w:rsidR="00113CC6" w:rsidRPr="00BA7C93" w:rsidRDefault="00113CC6">
      <w:pPr>
        <w:pStyle w:val="af4"/>
      </w:pPr>
      <w:r>
        <w:rPr>
          <w:rStyle w:val="af3"/>
        </w:rPr>
        <w:annotationRef/>
      </w:r>
      <w:r>
        <w:t xml:space="preserve">В выводе надо оставить первый абзац, </w:t>
      </w:r>
      <w:proofErr w:type="spellStart"/>
      <w:r>
        <w:t>осттальное</w:t>
      </w:r>
      <w:proofErr w:type="spellEnd"/>
      <w:r>
        <w:t xml:space="preserve"> поднять на один раздел выше</w:t>
      </w:r>
    </w:p>
  </w:comment>
  <w:comment w:id="1231" w:author="Microsoft Office User" w:date="2019-06-25T14:11:00Z" w:initials="MOU">
    <w:p w14:paraId="7B5D09C1" w14:textId="3B4C3AAF" w:rsidR="00113CC6" w:rsidRDefault="00113CC6">
      <w:pPr>
        <w:pStyle w:val="af4"/>
      </w:pPr>
      <w:r>
        <w:rPr>
          <w:rStyle w:val="af3"/>
        </w:rPr>
        <w:annotationRef/>
      </w:r>
    </w:p>
  </w:comment>
  <w:comment w:id="1239" w:author="Microsoft Office User" w:date="2019-06-25T14:11:00Z" w:initials="MOU">
    <w:p w14:paraId="767411EE" w14:textId="4E01568F" w:rsidR="00113CC6" w:rsidRDefault="00113CC6">
      <w:pPr>
        <w:pStyle w:val="af4"/>
      </w:pPr>
      <w:r>
        <w:rPr>
          <w:rStyle w:val="af3"/>
        </w:rPr>
        <w:annotationRef/>
      </w:r>
      <w:r>
        <w:t>Замажьте имя пациента</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57FD6D" w15:done="0"/>
  <w15:commentEx w15:paraId="3F61E81E" w15:done="0"/>
  <w15:commentEx w15:paraId="7C1156A0" w15:done="0"/>
  <w15:commentEx w15:paraId="6E02C5D5" w15:done="0"/>
  <w15:commentEx w15:paraId="7BFE0A7E" w15:done="0"/>
  <w15:commentEx w15:paraId="10C54A49" w15:done="0"/>
  <w15:commentEx w15:paraId="5FEEC36F" w15:done="0"/>
  <w15:commentEx w15:paraId="0076F937" w15:done="0"/>
  <w15:commentEx w15:paraId="00B35220" w15:done="0"/>
  <w15:commentEx w15:paraId="25ECCC22" w15:done="0"/>
  <w15:commentEx w15:paraId="36424493" w15:paraIdParent="25ECCC22" w15:done="0"/>
  <w15:commentEx w15:paraId="2203EB7F" w15:done="0"/>
  <w15:commentEx w15:paraId="6E43FDBB" w15:done="0"/>
  <w15:commentEx w15:paraId="2462790D" w15:done="0"/>
  <w15:commentEx w15:paraId="7B5D09C1" w15:done="0"/>
  <w15:commentEx w15:paraId="76741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57FD6D" w16cid:durableId="20BCA280"/>
  <w16cid:commentId w16cid:paraId="3F61E81E" w16cid:durableId="20BCA505"/>
  <w16cid:commentId w16cid:paraId="7C1156A0" w16cid:durableId="20BCA515"/>
  <w16cid:commentId w16cid:paraId="6E02C5D5" w16cid:durableId="20BCA53A"/>
  <w16cid:commentId w16cid:paraId="7BFE0A7E" w16cid:durableId="20BCA5A7"/>
  <w16cid:commentId w16cid:paraId="10C54A49" w16cid:durableId="20BCA650"/>
  <w16cid:commentId w16cid:paraId="5FEEC36F" w16cid:durableId="20BCA96E"/>
  <w16cid:commentId w16cid:paraId="0076F937" w16cid:durableId="20BCA784"/>
  <w16cid:commentId w16cid:paraId="25ECCC22" w16cid:durableId="20BCA7CB"/>
  <w16cid:commentId w16cid:paraId="2203EB7F" w16cid:durableId="20BCA8AD"/>
  <w16cid:commentId w16cid:paraId="6E43FDBB" w16cid:durableId="20BCA934"/>
  <w16cid:commentId w16cid:paraId="2462790D" w16cid:durableId="20BCAA33"/>
  <w16cid:commentId w16cid:paraId="7B5D09C1" w16cid:durableId="20BCAA10"/>
  <w16cid:commentId w16cid:paraId="767411EE" w16cid:durableId="20BCAA1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35F7B" w14:textId="77777777" w:rsidR="00A104D3" w:rsidRDefault="00A104D3" w:rsidP="00425ED2">
      <w:pPr>
        <w:spacing w:after="0" w:line="240" w:lineRule="auto"/>
      </w:pPr>
      <w:r>
        <w:separator/>
      </w:r>
    </w:p>
    <w:p w14:paraId="3FD2D20B" w14:textId="77777777" w:rsidR="00A104D3" w:rsidRDefault="00A104D3"/>
  </w:endnote>
  <w:endnote w:type="continuationSeparator" w:id="0">
    <w:p w14:paraId="03804394" w14:textId="77777777" w:rsidR="00A104D3" w:rsidRDefault="00A104D3" w:rsidP="00425ED2">
      <w:pPr>
        <w:spacing w:after="0" w:line="240" w:lineRule="auto"/>
      </w:pPr>
      <w:r>
        <w:continuationSeparator/>
      </w:r>
    </w:p>
    <w:p w14:paraId="6AAD26DB" w14:textId="77777777" w:rsidR="00A104D3" w:rsidRDefault="00A10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0140064"/>
      <w:docPartObj>
        <w:docPartGallery w:val="Page Numbers (Bottom of Page)"/>
        <w:docPartUnique/>
      </w:docPartObj>
    </w:sdtPr>
    <w:sdtContent>
      <w:p w14:paraId="2D24A2A7" w14:textId="5F6E2582" w:rsidR="00113CC6" w:rsidRPr="00425ED2" w:rsidRDefault="00113CC6">
        <w:pPr>
          <w:pStyle w:val="a8"/>
          <w:jc w:val="center"/>
          <w:rPr>
            <w:rFonts w:ascii="Times New Roman" w:hAnsi="Times New Roman" w:cs="Times New Roman"/>
          </w:rPr>
        </w:pPr>
        <w:r w:rsidRPr="00425ED2">
          <w:rPr>
            <w:rFonts w:ascii="Times New Roman" w:hAnsi="Times New Roman" w:cs="Times New Roman"/>
          </w:rPr>
          <w:fldChar w:fldCharType="begin"/>
        </w:r>
        <w:r w:rsidRPr="00425ED2">
          <w:rPr>
            <w:rFonts w:ascii="Times New Roman" w:hAnsi="Times New Roman" w:cs="Times New Roman"/>
          </w:rPr>
          <w:instrText>PAGE   \* MERGEFORMAT</w:instrText>
        </w:r>
        <w:r w:rsidRPr="00425ED2">
          <w:rPr>
            <w:rFonts w:ascii="Times New Roman" w:hAnsi="Times New Roman" w:cs="Times New Roman"/>
          </w:rPr>
          <w:fldChar w:fldCharType="separate"/>
        </w:r>
        <w:r w:rsidR="00542307">
          <w:rPr>
            <w:rFonts w:ascii="Times New Roman" w:hAnsi="Times New Roman" w:cs="Times New Roman"/>
            <w:noProof/>
          </w:rPr>
          <w:t>41</w:t>
        </w:r>
        <w:r w:rsidRPr="00425ED2">
          <w:rPr>
            <w:rFonts w:ascii="Times New Roman" w:hAnsi="Times New Roman" w:cs="Times New Roman"/>
          </w:rPr>
          <w:fldChar w:fldCharType="end"/>
        </w:r>
      </w:p>
    </w:sdtContent>
  </w:sdt>
  <w:p w14:paraId="71809C9C" w14:textId="77777777" w:rsidR="00113CC6" w:rsidRPr="001C2BBE" w:rsidRDefault="00113CC6">
    <w:pP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4AEFA" w14:textId="77777777" w:rsidR="00A104D3" w:rsidRDefault="00A104D3" w:rsidP="00425ED2">
      <w:pPr>
        <w:spacing w:after="0" w:line="240" w:lineRule="auto"/>
      </w:pPr>
      <w:r>
        <w:separator/>
      </w:r>
    </w:p>
    <w:p w14:paraId="48798828" w14:textId="77777777" w:rsidR="00A104D3" w:rsidRDefault="00A104D3"/>
  </w:footnote>
  <w:footnote w:type="continuationSeparator" w:id="0">
    <w:p w14:paraId="58415261" w14:textId="77777777" w:rsidR="00A104D3" w:rsidRDefault="00A104D3" w:rsidP="00425ED2">
      <w:pPr>
        <w:spacing w:after="0" w:line="240" w:lineRule="auto"/>
      </w:pPr>
      <w:r>
        <w:continuationSeparator/>
      </w:r>
    </w:p>
    <w:p w14:paraId="5D022908" w14:textId="77777777" w:rsidR="00A104D3" w:rsidRDefault="00A104D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B16"/>
    <w:multiLevelType w:val="hybridMultilevel"/>
    <w:tmpl w:val="3006B8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D94ECD"/>
    <w:multiLevelType w:val="hybridMultilevel"/>
    <w:tmpl w:val="C33EBC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6C813A9"/>
    <w:multiLevelType w:val="hybridMultilevel"/>
    <w:tmpl w:val="B6C06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263048"/>
    <w:multiLevelType w:val="hybridMultilevel"/>
    <w:tmpl w:val="CFE4ED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E3A2AAB"/>
    <w:multiLevelType w:val="hybridMultilevel"/>
    <w:tmpl w:val="28163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5D859C4"/>
    <w:multiLevelType w:val="hybridMultilevel"/>
    <w:tmpl w:val="3536C530"/>
    <w:lvl w:ilvl="0" w:tplc="FFB8ECAC">
      <w:start w:val="1"/>
      <w:numFmt w:val="decimal"/>
      <w:lvlText w:val="%1)"/>
      <w:lvlJc w:val="left"/>
      <w:pPr>
        <w:ind w:left="1069" w:hanging="360"/>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B992B3A"/>
    <w:multiLevelType w:val="hybridMultilevel"/>
    <w:tmpl w:val="33B04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7C7824"/>
    <w:multiLevelType w:val="hybridMultilevel"/>
    <w:tmpl w:val="A07E71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4040D3"/>
    <w:multiLevelType w:val="multilevel"/>
    <w:tmpl w:val="7C02D1B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8E0616F"/>
    <w:multiLevelType w:val="hybridMultilevel"/>
    <w:tmpl w:val="45BCA8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A122CBF"/>
    <w:multiLevelType w:val="hybridMultilevel"/>
    <w:tmpl w:val="7C5420FA"/>
    <w:lvl w:ilvl="0" w:tplc="D29675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AFE7CEB"/>
    <w:multiLevelType w:val="hybridMultilevel"/>
    <w:tmpl w:val="2F04F8CA"/>
    <w:lvl w:ilvl="0" w:tplc="2C263B12">
      <w:start w:val="1"/>
      <w:numFmt w:val="decimal"/>
      <w:lvlText w:val="%1."/>
      <w:lvlJc w:val="left"/>
      <w:pPr>
        <w:ind w:left="1429" w:hanging="360"/>
      </w:pPr>
      <w:rPr>
        <w:rFonts w:ascii="Times New Roman" w:hAnsi="Times New Roman" w:cs="Times New Roman" w:hint="default"/>
        <w:sz w:val="26"/>
        <w:szCs w:val="26"/>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B935CB8"/>
    <w:multiLevelType w:val="hybridMultilevel"/>
    <w:tmpl w:val="78E21A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18C0B74"/>
    <w:multiLevelType w:val="hybridMultilevel"/>
    <w:tmpl w:val="CB48225C"/>
    <w:lvl w:ilvl="0" w:tplc="7AF6A772">
      <w:start w:val="1"/>
      <w:numFmt w:val="decimal"/>
      <w:lvlText w:val="%1."/>
      <w:lvlJc w:val="left"/>
      <w:pPr>
        <w:ind w:left="360" w:hanging="360"/>
      </w:pPr>
      <w:rPr>
        <w:rFonts w:ascii="Times New Roman" w:hAnsi="Times New Roman" w:cs="Times New Roman" w:hint="default"/>
        <w:sz w:val="26"/>
        <w:szCs w:val="26"/>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2506F27"/>
    <w:multiLevelType w:val="hybridMultilevel"/>
    <w:tmpl w:val="CFA215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74E74F5"/>
    <w:multiLevelType w:val="hybridMultilevel"/>
    <w:tmpl w:val="626AE8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8597D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DB5848"/>
    <w:multiLevelType w:val="hybridMultilevel"/>
    <w:tmpl w:val="06126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CC62E81"/>
    <w:multiLevelType w:val="hybridMultilevel"/>
    <w:tmpl w:val="3006B832"/>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15:restartNumberingAfterBreak="0">
    <w:nsid w:val="6D6C21D4"/>
    <w:multiLevelType w:val="hybridMultilevel"/>
    <w:tmpl w:val="F33E2A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5A47899"/>
    <w:multiLevelType w:val="hybridMultilevel"/>
    <w:tmpl w:val="D16E27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5"/>
  </w:num>
  <w:num w:numId="3">
    <w:abstractNumId w:val="4"/>
  </w:num>
  <w:num w:numId="4">
    <w:abstractNumId w:val="7"/>
  </w:num>
  <w:num w:numId="5">
    <w:abstractNumId w:val="17"/>
  </w:num>
  <w:num w:numId="6">
    <w:abstractNumId w:val="6"/>
  </w:num>
  <w:num w:numId="7">
    <w:abstractNumId w:val="16"/>
  </w:num>
  <w:num w:numId="8">
    <w:abstractNumId w:val="8"/>
  </w:num>
  <w:num w:numId="9">
    <w:abstractNumId w:val="19"/>
  </w:num>
  <w:num w:numId="10">
    <w:abstractNumId w:val="20"/>
  </w:num>
  <w:num w:numId="11">
    <w:abstractNumId w:val="14"/>
  </w:num>
  <w:num w:numId="12">
    <w:abstractNumId w:val="3"/>
  </w:num>
  <w:num w:numId="13">
    <w:abstractNumId w:val="9"/>
  </w:num>
  <w:num w:numId="14">
    <w:abstractNumId w:val="2"/>
  </w:num>
  <w:num w:numId="15">
    <w:abstractNumId w:val="13"/>
  </w:num>
  <w:num w:numId="16">
    <w:abstractNumId w:val="12"/>
  </w:num>
  <w:num w:numId="17">
    <w:abstractNumId w:val="1"/>
  </w:num>
  <w:num w:numId="18">
    <w:abstractNumId w:val="11"/>
  </w:num>
  <w:num w:numId="19">
    <w:abstractNumId w:val="1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италий Лавренов">
    <w15:presenceInfo w15:providerId="Windows Live" w15:userId="a7444563230b68f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EE"/>
    <w:rsid w:val="00003EEA"/>
    <w:rsid w:val="000059C7"/>
    <w:rsid w:val="0000662C"/>
    <w:rsid w:val="00010F44"/>
    <w:rsid w:val="000119EF"/>
    <w:rsid w:val="0001471A"/>
    <w:rsid w:val="0001587C"/>
    <w:rsid w:val="0001772C"/>
    <w:rsid w:val="00021CA0"/>
    <w:rsid w:val="00023DFE"/>
    <w:rsid w:val="00025587"/>
    <w:rsid w:val="000269D5"/>
    <w:rsid w:val="000353F3"/>
    <w:rsid w:val="000354BD"/>
    <w:rsid w:val="00040735"/>
    <w:rsid w:val="00045244"/>
    <w:rsid w:val="00046238"/>
    <w:rsid w:val="000469AC"/>
    <w:rsid w:val="000523F7"/>
    <w:rsid w:val="00052FA7"/>
    <w:rsid w:val="00053F2B"/>
    <w:rsid w:val="00053FC0"/>
    <w:rsid w:val="00055D2A"/>
    <w:rsid w:val="000606F2"/>
    <w:rsid w:val="000607E4"/>
    <w:rsid w:val="00066AA9"/>
    <w:rsid w:val="000701B0"/>
    <w:rsid w:val="00074FB1"/>
    <w:rsid w:val="00076AD0"/>
    <w:rsid w:val="000809DD"/>
    <w:rsid w:val="00080A97"/>
    <w:rsid w:val="00081307"/>
    <w:rsid w:val="00086177"/>
    <w:rsid w:val="000868D7"/>
    <w:rsid w:val="00094E33"/>
    <w:rsid w:val="000970C4"/>
    <w:rsid w:val="000A717C"/>
    <w:rsid w:val="000B45A7"/>
    <w:rsid w:val="000C33EB"/>
    <w:rsid w:val="000D2512"/>
    <w:rsid w:val="000E5A1A"/>
    <w:rsid w:val="000F25CC"/>
    <w:rsid w:val="000F3912"/>
    <w:rsid w:val="000F40DD"/>
    <w:rsid w:val="000F5222"/>
    <w:rsid w:val="00100A9B"/>
    <w:rsid w:val="001048D8"/>
    <w:rsid w:val="001059C3"/>
    <w:rsid w:val="00110678"/>
    <w:rsid w:val="001112B7"/>
    <w:rsid w:val="00112FDA"/>
    <w:rsid w:val="00113328"/>
    <w:rsid w:val="00113647"/>
    <w:rsid w:val="00113A10"/>
    <w:rsid w:val="00113CC6"/>
    <w:rsid w:val="001200DC"/>
    <w:rsid w:val="001203F5"/>
    <w:rsid w:val="001208E6"/>
    <w:rsid w:val="00125D1C"/>
    <w:rsid w:val="00126A50"/>
    <w:rsid w:val="00127135"/>
    <w:rsid w:val="0012768B"/>
    <w:rsid w:val="00135AC6"/>
    <w:rsid w:val="00136C77"/>
    <w:rsid w:val="001413E7"/>
    <w:rsid w:val="00141551"/>
    <w:rsid w:val="001427F0"/>
    <w:rsid w:val="001430CC"/>
    <w:rsid w:val="0014419F"/>
    <w:rsid w:val="00144A34"/>
    <w:rsid w:val="00145391"/>
    <w:rsid w:val="0015249B"/>
    <w:rsid w:val="00153448"/>
    <w:rsid w:val="00153DB6"/>
    <w:rsid w:val="0015480F"/>
    <w:rsid w:val="00155CA0"/>
    <w:rsid w:val="001609B1"/>
    <w:rsid w:val="00162E21"/>
    <w:rsid w:val="00163620"/>
    <w:rsid w:val="001713A3"/>
    <w:rsid w:val="0017155D"/>
    <w:rsid w:val="001725E1"/>
    <w:rsid w:val="00172D76"/>
    <w:rsid w:val="0018513D"/>
    <w:rsid w:val="00190B6B"/>
    <w:rsid w:val="0019253F"/>
    <w:rsid w:val="00193A1D"/>
    <w:rsid w:val="00194E40"/>
    <w:rsid w:val="00197976"/>
    <w:rsid w:val="001A3B52"/>
    <w:rsid w:val="001A7D18"/>
    <w:rsid w:val="001B0758"/>
    <w:rsid w:val="001B4128"/>
    <w:rsid w:val="001C2BBE"/>
    <w:rsid w:val="001C336B"/>
    <w:rsid w:val="001C3390"/>
    <w:rsid w:val="001C79F1"/>
    <w:rsid w:val="001D4EF1"/>
    <w:rsid w:val="001D63BA"/>
    <w:rsid w:val="001E1256"/>
    <w:rsid w:val="001E25F4"/>
    <w:rsid w:val="001F1414"/>
    <w:rsid w:val="001F212C"/>
    <w:rsid w:val="001F285B"/>
    <w:rsid w:val="001F4FB0"/>
    <w:rsid w:val="001F51CD"/>
    <w:rsid w:val="001F5A64"/>
    <w:rsid w:val="001F76E5"/>
    <w:rsid w:val="002117F8"/>
    <w:rsid w:val="00214525"/>
    <w:rsid w:val="00217565"/>
    <w:rsid w:val="002207CB"/>
    <w:rsid w:val="00220FF1"/>
    <w:rsid w:val="0022258B"/>
    <w:rsid w:val="002248A7"/>
    <w:rsid w:val="00224BCC"/>
    <w:rsid w:val="00225C86"/>
    <w:rsid w:val="00226327"/>
    <w:rsid w:val="00226F3B"/>
    <w:rsid w:val="00227FE9"/>
    <w:rsid w:val="00232998"/>
    <w:rsid w:val="0023317D"/>
    <w:rsid w:val="00234191"/>
    <w:rsid w:val="002444CF"/>
    <w:rsid w:val="0025024E"/>
    <w:rsid w:val="0025047D"/>
    <w:rsid w:val="00252E05"/>
    <w:rsid w:val="002537D1"/>
    <w:rsid w:val="00261DCA"/>
    <w:rsid w:val="00262BCC"/>
    <w:rsid w:val="00263DB9"/>
    <w:rsid w:val="00266971"/>
    <w:rsid w:val="00271805"/>
    <w:rsid w:val="00272066"/>
    <w:rsid w:val="002747F3"/>
    <w:rsid w:val="002851B2"/>
    <w:rsid w:val="00287659"/>
    <w:rsid w:val="00290502"/>
    <w:rsid w:val="00290553"/>
    <w:rsid w:val="0029282E"/>
    <w:rsid w:val="002953C8"/>
    <w:rsid w:val="00296077"/>
    <w:rsid w:val="002974A8"/>
    <w:rsid w:val="00297C0B"/>
    <w:rsid w:val="002A053E"/>
    <w:rsid w:val="002A22F0"/>
    <w:rsid w:val="002A378F"/>
    <w:rsid w:val="002A52C8"/>
    <w:rsid w:val="002A59CE"/>
    <w:rsid w:val="002B3EAB"/>
    <w:rsid w:val="002B71EA"/>
    <w:rsid w:val="002C0368"/>
    <w:rsid w:val="002C1D08"/>
    <w:rsid w:val="002C3C51"/>
    <w:rsid w:val="002C3DF4"/>
    <w:rsid w:val="002C4666"/>
    <w:rsid w:val="002C517C"/>
    <w:rsid w:val="002C6B27"/>
    <w:rsid w:val="002D6355"/>
    <w:rsid w:val="002E0995"/>
    <w:rsid w:val="002E0FFA"/>
    <w:rsid w:val="002E4D9F"/>
    <w:rsid w:val="002F0177"/>
    <w:rsid w:val="002F1B3B"/>
    <w:rsid w:val="002F221F"/>
    <w:rsid w:val="002F227B"/>
    <w:rsid w:val="002F4C38"/>
    <w:rsid w:val="00305A44"/>
    <w:rsid w:val="003070D6"/>
    <w:rsid w:val="0031474F"/>
    <w:rsid w:val="00315E0E"/>
    <w:rsid w:val="00324676"/>
    <w:rsid w:val="003246EB"/>
    <w:rsid w:val="003277DF"/>
    <w:rsid w:val="00327E64"/>
    <w:rsid w:val="0033124F"/>
    <w:rsid w:val="003349CC"/>
    <w:rsid w:val="00345611"/>
    <w:rsid w:val="00347321"/>
    <w:rsid w:val="00347A06"/>
    <w:rsid w:val="00351737"/>
    <w:rsid w:val="00352999"/>
    <w:rsid w:val="003529A2"/>
    <w:rsid w:val="00355C3A"/>
    <w:rsid w:val="00356093"/>
    <w:rsid w:val="00360DF3"/>
    <w:rsid w:val="00363EDC"/>
    <w:rsid w:val="003706BE"/>
    <w:rsid w:val="003810B7"/>
    <w:rsid w:val="00381C98"/>
    <w:rsid w:val="003856B3"/>
    <w:rsid w:val="00387C2C"/>
    <w:rsid w:val="0039149C"/>
    <w:rsid w:val="00395BA3"/>
    <w:rsid w:val="0039711F"/>
    <w:rsid w:val="003976D4"/>
    <w:rsid w:val="003A0BAC"/>
    <w:rsid w:val="003A4218"/>
    <w:rsid w:val="003A73AD"/>
    <w:rsid w:val="003B2ECE"/>
    <w:rsid w:val="003C05BC"/>
    <w:rsid w:val="003C3301"/>
    <w:rsid w:val="003C37EE"/>
    <w:rsid w:val="003C6D17"/>
    <w:rsid w:val="003D24A3"/>
    <w:rsid w:val="003D6849"/>
    <w:rsid w:val="003D72DD"/>
    <w:rsid w:val="003E07BC"/>
    <w:rsid w:val="003E454B"/>
    <w:rsid w:val="003E6232"/>
    <w:rsid w:val="003F0828"/>
    <w:rsid w:val="003F38A9"/>
    <w:rsid w:val="003F38EF"/>
    <w:rsid w:val="003F39CC"/>
    <w:rsid w:val="003F7BE1"/>
    <w:rsid w:val="00400198"/>
    <w:rsid w:val="004035A8"/>
    <w:rsid w:val="0040451F"/>
    <w:rsid w:val="00406330"/>
    <w:rsid w:val="00411723"/>
    <w:rsid w:val="004122B0"/>
    <w:rsid w:val="00412B65"/>
    <w:rsid w:val="004144DF"/>
    <w:rsid w:val="0041608C"/>
    <w:rsid w:val="00423240"/>
    <w:rsid w:val="004237CF"/>
    <w:rsid w:val="00425ED2"/>
    <w:rsid w:val="0043094E"/>
    <w:rsid w:val="00431CAC"/>
    <w:rsid w:val="004378F7"/>
    <w:rsid w:val="00440D00"/>
    <w:rsid w:val="0044140B"/>
    <w:rsid w:val="00444EA8"/>
    <w:rsid w:val="00445CFC"/>
    <w:rsid w:val="00450640"/>
    <w:rsid w:val="00450855"/>
    <w:rsid w:val="00454495"/>
    <w:rsid w:val="00456B32"/>
    <w:rsid w:val="004579E1"/>
    <w:rsid w:val="00461FCF"/>
    <w:rsid w:val="00464111"/>
    <w:rsid w:val="00467B8D"/>
    <w:rsid w:val="004719D7"/>
    <w:rsid w:val="00472B66"/>
    <w:rsid w:val="004751E7"/>
    <w:rsid w:val="00477BB6"/>
    <w:rsid w:val="00477F54"/>
    <w:rsid w:val="00487173"/>
    <w:rsid w:val="00490823"/>
    <w:rsid w:val="004A000D"/>
    <w:rsid w:val="004A14EA"/>
    <w:rsid w:val="004A2FCC"/>
    <w:rsid w:val="004A3488"/>
    <w:rsid w:val="004B1171"/>
    <w:rsid w:val="004B2AE4"/>
    <w:rsid w:val="004B3021"/>
    <w:rsid w:val="004B634E"/>
    <w:rsid w:val="004B76F1"/>
    <w:rsid w:val="004C2A42"/>
    <w:rsid w:val="004D437C"/>
    <w:rsid w:val="004D43B2"/>
    <w:rsid w:val="004D571A"/>
    <w:rsid w:val="004D7EDF"/>
    <w:rsid w:val="004E0E33"/>
    <w:rsid w:val="004E3199"/>
    <w:rsid w:val="004E4193"/>
    <w:rsid w:val="004E5B25"/>
    <w:rsid w:val="004F022C"/>
    <w:rsid w:val="004F43BF"/>
    <w:rsid w:val="004F66F4"/>
    <w:rsid w:val="00500864"/>
    <w:rsid w:val="005055FD"/>
    <w:rsid w:val="00510F86"/>
    <w:rsid w:val="0051128A"/>
    <w:rsid w:val="005142AE"/>
    <w:rsid w:val="00514C22"/>
    <w:rsid w:val="005157C8"/>
    <w:rsid w:val="005218A9"/>
    <w:rsid w:val="00525011"/>
    <w:rsid w:val="00531595"/>
    <w:rsid w:val="00535768"/>
    <w:rsid w:val="00536D2C"/>
    <w:rsid w:val="00542020"/>
    <w:rsid w:val="00542307"/>
    <w:rsid w:val="00545AE5"/>
    <w:rsid w:val="00550B3B"/>
    <w:rsid w:val="005513C2"/>
    <w:rsid w:val="005519EA"/>
    <w:rsid w:val="00552252"/>
    <w:rsid w:val="005532AE"/>
    <w:rsid w:val="00555E00"/>
    <w:rsid w:val="00562931"/>
    <w:rsid w:val="00574397"/>
    <w:rsid w:val="005747F5"/>
    <w:rsid w:val="005757D1"/>
    <w:rsid w:val="00577C67"/>
    <w:rsid w:val="00583EC8"/>
    <w:rsid w:val="00585464"/>
    <w:rsid w:val="0058586B"/>
    <w:rsid w:val="005915F6"/>
    <w:rsid w:val="005A3105"/>
    <w:rsid w:val="005A6377"/>
    <w:rsid w:val="005A7467"/>
    <w:rsid w:val="005A799E"/>
    <w:rsid w:val="005B071B"/>
    <w:rsid w:val="005B3297"/>
    <w:rsid w:val="005B7CA5"/>
    <w:rsid w:val="005C0535"/>
    <w:rsid w:val="005C37CD"/>
    <w:rsid w:val="005C3B13"/>
    <w:rsid w:val="005C6266"/>
    <w:rsid w:val="005C72AA"/>
    <w:rsid w:val="005D067E"/>
    <w:rsid w:val="005D56A2"/>
    <w:rsid w:val="005E0D8A"/>
    <w:rsid w:val="005E1A6A"/>
    <w:rsid w:val="005E62E3"/>
    <w:rsid w:val="005E747D"/>
    <w:rsid w:val="005F187B"/>
    <w:rsid w:val="005F67BE"/>
    <w:rsid w:val="00611701"/>
    <w:rsid w:val="0061229C"/>
    <w:rsid w:val="0061326C"/>
    <w:rsid w:val="006143D6"/>
    <w:rsid w:val="0061624B"/>
    <w:rsid w:val="00624CF8"/>
    <w:rsid w:val="00626C80"/>
    <w:rsid w:val="00627134"/>
    <w:rsid w:val="00632864"/>
    <w:rsid w:val="006336DF"/>
    <w:rsid w:val="0063406B"/>
    <w:rsid w:val="00636441"/>
    <w:rsid w:val="00640513"/>
    <w:rsid w:val="0064207A"/>
    <w:rsid w:val="006435E3"/>
    <w:rsid w:val="00644746"/>
    <w:rsid w:val="00650CAB"/>
    <w:rsid w:val="006603B3"/>
    <w:rsid w:val="006617FA"/>
    <w:rsid w:val="0066508F"/>
    <w:rsid w:val="00665479"/>
    <w:rsid w:val="006669D5"/>
    <w:rsid w:val="0066705A"/>
    <w:rsid w:val="0067033C"/>
    <w:rsid w:val="006741A5"/>
    <w:rsid w:val="006769F4"/>
    <w:rsid w:val="006804D0"/>
    <w:rsid w:val="00680F91"/>
    <w:rsid w:val="0068156A"/>
    <w:rsid w:val="00682F0F"/>
    <w:rsid w:val="00683CE5"/>
    <w:rsid w:val="00690FBF"/>
    <w:rsid w:val="00691E76"/>
    <w:rsid w:val="006940E8"/>
    <w:rsid w:val="006A14E6"/>
    <w:rsid w:val="006A2187"/>
    <w:rsid w:val="006A2A1D"/>
    <w:rsid w:val="006A7AC0"/>
    <w:rsid w:val="006B12C4"/>
    <w:rsid w:val="006B4A59"/>
    <w:rsid w:val="006B5519"/>
    <w:rsid w:val="006B71D8"/>
    <w:rsid w:val="006C4321"/>
    <w:rsid w:val="006C6018"/>
    <w:rsid w:val="006C67EE"/>
    <w:rsid w:val="006C6E3B"/>
    <w:rsid w:val="006C6FA6"/>
    <w:rsid w:val="006D095A"/>
    <w:rsid w:val="006D0B87"/>
    <w:rsid w:val="006D67AF"/>
    <w:rsid w:val="006D6E43"/>
    <w:rsid w:val="006D719F"/>
    <w:rsid w:val="006E0862"/>
    <w:rsid w:val="006F45C2"/>
    <w:rsid w:val="006F486A"/>
    <w:rsid w:val="006F636B"/>
    <w:rsid w:val="006F65FA"/>
    <w:rsid w:val="006F76CA"/>
    <w:rsid w:val="00700262"/>
    <w:rsid w:val="00703A4A"/>
    <w:rsid w:val="00706C31"/>
    <w:rsid w:val="00710C6F"/>
    <w:rsid w:val="007207FA"/>
    <w:rsid w:val="00723AC5"/>
    <w:rsid w:val="00723DAA"/>
    <w:rsid w:val="00723FD4"/>
    <w:rsid w:val="00732283"/>
    <w:rsid w:val="00745642"/>
    <w:rsid w:val="00751DCE"/>
    <w:rsid w:val="00751EF6"/>
    <w:rsid w:val="007600F0"/>
    <w:rsid w:val="00761D77"/>
    <w:rsid w:val="007638A7"/>
    <w:rsid w:val="007643F9"/>
    <w:rsid w:val="00772C07"/>
    <w:rsid w:val="007768A0"/>
    <w:rsid w:val="0078367D"/>
    <w:rsid w:val="00787E33"/>
    <w:rsid w:val="00787E87"/>
    <w:rsid w:val="00793A7F"/>
    <w:rsid w:val="00795CB2"/>
    <w:rsid w:val="0079633C"/>
    <w:rsid w:val="007A12AF"/>
    <w:rsid w:val="007A24C5"/>
    <w:rsid w:val="007A589C"/>
    <w:rsid w:val="007A75BA"/>
    <w:rsid w:val="007B199F"/>
    <w:rsid w:val="007B3F8A"/>
    <w:rsid w:val="007C2D64"/>
    <w:rsid w:val="007C5D2F"/>
    <w:rsid w:val="007C618C"/>
    <w:rsid w:val="007D32FE"/>
    <w:rsid w:val="007D4C21"/>
    <w:rsid w:val="007D789A"/>
    <w:rsid w:val="007E0E24"/>
    <w:rsid w:val="007E6743"/>
    <w:rsid w:val="007F4D18"/>
    <w:rsid w:val="008069A3"/>
    <w:rsid w:val="00807ACD"/>
    <w:rsid w:val="00810420"/>
    <w:rsid w:val="00811D61"/>
    <w:rsid w:val="00816CCF"/>
    <w:rsid w:val="0082595C"/>
    <w:rsid w:val="008279E9"/>
    <w:rsid w:val="008349CB"/>
    <w:rsid w:val="00834D8E"/>
    <w:rsid w:val="00841D35"/>
    <w:rsid w:val="00843779"/>
    <w:rsid w:val="00845DB1"/>
    <w:rsid w:val="0085071C"/>
    <w:rsid w:val="0085181E"/>
    <w:rsid w:val="008534E4"/>
    <w:rsid w:val="00855568"/>
    <w:rsid w:val="00862A58"/>
    <w:rsid w:val="00862AF1"/>
    <w:rsid w:val="008709F2"/>
    <w:rsid w:val="00871FFC"/>
    <w:rsid w:val="0087241A"/>
    <w:rsid w:val="0087374A"/>
    <w:rsid w:val="0087403B"/>
    <w:rsid w:val="0087708E"/>
    <w:rsid w:val="008814C3"/>
    <w:rsid w:val="00881EEA"/>
    <w:rsid w:val="00884654"/>
    <w:rsid w:val="00891360"/>
    <w:rsid w:val="00893F55"/>
    <w:rsid w:val="008947C0"/>
    <w:rsid w:val="008958D3"/>
    <w:rsid w:val="008A6334"/>
    <w:rsid w:val="008B170A"/>
    <w:rsid w:val="008B422F"/>
    <w:rsid w:val="008B4883"/>
    <w:rsid w:val="008B6C68"/>
    <w:rsid w:val="008B6CF5"/>
    <w:rsid w:val="008C08DC"/>
    <w:rsid w:val="008C0D43"/>
    <w:rsid w:val="008C4D7B"/>
    <w:rsid w:val="008C54E5"/>
    <w:rsid w:val="008C5639"/>
    <w:rsid w:val="008C5BE3"/>
    <w:rsid w:val="008C62AE"/>
    <w:rsid w:val="008D3E7F"/>
    <w:rsid w:val="008E1ABE"/>
    <w:rsid w:val="008F3525"/>
    <w:rsid w:val="008F3CA4"/>
    <w:rsid w:val="008F3DD4"/>
    <w:rsid w:val="008F58FC"/>
    <w:rsid w:val="00900584"/>
    <w:rsid w:val="00907132"/>
    <w:rsid w:val="00914B48"/>
    <w:rsid w:val="00924DBA"/>
    <w:rsid w:val="0093003A"/>
    <w:rsid w:val="009304BF"/>
    <w:rsid w:val="009347CF"/>
    <w:rsid w:val="00941BAC"/>
    <w:rsid w:val="00943134"/>
    <w:rsid w:val="0094720C"/>
    <w:rsid w:val="00951BC2"/>
    <w:rsid w:val="00954311"/>
    <w:rsid w:val="00955738"/>
    <w:rsid w:val="00955B0B"/>
    <w:rsid w:val="00955D9C"/>
    <w:rsid w:val="00956D29"/>
    <w:rsid w:val="00963EE8"/>
    <w:rsid w:val="009679F9"/>
    <w:rsid w:val="00980201"/>
    <w:rsid w:val="00980246"/>
    <w:rsid w:val="00981120"/>
    <w:rsid w:val="00981CBD"/>
    <w:rsid w:val="00984FB8"/>
    <w:rsid w:val="00985F07"/>
    <w:rsid w:val="009911C9"/>
    <w:rsid w:val="00995376"/>
    <w:rsid w:val="009979A7"/>
    <w:rsid w:val="00997A18"/>
    <w:rsid w:val="009A235B"/>
    <w:rsid w:val="009A5D67"/>
    <w:rsid w:val="009B3E5A"/>
    <w:rsid w:val="009B4793"/>
    <w:rsid w:val="009C0CBF"/>
    <w:rsid w:val="009C0EEA"/>
    <w:rsid w:val="009C2B18"/>
    <w:rsid w:val="009C3856"/>
    <w:rsid w:val="009C6D40"/>
    <w:rsid w:val="009D25B5"/>
    <w:rsid w:val="009D4FF5"/>
    <w:rsid w:val="009D6777"/>
    <w:rsid w:val="009D6AB5"/>
    <w:rsid w:val="009D6B90"/>
    <w:rsid w:val="009D6CB8"/>
    <w:rsid w:val="009E11B9"/>
    <w:rsid w:val="009E5AE5"/>
    <w:rsid w:val="009F1135"/>
    <w:rsid w:val="009F2649"/>
    <w:rsid w:val="009F7096"/>
    <w:rsid w:val="00A00412"/>
    <w:rsid w:val="00A015A4"/>
    <w:rsid w:val="00A104D3"/>
    <w:rsid w:val="00A2172E"/>
    <w:rsid w:val="00A24ED0"/>
    <w:rsid w:val="00A27842"/>
    <w:rsid w:val="00A27BF0"/>
    <w:rsid w:val="00A317B7"/>
    <w:rsid w:val="00A33FFC"/>
    <w:rsid w:val="00A3766B"/>
    <w:rsid w:val="00A405DF"/>
    <w:rsid w:val="00A42FEB"/>
    <w:rsid w:val="00A46818"/>
    <w:rsid w:val="00A46CF9"/>
    <w:rsid w:val="00A54863"/>
    <w:rsid w:val="00A56493"/>
    <w:rsid w:val="00A6148E"/>
    <w:rsid w:val="00A64403"/>
    <w:rsid w:val="00A67C36"/>
    <w:rsid w:val="00A7228C"/>
    <w:rsid w:val="00A74F23"/>
    <w:rsid w:val="00A811A7"/>
    <w:rsid w:val="00A82512"/>
    <w:rsid w:val="00A905D5"/>
    <w:rsid w:val="00A933C8"/>
    <w:rsid w:val="00A93E3F"/>
    <w:rsid w:val="00AA0088"/>
    <w:rsid w:val="00AA2B4E"/>
    <w:rsid w:val="00AA39D0"/>
    <w:rsid w:val="00AA6152"/>
    <w:rsid w:val="00AB06A9"/>
    <w:rsid w:val="00AB3372"/>
    <w:rsid w:val="00AB7BF7"/>
    <w:rsid w:val="00AC3AF8"/>
    <w:rsid w:val="00AC4416"/>
    <w:rsid w:val="00AC486D"/>
    <w:rsid w:val="00AC5F04"/>
    <w:rsid w:val="00AD2263"/>
    <w:rsid w:val="00AD41D9"/>
    <w:rsid w:val="00AD6603"/>
    <w:rsid w:val="00AE2DB7"/>
    <w:rsid w:val="00AE373E"/>
    <w:rsid w:val="00AE37FB"/>
    <w:rsid w:val="00AE77A4"/>
    <w:rsid w:val="00AF0D05"/>
    <w:rsid w:val="00B0310B"/>
    <w:rsid w:val="00B048A5"/>
    <w:rsid w:val="00B07C2D"/>
    <w:rsid w:val="00B11841"/>
    <w:rsid w:val="00B146F2"/>
    <w:rsid w:val="00B14BF4"/>
    <w:rsid w:val="00B27DFC"/>
    <w:rsid w:val="00B358A6"/>
    <w:rsid w:val="00B37C87"/>
    <w:rsid w:val="00B415D4"/>
    <w:rsid w:val="00B432BE"/>
    <w:rsid w:val="00B43391"/>
    <w:rsid w:val="00B44E65"/>
    <w:rsid w:val="00B4682A"/>
    <w:rsid w:val="00B5092E"/>
    <w:rsid w:val="00B51E10"/>
    <w:rsid w:val="00B629EA"/>
    <w:rsid w:val="00B73F85"/>
    <w:rsid w:val="00B81544"/>
    <w:rsid w:val="00B86676"/>
    <w:rsid w:val="00B8798A"/>
    <w:rsid w:val="00B93243"/>
    <w:rsid w:val="00B93FFC"/>
    <w:rsid w:val="00B9589E"/>
    <w:rsid w:val="00B95F42"/>
    <w:rsid w:val="00BA1DB4"/>
    <w:rsid w:val="00BA44CA"/>
    <w:rsid w:val="00BA4839"/>
    <w:rsid w:val="00BA5B1E"/>
    <w:rsid w:val="00BA7C93"/>
    <w:rsid w:val="00BB055A"/>
    <w:rsid w:val="00BB0E62"/>
    <w:rsid w:val="00BB4819"/>
    <w:rsid w:val="00BB5B9F"/>
    <w:rsid w:val="00BB5D2A"/>
    <w:rsid w:val="00BC1822"/>
    <w:rsid w:val="00BD3855"/>
    <w:rsid w:val="00BD38FF"/>
    <w:rsid w:val="00BD3CBE"/>
    <w:rsid w:val="00BD3CDE"/>
    <w:rsid w:val="00BD463D"/>
    <w:rsid w:val="00BD4B26"/>
    <w:rsid w:val="00BD594E"/>
    <w:rsid w:val="00BD7A60"/>
    <w:rsid w:val="00BE132A"/>
    <w:rsid w:val="00BF19B0"/>
    <w:rsid w:val="00BF5819"/>
    <w:rsid w:val="00BF6B32"/>
    <w:rsid w:val="00C02DF6"/>
    <w:rsid w:val="00C03890"/>
    <w:rsid w:val="00C04694"/>
    <w:rsid w:val="00C062AE"/>
    <w:rsid w:val="00C2085A"/>
    <w:rsid w:val="00C21DB9"/>
    <w:rsid w:val="00C23447"/>
    <w:rsid w:val="00C35978"/>
    <w:rsid w:val="00C40960"/>
    <w:rsid w:val="00C4390D"/>
    <w:rsid w:val="00C43EC6"/>
    <w:rsid w:val="00C529E7"/>
    <w:rsid w:val="00C55002"/>
    <w:rsid w:val="00C6260F"/>
    <w:rsid w:val="00C676AD"/>
    <w:rsid w:val="00C7127C"/>
    <w:rsid w:val="00C74589"/>
    <w:rsid w:val="00C75161"/>
    <w:rsid w:val="00C7632A"/>
    <w:rsid w:val="00C76B4A"/>
    <w:rsid w:val="00C81758"/>
    <w:rsid w:val="00C8754B"/>
    <w:rsid w:val="00C947DC"/>
    <w:rsid w:val="00C9527B"/>
    <w:rsid w:val="00CA13C1"/>
    <w:rsid w:val="00CA5181"/>
    <w:rsid w:val="00CA58E6"/>
    <w:rsid w:val="00CB3A1D"/>
    <w:rsid w:val="00CB676E"/>
    <w:rsid w:val="00CC3186"/>
    <w:rsid w:val="00CC5786"/>
    <w:rsid w:val="00CC72CC"/>
    <w:rsid w:val="00CD087F"/>
    <w:rsid w:val="00CD24C4"/>
    <w:rsid w:val="00CD2E68"/>
    <w:rsid w:val="00CD3912"/>
    <w:rsid w:val="00CD3AAB"/>
    <w:rsid w:val="00CD4D04"/>
    <w:rsid w:val="00CD639D"/>
    <w:rsid w:val="00CD7AD1"/>
    <w:rsid w:val="00CE6830"/>
    <w:rsid w:val="00CF0BBE"/>
    <w:rsid w:val="00CF28C8"/>
    <w:rsid w:val="00CF29EE"/>
    <w:rsid w:val="00CF5F75"/>
    <w:rsid w:val="00CF79C9"/>
    <w:rsid w:val="00D03892"/>
    <w:rsid w:val="00D05088"/>
    <w:rsid w:val="00D06894"/>
    <w:rsid w:val="00D07DF6"/>
    <w:rsid w:val="00D10188"/>
    <w:rsid w:val="00D16E48"/>
    <w:rsid w:val="00D239AF"/>
    <w:rsid w:val="00D33EB2"/>
    <w:rsid w:val="00D3650C"/>
    <w:rsid w:val="00D37D97"/>
    <w:rsid w:val="00D510F4"/>
    <w:rsid w:val="00D54859"/>
    <w:rsid w:val="00D60E34"/>
    <w:rsid w:val="00D6136B"/>
    <w:rsid w:val="00D62833"/>
    <w:rsid w:val="00D63662"/>
    <w:rsid w:val="00D744B9"/>
    <w:rsid w:val="00D765E6"/>
    <w:rsid w:val="00D771E8"/>
    <w:rsid w:val="00D7748A"/>
    <w:rsid w:val="00D82AB1"/>
    <w:rsid w:val="00D82C95"/>
    <w:rsid w:val="00D95817"/>
    <w:rsid w:val="00DA3E75"/>
    <w:rsid w:val="00DB2CED"/>
    <w:rsid w:val="00DC2165"/>
    <w:rsid w:val="00DC496F"/>
    <w:rsid w:val="00DC7F24"/>
    <w:rsid w:val="00DD07D4"/>
    <w:rsid w:val="00DD77C3"/>
    <w:rsid w:val="00DE0C98"/>
    <w:rsid w:val="00DE18C8"/>
    <w:rsid w:val="00DE277F"/>
    <w:rsid w:val="00DE4437"/>
    <w:rsid w:val="00DE69E1"/>
    <w:rsid w:val="00DF6DAB"/>
    <w:rsid w:val="00E01BBA"/>
    <w:rsid w:val="00E03F3C"/>
    <w:rsid w:val="00E053DC"/>
    <w:rsid w:val="00E07450"/>
    <w:rsid w:val="00E13D10"/>
    <w:rsid w:val="00E26553"/>
    <w:rsid w:val="00E327EC"/>
    <w:rsid w:val="00E32C60"/>
    <w:rsid w:val="00E32CBC"/>
    <w:rsid w:val="00E34131"/>
    <w:rsid w:val="00E35639"/>
    <w:rsid w:val="00E404B2"/>
    <w:rsid w:val="00E44F57"/>
    <w:rsid w:val="00E531DA"/>
    <w:rsid w:val="00E539DE"/>
    <w:rsid w:val="00E631FC"/>
    <w:rsid w:val="00E636B8"/>
    <w:rsid w:val="00E638B0"/>
    <w:rsid w:val="00E646AA"/>
    <w:rsid w:val="00E64F98"/>
    <w:rsid w:val="00E74136"/>
    <w:rsid w:val="00E77020"/>
    <w:rsid w:val="00E77D6C"/>
    <w:rsid w:val="00E80C35"/>
    <w:rsid w:val="00E817A4"/>
    <w:rsid w:val="00E82DEF"/>
    <w:rsid w:val="00E85D46"/>
    <w:rsid w:val="00E913D4"/>
    <w:rsid w:val="00E91DC0"/>
    <w:rsid w:val="00E952BB"/>
    <w:rsid w:val="00E96FBC"/>
    <w:rsid w:val="00EA0EFF"/>
    <w:rsid w:val="00EA0F11"/>
    <w:rsid w:val="00EA2CA9"/>
    <w:rsid w:val="00EA6ABF"/>
    <w:rsid w:val="00EB7827"/>
    <w:rsid w:val="00EC0EB5"/>
    <w:rsid w:val="00EC2010"/>
    <w:rsid w:val="00EC3D8F"/>
    <w:rsid w:val="00EC5C77"/>
    <w:rsid w:val="00ED3550"/>
    <w:rsid w:val="00ED450F"/>
    <w:rsid w:val="00ED456A"/>
    <w:rsid w:val="00EE5058"/>
    <w:rsid w:val="00EE7204"/>
    <w:rsid w:val="00EE740A"/>
    <w:rsid w:val="00EF091F"/>
    <w:rsid w:val="00EF0FF2"/>
    <w:rsid w:val="00EF3D1B"/>
    <w:rsid w:val="00EF4208"/>
    <w:rsid w:val="00EF537C"/>
    <w:rsid w:val="00EF5902"/>
    <w:rsid w:val="00EF6EA5"/>
    <w:rsid w:val="00EF74B8"/>
    <w:rsid w:val="00F01F3F"/>
    <w:rsid w:val="00F05E60"/>
    <w:rsid w:val="00F104D7"/>
    <w:rsid w:val="00F1350C"/>
    <w:rsid w:val="00F13BFB"/>
    <w:rsid w:val="00F149C6"/>
    <w:rsid w:val="00F150E6"/>
    <w:rsid w:val="00F25329"/>
    <w:rsid w:val="00F25742"/>
    <w:rsid w:val="00F25931"/>
    <w:rsid w:val="00F33D8D"/>
    <w:rsid w:val="00F35165"/>
    <w:rsid w:val="00F41BED"/>
    <w:rsid w:val="00F4220C"/>
    <w:rsid w:val="00F43A1B"/>
    <w:rsid w:val="00F46015"/>
    <w:rsid w:val="00F47E5E"/>
    <w:rsid w:val="00F5113D"/>
    <w:rsid w:val="00F52E97"/>
    <w:rsid w:val="00F541A4"/>
    <w:rsid w:val="00F54E17"/>
    <w:rsid w:val="00F61A4D"/>
    <w:rsid w:val="00F74C06"/>
    <w:rsid w:val="00F758B7"/>
    <w:rsid w:val="00F75B66"/>
    <w:rsid w:val="00F7740F"/>
    <w:rsid w:val="00F800C1"/>
    <w:rsid w:val="00F83685"/>
    <w:rsid w:val="00FA22CE"/>
    <w:rsid w:val="00FA2A0B"/>
    <w:rsid w:val="00FB34BC"/>
    <w:rsid w:val="00FB5286"/>
    <w:rsid w:val="00FB5D6E"/>
    <w:rsid w:val="00FC282A"/>
    <w:rsid w:val="00FC4C6C"/>
    <w:rsid w:val="00FC69B5"/>
    <w:rsid w:val="00FC792D"/>
    <w:rsid w:val="00FD375F"/>
    <w:rsid w:val="00FE27E5"/>
    <w:rsid w:val="00FE390E"/>
    <w:rsid w:val="00FE3ED1"/>
    <w:rsid w:val="00FF00C4"/>
    <w:rsid w:val="00FF0355"/>
    <w:rsid w:val="00FF201B"/>
    <w:rsid w:val="00FF2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E8B1"/>
  <w15:docId w15:val="{9BFF1286-BEF5-4F0E-8449-5D302805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1"/>
    <w:link w:val="10"/>
    <w:uiPriority w:val="9"/>
    <w:qFormat/>
    <w:rsid w:val="004378F7"/>
    <w:pPr>
      <w:numPr>
        <w:numId w:val="8"/>
      </w:numPr>
      <w:spacing w:line="360" w:lineRule="auto"/>
      <w:outlineLvl w:val="0"/>
    </w:pPr>
    <w:rPr>
      <w:caps/>
    </w:rPr>
  </w:style>
  <w:style w:type="paragraph" w:styleId="2">
    <w:name w:val="heading 2"/>
    <w:basedOn w:val="a1"/>
    <w:next w:val="a1"/>
    <w:link w:val="20"/>
    <w:uiPriority w:val="9"/>
    <w:unhideWhenUsed/>
    <w:qFormat/>
    <w:rsid w:val="00A46CF9"/>
    <w:pPr>
      <w:keepNext/>
      <w:numPr>
        <w:ilvl w:val="1"/>
        <w:numId w:val="8"/>
      </w:numPr>
      <w:jc w:val="center"/>
      <w:outlineLvl w:val="1"/>
    </w:pPr>
    <w:rPr>
      <w:b/>
      <w:sz w:val="32"/>
    </w:rPr>
  </w:style>
  <w:style w:type="paragraph" w:styleId="3">
    <w:name w:val="heading 3"/>
    <w:basedOn w:val="a1"/>
    <w:next w:val="a1"/>
    <w:link w:val="30"/>
    <w:uiPriority w:val="9"/>
    <w:unhideWhenUsed/>
    <w:qFormat/>
    <w:rsid w:val="00A46CF9"/>
    <w:pPr>
      <w:keepNext/>
      <w:numPr>
        <w:ilvl w:val="2"/>
        <w:numId w:val="8"/>
      </w:numPr>
      <w:jc w:val="center"/>
      <w:outlineLvl w:val="2"/>
    </w:pPr>
    <w:rPr>
      <w:b/>
      <w:sz w:val="28"/>
    </w:rPr>
  </w:style>
  <w:style w:type="paragraph" w:styleId="4">
    <w:name w:val="heading 4"/>
    <w:basedOn w:val="a"/>
    <w:next w:val="a"/>
    <w:link w:val="40"/>
    <w:uiPriority w:val="9"/>
    <w:semiHidden/>
    <w:unhideWhenUsed/>
    <w:qFormat/>
    <w:rsid w:val="000809D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3317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3317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3317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3317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3317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uiPriority w:val="10"/>
    <w:qFormat/>
    <w:rsid w:val="00CC5786"/>
    <w:pPr>
      <w:jc w:val="center"/>
    </w:pPr>
    <w:rPr>
      <w:rFonts w:ascii="Times New Roman" w:hAnsi="Times New Roman" w:cs="Times New Roman"/>
      <w:b/>
      <w:sz w:val="32"/>
      <w:szCs w:val="32"/>
    </w:rPr>
  </w:style>
  <w:style w:type="character" w:customStyle="1" w:styleId="a5">
    <w:name w:val="Заголовок Знак"/>
    <w:basedOn w:val="a2"/>
    <w:link w:val="a0"/>
    <w:uiPriority w:val="10"/>
    <w:rsid w:val="00CC5786"/>
    <w:rPr>
      <w:rFonts w:ascii="Times New Roman" w:hAnsi="Times New Roman" w:cs="Times New Roman"/>
      <w:b/>
      <w:sz w:val="32"/>
      <w:szCs w:val="32"/>
    </w:rPr>
  </w:style>
  <w:style w:type="paragraph" w:styleId="a6">
    <w:name w:val="header"/>
    <w:basedOn w:val="a"/>
    <w:link w:val="a7"/>
    <w:uiPriority w:val="99"/>
    <w:unhideWhenUsed/>
    <w:rsid w:val="00425ED2"/>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425ED2"/>
  </w:style>
  <w:style w:type="paragraph" w:styleId="a8">
    <w:name w:val="footer"/>
    <w:basedOn w:val="a"/>
    <w:link w:val="a9"/>
    <w:uiPriority w:val="99"/>
    <w:unhideWhenUsed/>
    <w:rsid w:val="00425ED2"/>
    <w:pPr>
      <w:tabs>
        <w:tab w:val="center" w:pos="4677"/>
        <w:tab w:val="right" w:pos="9355"/>
      </w:tabs>
      <w:spacing w:after="0" w:line="240" w:lineRule="auto"/>
    </w:pPr>
  </w:style>
  <w:style w:type="character" w:customStyle="1" w:styleId="a9">
    <w:name w:val="Нижний колонтитул Знак"/>
    <w:basedOn w:val="a2"/>
    <w:link w:val="a8"/>
    <w:uiPriority w:val="99"/>
    <w:rsid w:val="00425ED2"/>
  </w:style>
  <w:style w:type="character" w:customStyle="1" w:styleId="10">
    <w:name w:val="Заголовок 1 Знак"/>
    <w:basedOn w:val="a2"/>
    <w:link w:val="1"/>
    <w:uiPriority w:val="9"/>
    <w:rsid w:val="004378F7"/>
    <w:rPr>
      <w:rFonts w:ascii="Times New Roman" w:hAnsi="Times New Roman" w:cs="Times New Roman"/>
      <w:b/>
      <w:caps/>
      <w:sz w:val="32"/>
      <w:szCs w:val="32"/>
    </w:rPr>
  </w:style>
  <w:style w:type="paragraph" w:styleId="aa">
    <w:name w:val="TOC Heading"/>
    <w:basedOn w:val="1"/>
    <w:next w:val="a"/>
    <w:uiPriority w:val="39"/>
    <w:unhideWhenUsed/>
    <w:qFormat/>
    <w:rsid w:val="00425ED2"/>
    <w:pPr>
      <w:keepNext/>
      <w:keepLines/>
      <w:spacing w:before="240" w:after="0" w:line="259" w:lineRule="auto"/>
      <w:jc w:val="left"/>
      <w:outlineLvl w:val="9"/>
    </w:pPr>
    <w:rPr>
      <w:rFonts w:asciiTheme="majorHAnsi" w:eastAsiaTheme="majorEastAsia" w:hAnsiTheme="majorHAnsi" w:cstheme="majorBidi"/>
      <w:b w:val="0"/>
      <w:color w:val="2F5496" w:themeColor="accent1" w:themeShade="BF"/>
      <w:lang w:eastAsia="ru-RU"/>
    </w:rPr>
  </w:style>
  <w:style w:type="paragraph" w:styleId="11">
    <w:name w:val="toc 1"/>
    <w:basedOn w:val="a"/>
    <w:next w:val="a"/>
    <w:autoRedefine/>
    <w:uiPriority w:val="39"/>
    <w:unhideWhenUsed/>
    <w:rsid w:val="00425ED2"/>
    <w:pPr>
      <w:spacing w:before="120" w:after="120"/>
    </w:pPr>
    <w:rPr>
      <w:rFonts w:cstheme="minorHAnsi"/>
      <w:b/>
      <w:bCs/>
      <w:caps/>
      <w:sz w:val="20"/>
      <w:szCs w:val="20"/>
    </w:rPr>
  </w:style>
  <w:style w:type="character" w:styleId="ab">
    <w:name w:val="Hyperlink"/>
    <w:basedOn w:val="a2"/>
    <w:uiPriority w:val="99"/>
    <w:unhideWhenUsed/>
    <w:rsid w:val="00425ED2"/>
    <w:rPr>
      <w:color w:val="0563C1" w:themeColor="hyperlink"/>
      <w:u w:val="single"/>
    </w:rPr>
  </w:style>
  <w:style w:type="paragraph" w:styleId="21">
    <w:name w:val="toc 2"/>
    <w:basedOn w:val="a"/>
    <w:next w:val="a"/>
    <w:autoRedefine/>
    <w:uiPriority w:val="39"/>
    <w:unhideWhenUsed/>
    <w:rsid w:val="00425ED2"/>
    <w:pPr>
      <w:spacing w:after="0"/>
      <w:ind w:left="220"/>
    </w:pPr>
    <w:rPr>
      <w:rFonts w:cstheme="minorHAnsi"/>
      <w:smallCaps/>
      <w:sz w:val="20"/>
      <w:szCs w:val="20"/>
    </w:rPr>
  </w:style>
  <w:style w:type="paragraph" w:styleId="31">
    <w:name w:val="toc 3"/>
    <w:basedOn w:val="a"/>
    <w:next w:val="a"/>
    <w:autoRedefine/>
    <w:uiPriority w:val="39"/>
    <w:unhideWhenUsed/>
    <w:rsid w:val="00425ED2"/>
    <w:pPr>
      <w:spacing w:after="0"/>
      <w:ind w:left="440"/>
    </w:pPr>
    <w:rPr>
      <w:rFonts w:cstheme="minorHAnsi"/>
      <w:i/>
      <w:iCs/>
      <w:sz w:val="20"/>
      <w:szCs w:val="20"/>
    </w:rPr>
  </w:style>
  <w:style w:type="paragraph" w:styleId="41">
    <w:name w:val="toc 4"/>
    <w:basedOn w:val="a"/>
    <w:next w:val="a"/>
    <w:autoRedefine/>
    <w:uiPriority w:val="39"/>
    <w:unhideWhenUsed/>
    <w:rsid w:val="00425ED2"/>
    <w:pPr>
      <w:spacing w:after="0"/>
      <w:ind w:left="660"/>
    </w:pPr>
    <w:rPr>
      <w:rFonts w:cstheme="minorHAnsi"/>
      <w:sz w:val="18"/>
      <w:szCs w:val="18"/>
    </w:rPr>
  </w:style>
  <w:style w:type="paragraph" w:styleId="51">
    <w:name w:val="toc 5"/>
    <w:basedOn w:val="a"/>
    <w:next w:val="a"/>
    <w:autoRedefine/>
    <w:uiPriority w:val="39"/>
    <w:unhideWhenUsed/>
    <w:rsid w:val="00425ED2"/>
    <w:pPr>
      <w:spacing w:after="0"/>
      <w:ind w:left="880"/>
    </w:pPr>
    <w:rPr>
      <w:rFonts w:cstheme="minorHAnsi"/>
      <w:sz w:val="18"/>
      <w:szCs w:val="18"/>
    </w:rPr>
  </w:style>
  <w:style w:type="paragraph" w:styleId="61">
    <w:name w:val="toc 6"/>
    <w:basedOn w:val="a"/>
    <w:next w:val="a"/>
    <w:autoRedefine/>
    <w:uiPriority w:val="39"/>
    <w:unhideWhenUsed/>
    <w:rsid w:val="00425ED2"/>
    <w:pPr>
      <w:spacing w:after="0"/>
      <w:ind w:left="1100"/>
    </w:pPr>
    <w:rPr>
      <w:rFonts w:cstheme="minorHAnsi"/>
      <w:sz w:val="18"/>
      <w:szCs w:val="18"/>
    </w:rPr>
  </w:style>
  <w:style w:type="paragraph" w:styleId="71">
    <w:name w:val="toc 7"/>
    <w:basedOn w:val="a"/>
    <w:next w:val="a"/>
    <w:autoRedefine/>
    <w:uiPriority w:val="39"/>
    <w:unhideWhenUsed/>
    <w:rsid w:val="00425ED2"/>
    <w:pPr>
      <w:spacing w:after="0"/>
      <w:ind w:left="1320"/>
    </w:pPr>
    <w:rPr>
      <w:rFonts w:cstheme="minorHAnsi"/>
      <w:sz w:val="18"/>
      <w:szCs w:val="18"/>
    </w:rPr>
  </w:style>
  <w:style w:type="paragraph" w:styleId="81">
    <w:name w:val="toc 8"/>
    <w:basedOn w:val="a"/>
    <w:next w:val="a"/>
    <w:autoRedefine/>
    <w:uiPriority w:val="39"/>
    <w:unhideWhenUsed/>
    <w:rsid w:val="00425ED2"/>
    <w:pPr>
      <w:spacing w:after="0"/>
      <w:ind w:left="1540"/>
    </w:pPr>
    <w:rPr>
      <w:rFonts w:cstheme="minorHAnsi"/>
      <w:sz w:val="18"/>
      <w:szCs w:val="18"/>
    </w:rPr>
  </w:style>
  <w:style w:type="paragraph" w:styleId="91">
    <w:name w:val="toc 9"/>
    <w:basedOn w:val="a"/>
    <w:next w:val="a"/>
    <w:autoRedefine/>
    <w:uiPriority w:val="39"/>
    <w:unhideWhenUsed/>
    <w:rsid w:val="00425ED2"/>
    <w:pPr>
      <w:spacing w:after="0"/>
      <w:ind w:left="1760"/>
    </w:pPr>
    <w:rPr>
      <w:rFonts w:cstheme="minorHAnsi"/>
      <w:sz w:val="18"/>
      <w:szCs w:val="18"/>
    </w:rPr>
  </w:style>
  <w:style w:type="paragraph" w:customStyle="1" w:styleId="a1">
    <w:name w:val="Основной"/>
    <w:basedOn w:val="a"/>
    <w:qFormat/>
    <w:rsid w:val="001C2BBE"/>
    <w:pPr>
      <w:spacing w:line="360" w:lineRule="auto"/>
      <w:ind w:firstLine="709"/>
      <w:jc w:val="both"/>
    </w:pPr>
    <w:rPr>
      <w:rFonts w:ascii="Times New Roman" w:hAnsi="Times New Roman" w:cs="Times New Roman"/>
      <w:sz w:val="26"/>
      <w:szCs w:val="26"/>
    </w:rPr>
  </w:style>
  <w:style w:type="character" w:customStyle="1" w:styleId="20">
    <w:name w:val="Заголовок 2 Знак"/>
    <w:basedOn w:val="a2"/>
    <w:link w:val="2"/>
    <w:uiPriority w:val="9"/>
    <w:rsid w:val="00A46CF9"/>
    <w:rPr>
      <w:rFonts w:ascii="Times New Roman" w:hAnsi="Times New Roman" w:cs="Times New Roman"/>
      <w:b/>
      <w:sz w:val="32"/>
      <w:szCs w:val="26"/>
    </w:rPr>
  </w:style>
  <w:style w:type="character" w:styleId="ac">
    <w:name w:val="Placeholder Text"/>
    <w:basedOn w:val="a2"/>
    <w:uiPriority w:val="99"/>
    <w:semiHidden/>
    <w:rsid w:val="005B071B"/>
    <w:rPr>
      <w:color w:val="808080"/>
    </w:rPr>
  </w:style>
  <w:style w:type="character" w:customStyle="1" w:styleId="30">
    <w:name w:val="Заголовок 3 Знак"/>
    <w:basedOn w:val="a2"/>
    <w:link w:val="3"/>
    <w:uiPriority w:val="9"/>
    <w:rsid w:val="00A46CF9"/>
    <w:rPr>
      <w:rFonts w:ascii="Times New Roman" w:hAnsi="Times New Roman" w:cs="Times New Roman"/>
      <w:b/>
      <w:sz w:val="28"/>
      <w:szCs w:val="26"/>
    </w:rPr>
  </w:style>
  <w:style w:type="character" w:customStyle="1" w:styleId="40">
    <w:name w:val="Заголовок 4 Знак"/>
    <w:basedOn w:val="a2"/>
    <w:link w:val="4"/>
    <w:uiPriority w:val="9"/>
    <w:semiHidden/>
    <w:rsid w:val="000809DD"/>
    <w:rPr>
      <w:rFonts w:asciiTheme="majorHAnsi" w:eastAsiaTheme="majorEastAsia" w:hAnsiTheme="majorHAnsi" w:cstheme="majorBidi"/>
      <w:i/>
      <w:iCs/>
      <w:color w:val="2F5496" w:themeColor="accent1" w:themeShade="BF"/>
    </w:rPr>
  </w:style>
  <w:style w:type="character" w:customStyle="1" w:styleId="50">
    <w:name w:val="Заголовок 5 Знак"/>
    <w:basedOn w:val="a2"/>
    <w:link w:val="5"/>
    <w:uiPriority w:val="9"/>
    <w:semiHidden/>
    <w:rsid w:val="0023317D"/>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23317D"/>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23317D"/>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23317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23317D"/>
    <w:rPr>
      <w:rFonts w:asciiTheme="majorHAnsi" w:eastAsiaTheme="majorEastAsia" w:hAnsiTheme="majorHAnsi" w:cstheme="majorBidi"/>
      <w:i/>
      <w:iCs/>
      <w:color w:val="272727" w:themeColor="text1" w:themeTint="D8"/>
      <w:sz w:val="21"/>
      <w:szCs w:val="21"/>
    </w:rPr>
  </w:style>
  <w:style w:type="paragraph" w:customStyle="1" w:styleId="Code">
    <w:name w:val="Code"/>
    <w:basedOn w:val="a"/>
    <w:qFormat/>
    <w:rsid w:val="00A27842"/>
    <w:pPr>
      <w:widowControl w:val="0"/>
      <w:autoSpaceDN w:val="0"/>
      <w:adjustRightInd w:val="0"/>
      <w:spacing w:after="120" w:line="240" w:lineRule="auto"/>
      <w:contextualSpacing/>
    </w:pPr>
    <w:rPr>
      <w:rFonts w:ascii="Courier New" w:eastAsia="Times New Roman" w:hAnsi="Courier New" w:cs="Courier New"/>
      <w:sz w:val="16"/>
      <w:szCs w:val="16"/>
      <w:lang w:val="en-GB" w:eastAsia="zh-CN"/>
    </w:rPr>
  </w:style>
  <w:style w:type="paragraph" w:styleId="ad">
    <w:name w:val="Bibliography"/>
    <w:basedOn w:val="a"/>
    <w:next w:val="a"/>
    <w:uiPriority w:val="37"/>
    <w:unhideWhenUsed/>
    <w:rsid w:val="00126A50"/>
  </w:style>
  <w:style w:type="paragraph" w:styleId="ae">
    <w:name w:val="caption"/>
    <w:basedOn w:val="a"/>
    <w:next w:val="a"/>
    <w:uiPriority w:val="35"/>
    <w:unhideWhenUsed/>
    <w:qFormat/>
    <w:rsid w:val="004E0E33"/>
    <w:pPr>
      <w:spacing w:after="200" w:line="240" w:lineRule="auto"/>
    </w:pPr>
    <w:rPr>
      <w:i/>
      <w:iCs/>
      <w:color w:val="44546A" w:themeColor="text2"/>
      <w:sz w:val="18"/>
      <w:szCs w:val="18"/>
    </w:rPr>
  </w:style>
  <w:style w:type="table" w:styleId="af">
    <w:name w:val="Table Grid"/>
    <w:basedOn w:val="a3"/>
    <w:uiPriority w:val="39"/>
    <w:rsid w:val="00052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9C2B18"/>
    <w:pPr>
      <w:ind w:left="720"/>
      <w:contextualSpacing/>
    </w:pPr>
  </w:style>
  <w:style w:type="paragraph" w:styleId="af1">
    <w:name w:val="Balloon Text"/>
    <w:basedOn w:val="a"/>
    <w:link w:val="af2"/>
    <w:uiPriority w:val="99"/>
    <w:semiHidden/>
    <w:unhideWhenUsed/>
    <w:rsid w:val="0085181E"/>
    <w:pPr>
      <w:spacing w:after="0" w:line="240" w:lineRule="auto"/>
    </w:pPr>
    <w:rPr>
      <w:rFonts w:ascii="Tahoma" w:hAnsi="Tahoma" w:cs="Tahoma"/>
      <w:sz w:val="16"/>
      <w:szCs w:val="16"/>
    </w:rPr>
  </w:style>
  <w:style w:type="character" w:customStyle="1" w:styleId="af2">
    <w:name w:val="Текст выноски Знак"/>
    <w:basedOn w:val="a2"/>
    <w:link w:val="af1"/>
    <w:uiPriority w:val="99"/>
    <w:semiHidden/>
    <w:rsid w:val="0085181E"/>
    <w:rPr>
      <w:rFonts w:ascii="Tahoma" w:hAnsi="Tahoma" w:cs="Tahoma"/>
      <w:sz w:val="16"/>
      <w:szCs w:val="16"/>
    </w:rPr>
  </w:style>
  <w:style w:type="paragraph" w:styleId="HTML">
    <w:name w:val="HTML Preformatted"/>
    <w:basedOn w:val="a"/>
    <w:link w:val="HTML0"/>
    <w:uiPriority w:val="99"/>
    <w:semiHidden/>
    <w:unhideWhenUsed/>
    <w:rsid w:val="00C6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C6260F"/>
    <w:rPr>
      <w:rFonts w:ascii="Courier New" w:eastAsia="Times New Roman" w:hAnsi="Courier New" w:cs="Courier New"/>
      <w:sz w:val="20"/>
      <w:szCs w:val="20"/>
      <w:lang w:eastAsia="ru-RU"/>
    </w:rPr>
  </w:style>
  <w:style w:type="character" w:styleId="af3">
    <w:name w:val="annotation reference"/>
    <w:basedOn w:val="a2"/>
    <w:uiPriority w:val="99"/>
    <w:semiHidden/>
    <w:unhideWhenUsed/>
    <w:rsid w:val="00BF5819"/>
    <w:rPr>
      <w:sz w:val="16"/>
      <w:szCs w:val="16"/>
    </w:rPr>
  </w:style>
  <w:style w:type="paragraph" w:styleId="af4">
    <w:name w:val="annotation text"/>
    <w:basedOn w:val="a"/>
    <w:link w:val="af5"/>
    <w:uiPriority w:val="99"/>
    <w:semiHidden/>
    <w:unhideWhenUsed/>
    <w:rsid w:val="00BF5819"/>
    <w:pPr>
      <w:spacing w:line="240" w:lineRule="auto"/>
    </w:pPr>
    <w:rPr>
      <w:sz w:val="20"/>
      <w:szCs w:val="20"/>
    </w:rPr>
  </w:style>
  <w:style w:type="character" w:customStyle="1" w:styleId="af5">
    <w:name w:val="Текст примечания Знак"/>
    <w:basedOn w:val="a2"/>
    <w:link w:val="af4"/>
    <w:uiPriority w:val="99"/>
    <w:semiHidden/>
    <w:rsid w:val="00BF5819"/>
    <w:rPr>
      <w:sz w:val="20"/>
      <w:szCs w:val="20"/>
    </w:rPr>
  </w:style>
  <w:style w:type="paragraph" w:styleId="af6">
    <w:name w:val="annotation subject"/>
    <w:basedOn w:val="af4"/>
    <w:next w:val="af4"/>
    <w:link w:val="af7"/>
    <w:uiPriority w:val="99"/>
    <w:semiHidden/>
    <w:unhideWhenUsed/>
    <w:rsid w:val="00BF5819"/>
    <w:rPr>
      <w:b/>
      <w:bCs/>
    </w:rPr>
  </w:style>
  <w:style w:type="character" w:customStyle="1" w:styleId="af7">
    <w:name w:val="Тема примечания Знак"/>
    <w:basedOn w:val="af5"/>
    <w:link w:val="af6"/>
    <w:uiPriority w:val="99"/>
    <w:semiHidden/>
    <w:rsid w:val="00BF58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95">
      <w:bodyDiv w:val="1"/>
      <w:marLeft w:val="0"/>
      <w:marRight w:val="0"/>
      <w:marTop w:val="0"/>
      <w:marBottom w:val="0"/>
      <w:divBdr>
        <w:top w:val="none" w:sz="0" w:space="0" w:color="auto"/>
        <w:left w:val="none" w:sz="0" w:space="0" w:color="auto"/>
        <w:bottom w:val="none" w:sz="0" w:space="0" w:color="auto"/>
        <w:right w:val="none" w:sz="0" w:space="0" w:color="auto"/>
      </w:divBdr>
    </w:div>
    <w:div w:id="2324788">
      <w:bodyDiv w:val="1"/>
      <w:marLeft w:val="0"/>
      <w:marRight w:val="0"/>
      <w:marTop w:val="0"/>
      <w:marBottom w:val="0"/>
      <w:divBdr>
        <w:top w:val="none" w:sz="0" w:space="0" w:color="auto"/>
        <w:left w:val="none" w:sz="0" w:space="0" w:color="auto"/>
        <w:bottom w:val="none" w:sz="0" w:space="0" w:color="auto"/>
        <w:right w:val="none" w:sz="0" w:space="0" w:color="auto"/>
      </w:divBdr>
    </w:div>
    <w:div w:id="7608304">
      <w:bodyDiv w:val="1"/>
      <w:marLeft w:val="0"/>
      <w:marRight w:val="0"/>
      <w:marTop w:val="0"/>
      <w:marBottom w:val="0"/>
      <w:divBdr>
        <w:top w:val="none" w:sz="0" w:space="0" w:color="auto"/>
        <w:left w:val="none" w:sz="0" w:space="0" w:color="auto"/>
        <w:bottom w:val="none" w:sz="0" w:space="0" w:color="auto"/>
        <w:right w:val="none" w:sz="0" w:space="0" w:color="auto"/>
      </w:divBdr>
    </w:div>
    <w:div w:id="7759295">
      <w:bodyDiv w:val="1"/>
      <w:marLeft w:val="0"/>
      <w:marRight w:val="0"/>
      <w:marTop w:val="0"/>
      <w:marBottom w:val="0"/>
      <w:divBdr>
        <w:top w:val="none" w:sz="0" w:space="0" w:color="auto"/>
        <w:left w:val="none" w:sz="0" w:space="0" w:color="auto"/>
        <w:bottom w:val="none" w:sz="0" w:space="0" w:color="auto"/>
        <w:right w:val="none" w:sz="0" w:space="0" w:color="auto"/>
      </w:divBdr>
    </w:div>
    <w:div w:id="8142589">
      <w:bodyDiv w:val="1"/>
      <w:marLeft w:val="0"/>
      <w:marRight w:val="0"/>
      <w:marTop w:val="0"/>
      <w:marBottom w:val="0"/>
      <w:divBdr>
        <w:top w:val="none" w:sz="0" w:space="0" w:color="auto"/>
        <w:left w:val="none" w:sz="0" w:space="0" w:color="auto"/>
        <w:bottom w:val="none" w:sz="0" w:space="0" w:color="auto"/>
        <w:right w:val="none" w:sz="0" w:space="0" w:color="auto"/>
      </w:divBdr>
    </w:div>
    <w:div w:id="11229964">
      <w:bodyDiv w:val="1"/>
      <w:marLeft w:val="0"/>
      <w:marRight w:val="0"/>
      <w:marTop w:val="0"/>
      <w:marBottom w:val="0"/>
      <w:divBdr>
        <w:top w:val="none" w:sz="0" w:space="0" w:color="auto"/>
        <w:left w:val="none" w:sz="0" w:space="0" w:color="auto"/>
        <w:bottom w:val="none" w:sz="0" w:space="0" w:color="auto"/>
        <w:right w:val="none" w:sz="0" w:space="0" w:color="auto"/>
      </w:divBdr>
    </w:div>
    <w:div w:id="13699592">
      <w:bodyDiv w:val="1"/>
      <w:marLeft w:val="0"/>
      <w:marRight w:val="0"/>
      <w:marTop w:val="0"/>
      <w:marBottom w:val="0"/>
      <w:divBdr>
        <w:top w:val="none" w:sz="0" w:space="0" w:color="auto"/>
        <w:left w:val="none" w:sz="0" w:space="0" w:color="auto"/>
        <w:bottom w:val="none" w:sz="0" w:space="0" w:color="auto"/>
        <w:right w:val="none" w:sz="0" w:space="0" w:color="auto"/>
      </w:divBdr>
    </w:div>
    <w:div w:id="16320360">
      <w:bodyDiv w:val="1"/>
      <w:marLeft w:val="0"/>
      <w:marRight w:val="0"/>
      <w:marTop w:val="0"/>
      <w:marBottom w:val="0"/>
      <w:divBdr>
        <w:top w:val="none" w:sz="0" w:space="0" w:color="auto"/>
        <w:left w:val="none" w:sz="0" w:space="0" w:color="auto"/>
        <w:bottom w:val="none" w:sz="0" w:space="0" w:color="auto"/>
        <w:right w:val="none" w:sz="0" w:space="0" w:color="auto"/>
      </w:divBdr>
    </w:div>
    <w:div w:id="18899257">
      <w:bodyDiv w:val="1"/>
      <w:marLeft w:val="0"/>
      <w:marRight w:val="0"/>
      <w:marTop w:val="0"/>
      <w:marBottom w:val="0"/>
      <w:divBdr>
        <w:top w:val="none" w:sz="0" w:space="0" w:color="auto"/>
        <w:left w:val="none" w:sz="0" w:space="0" w:color="auto"/>
        <w:bottom w:val="none" w:sz="0" w:space="0" w:color="auto"/>
        <w:right w:val="none" w:sz="0" w:space="0" w:color="auto"/>
      </w:divBdr>
    </w:div>
    <w:div w:id="22021725">
      <w:bodyDiv w:val="1"/>
      <w:marLeft w:val="0"/>
      <w:marRight w:val="0"/>
      <w:marTop w:val="0"/>
      <w:marBottom w:val="0"/>
      <w:divBdr>
        <w:top w:val="none" w:sz="0" w:space="0" w:color="auto"/>
        <w:left w:val="none" w:sz="0" w:space="0" w:color="auto"/>
        <w:bottom w:val="none" w:sz="0" w:space="0" w:color="auto"/>
        <w:right w:val="none" w:sz="0" w:space="0" w:color="auto"/>
      </w:divBdr>
    </w:div>
    <w:div w:id="23093564">
      <w:bodyDiv w:val="1"/>
      <w:marLeft w:val="0"/>
      <w:marRight w:val="0"/>
      <w:marTop w:val="0"/>
      <w:marBottom w:val="0"/>
      <w:divBdr>
        <w:top w:val="none" w:sz="0" w:space="0" w:color="auto"/>
        <w:left w:val="none" w:sz="0" w:space="0" w:color="auto"/>
        <w:bottom w:val="none" w:sz="0" w:space="0" w:color="auto"/>
        <w:right w:val="none" w:sz="0" w:space="0" w:color="auto"/>
      </w:divBdr>
    </w:div>
    <w:div w:id="25066059">
      <w:bodyDiv w:val="1"/>
      <w:marLeft w:val="0"/>
      <w:marRight w:val="0"/>
      <w:marTop w:val="0"/>
      <w:marBottom w:val="0"/>
      <w:divBdr>
        <w:top w:val="none" w:sz="0" w:space="0" w:color="auto"/>
        <w:left w:val="none" w:sz="0" w:space="0" w:color="auto"/>
        <w:bottom w:val="none" w:sz="0" w:space="0" w:color="auto"/>
        <w:right w:val="none" w:sz="0" w:space="0" w:color="auto"/>
      </w:divBdr>
    </w:div>
    <w:div w:id="25957268">
      <w:bodyDiv w:val="1"/>
      <w:marLeft w:val="0"/>
      <w:marRight w:val="0"/>
      <w:marTop w:val="0"/>
      <w:marBottom w:val="0"/>
      <w:divBdr>
        <w:top w:val="none" w:sz="0" w:space="0" w:color="auto"/>
        <w:left w:val="none" w:sz="0" w:space="0" w:color="auto"/>
        <w:bottom w:val="none" w:sz="0" w:space="0" w:color="auto"/>
        <w:right w:val="none" w:sz="0" w:space="0" w:color="auto"/>
      </w:divBdr>
    </w:div>
    <w:div w:id="26109157">
      <w:bodyDiv w:val="1"/>
      <w:marLeft w:val="0"/>
      <w:marRight w:val="0"/>
      <w:marTop w:val="0"/>
      <w:marBottom w:val="0"/>
      <w:divBdr>
        <w:top w:val="none" w:sz="0" w:space="0" w:color="auto"/>
        <w:left w:val="none" w:sz="0" w:space="0" w:color="auto"/>
        <w:bottom w:val="none" w:sz="0" w:space="0" w:color="auto"/>
        <w:right w:val="none" w:sz="0" w:space="0" w:color="auto"/>
      </w:divBdr>
    </w:div>
    <w:div w:id="26955277">
      <w:bodyDiv w:val="1"/>
      <w:marLeft w:val="0"/>
      <w:marRight w:val="0"/>
      <w:marTop w:val="0"/>
      <w:marBottom w:val="0"/>
      <w:divBdr>
        <w:top w:val="none" w:sz="0" w:space="0" w:color="auto"/>
        <w:left w:val="none" w:sz="0" w:space="0" w:color="auto"/>
        <w:bottom w:val="none" w:sz="0" w:space="0" w:color="auto"/>
        <w:right w:val="none" w:sz="0" w:space="0" w:color="auto"/>
      </w:divBdr>
    </w:div>
    <w:div w:id="31539285">
      <w:bodyDiv w:val="1"/>
      <w:marLeft w:val="0"/>
      <w:marRight w:val="0"/>
      <w:marTop w:val="0"/>
      <w:marBottom w:val="0"/>
      <w:divBdr>
        <w:top w:val="none" w:sz="0" w:space="0" w:color="auto"/>
        <w:left w:val="none" w:sz="0" w:space="0" w:color="auto"/>
        <w:bottom w:val="none" w:sz="0" w:space="0" w:color="auto"/>
        <w:right w:val="none" w:sz="0" w:space="0" w:color="auto"/>
      </w:divBdr>
    </w:div>
    <w:div w:id="32926322">
      <w:bodyDiv w:val="1"/>
      <w:marLeft w:val="0"/>
      <w:marRight w:val="0"/>
      <w:marTop w:val="0"/>
      <w:marBottom w:val="0"/>
      <w:divBdr>
        <w:top w:val="none" w:sz="0" w:space="0" w:color="auto"/>
        <w:left w:val="none" w:sz="0" w:space="0" w:color="auto"/>
        <w:bottom w:val="none" w:sz="0" w:space="0" w:color="auto"/>
        <w:right w:val="none" w:sz="0" w:space="0" w:color="auto"/>
      </w:divBdr>
    </w:div>
    <w:div w:id="35618688">
      <w:bodyDiv w:val="1"/>
      <w:marLeft w:val="0"/>
      <w:marRight w:val="0"/>
      <w:marTop w:val="0"/>
      <w:marBottom w:val="0"/>
      <w:divBdr>
        <w:top w:val="none" w:sz="0" w:space="0" w:color="auto"/>
        <w:left w:val="none" w:sz="0" w:space="0" w:color="auto"/>
        <w:bottom w:val="none" w:sz="0" w:space="0" w:color="auto"/>
        <w:right w:val="none" w:sz="0" w:space="0" w:color="auto"/>
      </w:divBdr>
    </w:div>
    <w:div w:id="37439274">
      <w:bodyDiv w:val="1"/>
      <w:marLeft w:val="0"/>
      <w:marRight w:val="0"/>
      <w:marTop w:val="0"/>
      <w:marBottom w:val="0"/>
      <w:divBdr>
        <w:top w:val="none" w:sz="0" w:space="0" w:color="auto"/>
        <w:left w:val="none" w:sz="0" w:space="0" w:color="auto"/>
        <w:bottom w:val="none" w:sz="0" w:space="0" w:color="auto"/>
        <w:right w:val="none" w:sz="0" w:space="0" w:color="auto"/>
      </w:divBdr>
    </w:div>
    <w:div w:id="39208876">
      <w:bodyDiv w:val="1"/>
      <w:marLeft w:val="0"/>
      <w:marRight w:val="0"/>
      <w:marTop w:val="0"/>
      <w:marBottom w:val="0"/>
      <w:divBdr>
        <w:top w:val="none" w:sz="0" w:space="0" w:color="auto"/>
        <w:left w:val="none" w:sz="0" w:space="0" w:color="auto"/>
        <w:bottom w:val="none" w:sz="0" w:space="0" w:color="auto"/>
        <w:right w:val="none" w:sz="0" w:space="0" w:color="auto"/>
      </w:divBdr>
    </w:div>
    <w:div w:id="39869434">
      <w:bodyDiv w:val="1"/>
      <w:marLeft w:val="0"/>
      <w:marRight w:val="0"/>
      <w:marTop w:val="0"/>
      <w:marBottom w:val="0"/>
      <w:divBdr>
        <w:top w:val="none" w:sz="0" w:space="0" w:color="auto"/>
        <w:left w:val="none" w:sz="0" w:space="0" w:color="auto"/>
        <w:bottom w:val="none" w:sz="0" w:space="0" w:color="auto"/>
        <w:right w:val="none" w:sz="0" w:space="0" w:color="auto"/>
      </w:divBdr>
    </w:div>
    <w:div w:id="42101466">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4112945">
      <w:bodyDiv w:val="1"/>
      <w:marLeft w:val="0"/>
      <w:marRight w:val="0"/>
      <w:marTop w:val="0"/>
      <w:marBottom w:val="0"/>
      <w:divBdr>
        <w:top w:val="none" w:sz="0" w:space="0" w:color="auto"/>
        <w:left w:val="none" w:sz="0" w:space="0" w:color="auto"/>
        <w:bottom w:val="none" w:sz="0" w:space="0" w:color="auto"/>
        <w:right w:val="none" w:sz="0" w:space="0" w:color="auto"/>
      </w:divBdr>
    </w:div>
    <w:div w:id="45447532">
      <w:bodyDiv w:val="1"/>
      <w:marLeft w:val="0"/>
      <w:marRight w:val="0"/>
      <w:marTop w:val="0"/>
      <w:marBottom w:val="0"/>
      <w:divBdr>
        <w:top w:val="none" w:sz="0" w:space="0" w:color="auto"/>
        <w:left w:val="none" w:sz="0" w:space="0" w:color="auto"/>
        <w:bottom w:val="none" w:sz="0" w:space="0" w:color="auto"/>
        <w:right w:val="none" w:sz="0" w:space="0" w:color="auto"/>
      </w:divBdr>
    </w:div>
    <w:div w:id="46416514">
      <w:bodyDiv w:val="1"/>
      <w:marLeft w:val="0"/>
      <w:marRight w:val="0"/>
      <w:marTop w:val="0"/>
      <w:marBottom w:val="0"/>
      <w:divBdr>
        <w:top w:val="none" w:sz="0" w:space="0" w:color="auto"/>
        <w:left w:val="none" w:sz="0" w:space="0" w:color="auto"/>
        <w:bottom w:val="none" w:sz="0" w:space="0" w:color="auto"/>
        <w:right w:val="none" w:sz="0" w:space="0" w:color="auto"/>
      </w:divBdr>
    </w:div>
    <w:div w:id="49154766">
      <w:bodyDiv w:val="1"/>
      <w:marLeft w:val="0"/>
      <w:marRight w:val="0"/>
      <w:marTop w:val="0"/>
      <w:marBottom w:val="0"/>
      <w:divBdr>
        <w:top w:val="none" w:sz="0" w:space="0" w:color="auto"/>
        <w:left w:val="none" w:sz="0" w:space="0" w:color="auto"/>
        <w:bottom w:val="none" w:sz="0" w:space="0" w:color="auto"/>
        <w:right w:val="none" w:sz="0" w:space="0" w:color="auto"/>
      </w:divBdr>
    </w:div>
    <w:div w:id="49498181">
      <w:bodyDiv w:val="1"/>
      <w:marLeft w:val="0"/>
      <w:marRight w:val="0"/>
      <w:marTop w:val="0"/>
      <w:marBottom w:val="0"/>
      <w:divBdr>
        <w:top w:val="none" w:sz="0" w:space="0" w:color="auto"/>
        <w:left w:val="none" w:sz="0" w:space="0" w:color="auto"/>
        <w:bottom w:val="none" w:sz="0" w:space="0" w:color="auto"/>
        <w:right w:val="none" w:sz="0" w:space="0" w:color="auto"/>
      </w:divBdr>
    </w:div>
    <w:div w:id="49883588">
      <w:bodyDiv w:val="1"/>
      <w:marLeft w:val="0"/>
      <w:marRight w:val="0"/>
      <w:marTop w:val="0"/>
      <w:marBottom w:val="0"/>
      <w:divBdr>
        <w:top w:val="none" w:sz="0" w:space="0" w:color="auto"/>
        <w:left w:val="none" w:sz="0" w:space="0" w:color="auto"/>
        <w:bottom w:val="none" w:sz="0" w:space="0" w:color="auto"/>
        <w:right w:val="none" w:sz="0" w:space="0" w:color="auto"/>
      </w:divBdr>
    </w:div>
    <w:div w:id="50203640">
      <w:bodyDiv w:val="1"/>
      <w:marLeft w:val="0"/>
      <w:marRight w:val="0"/>
      <w:marTop w:val="0"/>
      <w:marBottom w:val="0"/>
      <w:divBdr>
        <w:top w:val="none" w:sz="0" w:space="0" w:color="auto"/>
        <w:left w:val="none" w:sz="0" w:space="0" w:color="auto"/>
        <w:bottom w:val="none" w:sz="0" w:space="0" w:color="auto"/>
        <w:right w:val="none" w:sz="0" w:space="0" w:color="auto"/>
      </w:divBdr>
    </w:div>
    <w:div w:id="51930551">
      <w:bodyDiv w:val="1"/>
      <w:marLeft w:val="0"/>
      <w:marRight w:val="0"/>
      <w:marTop w:val="0"/>
      <w:marBottom w:val="0"/>
      <w:divBdr>
        <w:top w:val="none" w:sz="0" w:space="0" w:color="auto"/>
        <w:left w:val="none" w:sz="0" w:space="0" w:color="auto"/>
        <w:bottom w:val="none" w:sz="0" w:space="0" w:color="auto"/>
        <w:right w:val="none" w:sz="0" w:space="0" w:color="auto"/>
      </w:divBdr>
    </w:div>
    <w:div w:id="53165909">
      <w:bodyDiv w:val="1"/>
      <w:marLeft w:val="0"/>
      <w:marRight w:val="0"/>
      <w:marTop w:val="0"/>
      <w:marBottom w:val="0"/>
      <w:divBdr>
        <w:top w:val="none" w:sz="0" w:space="0" w:color="auto"/>
        <w:left w:val="none" w:sz="0" w:space="0" w:color="auto"/>
        <w:bottom w:val="none" w:sz="0" w:space="0" w:color="auto"/>
        <w:right w:val="none" w:sz="0" w:space="0" w:color="auto"/>
      </w:divBdr>
    </w:div>
    <w:div w:id="56826360">
      <w:bodyDiv w:val="1"/>
      <w:marLeft w:val="0"/>
      <w:marRight w:val="0"/>
      <w:marTop w:val="0"/>
      <w:marBottom w:val="0"/>
      <w:divBdr>
        <w:top w:val="none" w:sz="0" w:space="0" w:color="auto"/>
        <w:left w:val="none" w:sz="0" w:space="0" w:color="auto"/>
        <w:bottom w:val="none" w:sz="0" w:space="0" w:color="auto"/>
        <w:right w:val="none" w:sz="0" w:space="0" w:color="auto"/>
      </w:divBdr>
    </w:div>
    <w:div w:id="58329371">
      <w:bodyDiv w:val="1"/>
      <w:marLeft w:val="0"/>
      <w:marRight w:val="0"/>
      <w:marTop w:val="0"/>
      <w:marBottom w:val="0"/>
      <w:divBdr>
        <w:top w:val="none" w:sz="0" w:space="0" w:color="auto"/>
        <w:left w:val="none" w:sz="0" w:space="0" w:color="auto"/>
        <w:bottom w:val="none" w:sz="0" w:space="0" w:color="auto"/>
        <w:right w:val="none" w:sz="0" w:space="0" w:color="auto"/>
      </w:divBdr>
    </w:div>
    <w:div w:id="58750032">
      <w:bodyDiv w:val="1"/>
      <w:marLeft w:val="0"/>
      <w:marRight w:val="0"/>
      <w:marTop w:val="0"/>
      <w:marBottom w:val="0"/>
      <w:divBdr>
        <w:top w:val="none" w:sz="0" w:space="0" w:color="auto"/>
        <w:left w:val="none" w:sz="0" w:space="0" w:color="auto"/>
        <w:bottom w:val="none" w:sz="0" w:space="0" w:color="auto"/>
        <w:right w:val="none" w:sz="0" w:space="0" w:color="auto"/>
      </w:divBdr>
    </w:div>
    <w:div w:id="59131997">
      <w:bodyDiv w:val="1"/>
      <w:marLeft w:val="0"/>
      <w:marRight w:val="0"/>
      <w:marTop w:val="0"/>
      <w:marBottom w:val="0"/>
      <w:divBdr>
        <w:top w:val="none" w:sz="0" w:space="0" w:color="auto"/>
        <w:left w:val="none" w:sz="0" w:space="0" w:color="auto"/>
        <w:bottom w:val="none" w:sz="0" w:space="0" w:color="auto"/>
        <w:right w:val="none" w:sz="0" w:space="0" w:color="auto"/>
      </w:divBdr>
    </w:div>
    <w:div w:id="59139260">
      <w:bodyDiv w:val="1"/>
      <w:marLeft w:val="0"/>
      <w:marRight w:val="0"/>
      <w:marTop w:val="0"/>
      <w:marBottom w:val="0"/>
      <w:divBdr>
        <w:top w:val="none" w:sz="0" w:space="0" w:color="auto"/>
        <w:left w:val="none" w:sz="0" w:space="0" w:color="auto"/>
        <w:bottom w:val="none" w:sz="0" w:space="0" w:color="auto"/>
        <w:right w:val="none" w:sz="0" w:space="0" w:color="auto"/>
      </w:divBdr>
    </w:div>
    <w:div w:id="59601849">
      <w:bodyDiv w:val="1"/>
      <w:marLeft w:val="0"/>
      <w:marRight w:val="0"/>
      <w:marTop w:val="0"/>
      <w:marBottom w:val="0"/>
      <w:divBdr>
        <w:top w:val="none" w:sz="0" w:space="0" w:color="auto"/>
        <w:left w:val="none" w:sz="0" w:space="0" w:color="auto"/>
        <w:bottom w:val="none" w:sz="0" w:space="0" w:color="auto"/>
        <w:right w:val="none" w:sz="0" w:space="0" w:color="auto"/>
      </w:divBdr>
    </w:div>
    <w:div w:id="60450800">
      <w:bodyDiv w:val="1"/>
      <w:marLeft w:val="0"/>
      <w:marRight w:val="0"/>
      <w:marTop w:val="0"/>
      <w:marBottom w:val="0"/>
      <w:divBdr>
        <w:top w:val="none" w:sz="0" w:space="0" w:color="auto"/>
        <w:left w:val="none" w:sz="0" w:space="0" w:color="auto"/>
        <w:bottom w:val="none" w:sz="0" w:space="0" w:color="auto"/>
        <w:right w:val="none" w:sz="0" w:space="0" w:color="auto"/>
      </w:divBdr>
    </w:div>
    <w:div w:id="60829223">
      <w:bodyDiv w:val="1"/>
      <w:marLeft w:val="0"/>
      <w:marRight w:val="0"/>
      <w:marTop w:val="0"/>
      <w:marBottom w:val="0"/>
      <w:divBdr>
        <w:top w:val="none" w:sz="0" w:space="0" w:color="auto"/>
        <w:left w:val="none" w:sz="0" w:space="0" w:color="auto"/>
        <w:bottom w:val="none" w:sz="0" w:space="0" w:color="auto"/>
        <w:right w:val="none" w:sz="0" w:space="0" w:color="auto"/>
      </w:divBdr>
    </w:div>
    <w:div w:id="62290521">
      <w:bodyDiv w:val="1"/>
      <w:marLeft w:val="0"/>
      <w:marRight w:val="0"/>
      <w:marTop w:val="0"/>
      <w:marBottom w:val="0"/>
      <w:divBdr>
        <w:top w:val="none" w:sz="0" w:space="0" w:color="auto"/>
        <w:left w:val="none" w:sz="0" w:space="0" w:color="auto"/>
        <w:bottom w:val="none" w:sz="0" w:space="0" w:color="auto"/>
        <w:right w:val="none" w:sz="0" w:space="0" w:color="auto"/>
      </w:divBdr>
    </w:div>
    <w:div w:id="66538766">
      <w:bodyDiv w:val="1"/>
      <w:marLeft w:val="0"/>
      <w:marRight w:val="0"/>
      <w:marTop w:val="0"/>
      <w:marBottom w:val="0"/>
      <w:divBdr>
        <w:top w:val="none" w:sz="0" w:space="0" w:color="auto"/>
        <w:left w:val="none" w:sz="0" w:space="0" w:color="auto"/>
        <w:bottom w:val="none" w:sz="0" w:space="0" w:color="auto"/>
        <w:right w:val="none" w:sz="0" w:space="0" w:color="auto"/>
      </w:divBdr>
    </w:div>
    <w:div w:id="67533964">
      <w:bodyDiv w:val="1"/>
      <w:marLeft w:val="0"/>
      <w:marRight w:val="0"/>
      <w:marTop w:val="0"/>
      <w:marBottom w:val="0"/>
      <w:divBdr>
        <w:top w:val="none" w:sz="0" w:space="0" w:color="auto"/>
        <w:left w:val="none" w:sz="0" w:space="0" w:color="auto"/>
        <w:bottom w:val="none" w:sz="0" w:space="0" w:color="auto"/>
        <w:right w:val="none" w:sz="0" w:space="0" w:color="auto"/>
      </w:divBdr>
    </w:div>
    <w:div w:id="67584423">
      <w:bodyDiv w:val="1"/>
      <w:marLeft w:val="0"/>
      <w:marRight w:val="0"/>
      <w:marTop w:val="0"/>
      <w:marBottom w:val="0"/>
      <w:divBdr>
        <w:top w:val="none" w:sz="0" w:space="0" w:color="auto"/>
        <w:left w:val="none" w:sz="0" w:space="0" w:color="auto"/>
        <w:bottom w:val="none" w:sz="0" w:space="0" w:color="auto"/>
        <w:right w:val="none" w:sz="0" w:space="0" w:color="auto"/>
      </w:divBdr>
    </w:div>
    <w:div w:id="69084025">
      <w:bodyDiv w:val="1"/>
      <w:marLeft w:val="0"/>
      <w:marRight w:val="0"/>
      <w:marTop w:val="0"/>
      <w:marBottom w:val="0"/>
      <w:divBdr>
        <w:top w:val="none" w:sz="0" w:space="0" w:color="auto"/>
        <w:left w:val="none" w:sz="0" w:space="0" w:color="auto"/>
        <w:bottom w:val="none" w:sz="0" w:space="0" w:color="auto"/>
        <w:right w:val="none" w:sz="0" w:space="0" w:color="auto"/>
      </w:divBdr>
    </w:div>
    <w:div w:id="71974566">
      <w:bodyDiv w:val="1"/>
      <w:marLeft w:val="0"/>
      <w:marRight w:val="0"/>
      <w:marTop w:val="0"/>
      <w:marBottom w:val="0"/>
      <w:divBdr>
        <w:top w:val="none" w:sz="0" w:space="0" w:color="auto"/>
        <w:left w:val="none" w:sz="0" w:space="0" w:color="auto"/>
        <w:bottom w:val="none" w:sz="0" w:space="0" w:color="auto"/>
        <w:right w:val="none" w:sz="0" w:space="0" w:color="auto"/>
      </w:divBdr>
    </w:div>
    <w:div w:id="76482759">
      <w:bodyDiv w:val="1"/>
      <w:marLeft w:val="0"/>
      <w:marRight w:val="0"/>
      <w:marTop w:val="0"/>
      <w:marBottom w:val="0"/>
      <w:divBdr>
        <w:top w:val="none" w:sz="0" w:space="0" w:color="auto"/>
        <w:left w:val="none" w:sz="0" w:space="0" w:color="auto"/>
        <w:bottom w:val="none" w:sz="0" w:space="0" w:color="auto"/>
        <w:right w:val="none" w:sz="0" w:space="0" w:color="auto"/>
      </w:divBdr>
    </w:div>
    <w:div w:id="77798389">
      <w:bodyDiv w:val="1"/>
      <w:marLeft w:val="0"/>
      <w:marRight w:val="0"/>
      <w:marTop w:val="0"/>
      <w:marBottom w:val="0"/>
      <w:divBdr>
        <w:top w:val="none" w:sz="0" w:space="0" w:color="auto"/>
        <w:left w:val="none" w:sz="0" w:space="0" w:color="auto"/>
        <w:bottom w:val="none" w:sz="0" w:space="0" w:color="auto"/>
        <w:right w:val="none" w:sz="0" w:space="0" w:color="auto"/>
      </w:divBdr>
    </w:div>
    <w:div w:id="81534293">
      <w:bodyDiv w:val="1"/>
      <w:marLeft w:val="0"/>
      <w:marRight w:val="0"/>
      <w:marTop w:val="0"/>
      <w:marBottom w:val="0"/>
      <w:divBdr>
        <w:top w:val="none" w:sz="0" w:space="0" w:color="auto"/>
        <w:left w:val="none" w:sz="0" w:space="0" w:color="auto"/>
        <w:bottom w:val="none" w:sz="0" w:space="0" w:color="auto"/>
        <w:right w:val="none" w:sz="0" w:space="0" w:color="auto"/>
      </w:divBdr>
    </w:div>
    <w:div w:id="82146180">
      <w:bodyDiv w:val="1"/>
      <w:marLeft w:val="0"/>
      <w:marRight w:val="0"/>
      <w:marTop w:val="0"/>
      <w:marBottom w:val="0"/>
      <w:divBdr>
        <w:top w:val="none" w:sz="0" w:space="0" w:color="auto"/>
        <w:left w:val="none" w:sz="0" w:space="0" w:color="auto"/>
        <w:bottom w:val="none" w:sz="0" w:space="0" w:color="auto"/>
        <w:right w:val="none" w:sz="0" w:space="0" w:color="auto"/>
      </w:divBdr>
    </w:div>
    <w:div w:id="82998639">
      <w:bodyDiv w:val="1"/>
      <w:marLeft w:val="0"/>
      <w:marRight w:val="0"/>
      <w:marTop w:val="0"/>
      <w:marBottom w:val="0"/>
      <w:divBdr>
        <w:top w:val="none" w:sz="0" w:space="0" w:color="auto"/>
        <w:left w:val="none" w:sz="0" w:space="0" w:color="auto"/>
        <w:bottom w:val="none" w:sz="0" w:space="0" w:color="auto"/>
        <w:right w:val="none" w:sz="0" w:space="0" w:color="auto"/>
      </w:divBdr>
    </w:div>
    <w:div w:id="83231827">
      <w:bodyDiv w:val="1"/>
      <w:marLeft w:val="0"/>
      <w:marRight w:val="0"/>
      <w:marTop w:val="0"/>
      <w:marBottom w:val="0"/>
      <w:divBdr>
        <w:top w:val="none" w:sz="0" w:space="0" w:color="auto"/>
        <w:left w:val="none" w:sz="0" w:space="0" w:color="auto"/>
        <w:bottom w:val="none" w:sz="0" w:space="0" w:color="auto"/>
        <w:right w:val="none" w:sz="0" w:space="0" w:color="auto"/>
      </w:divBdr>
    </w:div>
    <w:div w:id="84346655">
      <w:bodyDiv w:val="1"/>
      <w:marLeft w:val="0"/>
      <w:marRight w:val="0"/>
      <w:marTop w:val="0"/>
      <w:marBottom w:val="0"/>
      <w:divBdr>
        <w:top w:val="none" w:sz="0" w:space="0" w:color="auto"/>
        <w:left w:val="none" w:sz="0" w:space="0" w:color="auto"/>
        <w:bottom w:val="none" w:sz="0" w:space="0" w:color="auto"/>
        <w:right w:val="none" w:sz="0" w:space="0" w:color="auto"/>
      </w:divBdr>
    </w:div>
    <w:div w:id="85393761">
      <w:bodyDiv w:val="1"/>
      <w:marLeft w:val="0"/>
      <w:marRight w:val="0"/>
      <w:marTop w:val="0"/>
      <w:marBottom w:val="0"/>
      <w:divBdr>
        <w:top w:val="none" w:sz="0" w:space="0" w:color="auto"/>
        <w:left w:val="none" w:sz="0" w:space="0" w:color="auto"/>
        <w:bottom w:val="none" w:sz="0" w:space="0" w:color="auto"/>
        <w:right w:val="none" w:sz="0" w:space="0" w:color="auto"/>
      </w:divBdr>
    </w:div>
    <w:div w:id="86853060">
      <w:bodyDiv w:val="1"/>
      <w:marLeft w:val="0"/>
      <w:marRight w:val="0"/>
      <w:marTop w:val="0"/>
      <w:marBottom w:val="0"/>
      <w:divBdr>
        <w:top w:val="none" w:sz="0" w:space="0" w:color="auto"/>
        <w:left w:val="none" w:sz="0" w:space="0" w:color="auto"/>
        <w:bottom w:val="none" w:sz="0" w:space="0" w:color="auto"/>
        <w:right w:val="none" w:sz="0" w:space="0" w:color="auto"/>
      </w:divBdr>
    </w:div>
    <w:div w:id="88505137">
      <w:bodyDiv w:val="1"/>
      <w:marLeft w:val="0"/>
      <w:marRight w:val="0"/>
      <w:marTop w:val="0"/>
      <w:marBottom w:val="0"/>
      <w:divBdr>
        <w:top w:val="none" w:sz="0" w:space="0" w:color="auto"/>
        <w:left w:val="none" w:sz="0" w:space="0" w:color="auto"/>
        <w:bottom w:val="none" w:sz="0" w:space="0" w:color="auto"/>
        <w:right w:val="none" w:sz="0" w:space="0" w:color="auto"/>
      </w:divBdr>
    </w:div>
    <w:div w:id="88895868">
      <w:bodyDiv w:val="1"/>
      <w:marLeft w:val="0"/>
      <w:marRight w:val="0"/>
      <w:marTop w:val="0"/>
      <w:marBottom w:val="0"/>
      <w:divBdr>
        <w:top w:val="none" w:sz="0" w:space="0" w:color="auto"/>
        <w:left w:val="none" w:sz="0" w:space="0" w:color="auto"/>
        <w:bottom w:val="none" w:sz="0" w:space="0" w:color="auto"/>
        <w:right w:val="none" w:sz="0" w:space="0" w:color="auto"/>
      </w:divBdr>
    </w:div>
    <w:div w:id="89591025">
      <w:bodyDiv w:val="1"/>
      <w:marLeft w:val="0"/>
      <w:marRight w:val="0"/>
      <w:marTop w:val="0"/>
      <w:marBottom w:val="0"/>
      <w:divBdr>
        <w:top w:val="none" w:sz="0" w:space="0" w:color="auto"/>
        <w:left w:val="none" w:sz="0" w:space="0" w:color="auto"/>
        <w:bottom w:val="none" w:sz="0" w:space="0" w:color="auto"/>
        <w:right w:val="none" w:sz="0" w:space="0" w:color="auto"/>
      </w:divBdr>
    </w:div>
    <w:div w:id="90441853">
      <w:bodyDiv w:val="1"/>
      <w:marLeft w:val="0"/>
      <w:marRight w:val="0"/>
      <w:marTop w:val="0"/>
      <w:marBottom w:val="0"/>
      <w:divBdr>
        <w:top w:val="none" w:sz="0" w:space="0" w:color="auto"/>
        <w:left w:val="none" w:sz="0" w:space="0" w:color="auto"/>
        <w:bottom w:val="none" w:sz="0" w:space="0" w:color="auto"/>
        <w:right w:val="none" w:sz="0" w:space="0" w:color="auto"/>
      </w:divBdr>
    </w:div>
    <w:div w:id="94712825">
      <w:bodyDiv w:val="1"/>
      <w:marLeft w:val="0"/>
      <w:marRight w:val="0"/>
      <w:marTop w:val="0"/>
      <w:marBottom w:val="0"/>
      <w:divBdr>
        <w:top w:val="none" w:sz="0" w:space="0" w:color="auto"/>
        <w:left w:val="none" w:sz="0" w:space="0" w:color="auto"/>
        <w:bottom w:val="none" w:sz="0" w:space="0" w:color="auto"/>
        <w:right w:val="none" w:sz="0" w:space="0" w:color="auto"/>
      </w:divBdr>
    </w:div>
    <w:div w:id="95759090">
      <w:bodyDiv w:val="1"/>
      <w:marLeft w:val="0"/>
      <w:marRight w:val="0"/>
      <w:marTop w:val="0"/>
      <w:marBottom w:val="0"/>
      <w:divBdr>
        <w:top w:val="none" w:sz="0" w:space="0" w:color="auto"/>
        <w:left w:val="none" w:sz="0" w:space="0" w:color="auto"/>
        <w:bottom w:val="none" w:sz="0" w:space="0" w:color="auto"/>
        <w:right w:val="none" w:sz="0" w:space="0" w:color="auto"/>
      </w:divBdr>
    </w:div>
    <w:div w:id="98911837">
      <w:bodyDiv w:val="1"/>
      <w:marLeft w:val="0"/>
      <w:marRight w:val="0"/>
      <w:marTop w:val="0"/>
      <w:marBottom w:val="0"/>
      <w:divBdr>
        <w:top w:val="none" w:sz="0" w:space="0" w:color="auto"/>
        <w:left w:val="none" w:sz="0" w:space="0" w:color="auto"/>
        <w:bottom w:val="none" w:sz="0" w:space="0" w:color="auto"/>
        <w:right w:val="none" w:sz="0" w:space="0" w:color="auto"/>
      </w:divBdr>
    </w:div>
    <w:div w:id="99574775">
      <w:bodyDiv w:val="1"/>
      <w:marLeft w:val="0"/>
      <w:marRight w:val="0"/>
      <w:marTop w:val="0"/>
      <w:marBottom w:val="0"/>
      <w:divBdr>
        <w:top w:val="none" w:sz="0" w:space="0" w:color="auto"/>
        <w:left w:val="none" w:sz="0" w:space="0" w:color="auto"/>
        <w:bottom w:val="none" w:sz="0" w:space="0" w:color="auto"/>
        <w:right w:val="none" w:sz="0" w:space="0" w:color="auto"/>
      </w:divBdr>
    </w:div>
    <w:div w:id="99692038">
      <w:bodyDiv w:val="1"/>
      <w:marLeft w:val="0"/>
      <w:marRight w:val="0"/>
      <w:marTop w:val="0"/>
      <w:marBottom w:val="0"/>
      <w:divBdr>
        <w:top w:val="none" w:sz="0" w:space="0" w:color="auto"/>
        <w:left w:val="none" w:sz="0" w:space="0" w:color="auto"/>
        <w:bottom w:val="none" w:sz="0" w:space="0" w:color="auto"/>
        <w:right w:val="none" w:sz="0" w:space="0" w:color="auto"/>
      </w:divBdr>
    </w:div>
    <w:div w:id="100690645">
      <w:bodyDiv w:val="1"/>
      <w:marLeft w:val="0"/>
      <w:marRight w:val="0"/>
      <w:marTop w:val="0"/>
      <w:marBottom w:val="0"/>
      <w:divBdr>
        <w:top w:val="none" w:sz="0" w:space="0" w:color="auto"/>
        <w:left w:val="none" w:sz="0" w:space="0" w:color="auto"/>
        <w:bottom w:val="none" w:sz="0" w:space="0" w:color="auto"/>
        <w:right w:val="none" w:sz="0" w:space="0" w:color="auto"/>
      </w:divBdr>
    </w:div>
    <w:div w:id="103429664">
      <w:bodyDiv w:val="1"/>
      <w:marLeft w:val="0"/>
      <w:marRight w:val="0"/>
      <w:marTop w:val="0"/>
      <w:marBottom w:val="0"/>
      <w:divBdr>
        <w:top w:val="none" w:sz="0" w:space="0" w:color="auto"/>
        <w:left w:val="none" w:sz="0" w:space="0" w:color="auto"/>
        <w:bottom w:val="none" w:sz="0" w:space="0" w:color="auto"/>
        <w:right w:val="none" w:sz="0" w:space="0" w:color="auto"/>
      </w:divBdr>
    </w:div>
    <w:div w:id="103572520">
      <w:bodyDiv w:val="1"/>
      <w:marLeft w:val="0"/>
      <w:marRight w:val="0"/>
      <w:marTop w:val="0"/>
      <w:marBottom w:val="0"/>
      <w:divBdr>
        <w:top w:val="none" w:sz="0" w:space="0" w:color="auto"/>
        <w:left w:val="none" w:sz="0" w:space="0" w:color="auto"/>
        <w:bottom w:val="none" w:sz="0" w:space="0" w:color="auto"/>
        <w:right w:val="none" w:sz="0" w:space="0" w:color="auto"/>
      </w:divBdr>
    </w:div>
    <w:div w:id="104354430">
      <w:bodyDiv w:val="1"/>
      <w:marLeft w:val="0"/>
      <w:marRight w:val="0"/>
      <w:marTop w:val="0"/>
      <w:marBottom w:val="0"/>
      <w:divBdr>
        <w:top w:val="none" w:sz="0" w:space="0" w:color="auto"/>
        <w:left w:val="none" w:sz="0" w:space="0" w:color="auto"/>
        <w:bottom w:val="none" w:sz="0" w:space="0" w:color="auto"/>
        <w:right w:val="none" w:sz="0" w:space="0" w:color="auto"/>
      </w:divBdr>
    </w:div>
    <w:div w:id="105124089">
      <w:bodyDiv w:val="1"/>
      <w:marLeft w:val="0"/>
      <w:marRight w:val="0"/>
      <w:marTop w:val="0"/>
      <w:marBottom w:val="0"/>
      <w:divBdr>
        <w:top w:val="none" w:sz="0" w:space="0" w:color="auto"/>
        <w:left w:val="none" w:sz="0" w:space="0" w:color="auto"/>
        <w:bottom w:val="none" w:sz="0" w:space="0" w:color="auto"/>
        <w:right w:val="none" w:sz="0" w:space="0" w:color="auto"/>
      </w:divBdr>
    </w:div>
    <w:div w:id="105541878">
      <w:bodyDiv w:val="1"/>
      <w:marLeft w:val="0"/>
      <w:marRight w:val="0"/>
      <w:marTop w:val="0"/>
      <w:marBottom w:val="0"/>
      <w:divBdr>
        <w:top w:val="none" w:sz="0" w:space="0" w:color="auto"/>
        <w:left w:val="none" w:sz="0" w:space="0" w:color="auto"/>
        <w:bottom w:val="none" w:sz="0" w:space="0" w:color="auto"/>
        <w:right w:val="none" w:sz="0" w:space="0" w:color="auto"/>
      </w:divBdr>
    </w:div>
    <w:div w:id="106509569">
      <w:bodyDiv w:val="1"/>
      <w:marLeft w:val="0"/>
      <w:marRight w:val="0"/>
      <w:marTop w:val="0"/>
      <w:marBottom w:val="0"/>
      <w:divBdr>
        <w:top w:val="none" w:sz="0" w:space="0" w:color="auto"/>
        <w:left w:val="none" w:sz="0" w:space="0" w:color="auto"/>
        <w:bottom w:val="none" w:sz="0" w:space="0" w:color="auto"/>
        <w:right w:val="none" w:sz="0" w:space="0" w:color="auto"/>
      </w:divBdr>
    </w:div>
    <w:div w:id="106513204">
      <w:bodyDiv w:val="1"/>
      <w:marLeft w:val="0"/>
      <w:marRight w:val="0"/>
      <w:marTop w:val="0"/>
      <w:marBottom w:val="0"/>
      <w:divBdr>
        <w:top w:val="none" w:sz="0" w:space="0" w:color="auto"/>
        <w:left w:val="none" w:sz="0" w:space="0" w:color="auto"/>
        <w:bottom w:val="none" w:sz="0" w:space="0" w:color="auto"/>
        <w:right w:val="none" w:sz="0" w:space="0" w:color="auto"/>
      </w:divBdr>
    </w:div>
    <w:div w:id="110976003">
      <w:bodyDiv w:val="1"/>
      <w:marLeft w:val="0"/>
      <w:marRight w:val="0"/>
      <w:marTop w:val="0"/>
      <w:marBottom w:val="0"/>
      <w:divBdr>
        <w:top w:val="none" w:sz="0" w:space="0" w:color="auto"/>
        <w:left w:val="none" w:sz="0" w:space="0" w:color="auto"/>
        <w:bottom w:val="none" w:sz="0" w:space="0" w:color="auto"/>
        <w:right w:val="none" w:sz="0" w:space="0" w:color="auto"/>
      </w:divBdr>
    </w:div>
    <w:div w:id="111365871">
      <w:bodyDiv w:val="1"/>
      <w:marLeft w:val="0"/>
      <w:marRight w:val="0"/>
      <w:marTop w:val="0"/>
      <w:marBottom w:val="0"/>
      <w:divBdr>
        <w:top w:val="none" w:sz="0" w:space="0" w:color="auto"/>
        <w:left w:val="none" w:sz="0" w:space="0" w:color="auto"/>
        <w:bottom w:val="none" w:sz="0" w:space="0" w:color="auto"/>
        <w:right w:val="none" w:sz="0" w:space="0" w:color="auto"/>
      </w:divBdr>
    </w:div>
    <w:div w:id="112528682">
      <w:bodyDiv w:val="1"/>
      <w:marLeft w:val="0"/>
      <w:marRight w:val="0"/>
      <w:marTop w:val="0"/>
      <w:marBottom w:val="0"/>
      <w:divBdr>
        <w:top w:val="none" w:sz="0" w:space="0" w:color="auto"/>
        <w:left w:val="none" w:sz="0" w:space="0" w:color="auto"/>
        <w:bottom w:val="none" w:sz="0" w:space="0" w:color="auto"/>
        <w:right w:val="none" w:sz="0" w:space="0" w:color="auto"/>
      </w:divBdr>
    </w:div>
    <w:div w:id="112603005">
      <w:bodyDiv w:val="1"/>
      <w:marLeft w:val="0"/>
      <w:marRight w:val="0"/>
      <w:marTop w:val="0"/>
      <w:marBottom w:val="0"/>
      <w:divBdr>
        <w:top w:val="none" w:sz="0" w:space="0" w:color="auto"/>
        <w:left w:val="none" w:sz="0" w:space="0" w:color="auto"/>
        <w:bottom w:val="none" w:sz="0" w:space="0" w:color="auto"/>
        <w:right w:val="none" w:sz="0" w:space="0" w:color="auto"/>
      </w:divBdr>
    </w:div>
    <w:div w:id="113328015">
      <w:bodyDiv w:val="1"/>
      <w:marLeft w:val="0"/>
      <w:marRight w:val="0"/>
      <w:marTop w:val="0"/>
      <w:marBottom w:val="0"/>
      <w:divBdr>
        <w:top w:val="none" w:sz="0" w:space="0" w:color="auto"/>
        <w:left w:val="none" w:sz="0" w:space="0" w:color="auto"/>
        <w:bottom w:val="none" w:sz="0" w:space="0" w:color="auto"/>
        <w:right w:val="none" w:sz="0" w:space="0" w:color="auto"/>
      </w:divBdr>
    </w:div>
    <w:div w:id="113644312">
      <w:bodyDiv w:val="1"/>
      <w:marLeft w:val="0"/>
      <w:marRight w:val="0"/>
      <w:marTop w:val="0"/>
      <w:marBottom w:val="0"/>
      <w:divBdr>
        <w:top w:val="none" w:sz="0" w:space="0" w:color="auto"/>
        <w:left w:val="none" w:sz="0" w:space="0" w:color="auto"/>
        <w:bottom w:val="none" w:sz="0" w:space="0" w:color="auto"/>
        <w:right w:val="none" w:sz="0" w:space="0" w:color="auto"/>
      </w:divBdr>
    </w:div>
    <w:div w:id="121117801">
      <w:bodyDiv w:val="1"/>
      <w:marLeft w:val="0"/>
      <w:marRight w:val="0"/>
      <w:marTop w:val="0"/>
      <w:marBottom w:val="0"/>
      <w:divBdr>
        <w:top w:val="none" w:sz="0" w:space="0" w:color="auto"/>
        <w:left w:val="none" w:sz="0" w:space="0" w:color="auto"/>
        <w:bottom w:val="none" w:sz="0" w:space="0" w:color="auto"/>
        <w:right w:val="none" w:sz="0" w:space="0" w:color="auto"/>
      </w:divBdr>
    </w:div>
    <w:div w:id="122963891">
      <w:bodyDiv w:val="1"/>
      <w:marLeft w:val="0"/>
      <w:marRight w:val="0"/>
      <w:marTop w:val="0"/>
      <w:marBottom w:val="0"/>
      <w:divBdr>
        <w:top w:val="none" w:sz="0" w:space="0" w:color="auto"/>
        <w:left w:val="none" w:sz="0" w:space="0" w:color="auto"/>
        <w:bottom w:val="none" w:sz="0" w:space="0" w:color="auto"/>
        <w:right w:val="none" w:sz="0" w:space="0" w:color="auto"/>
      </w:divBdr>
    </w:div>
    <w:div w:id="124928523">
      <w:bodyDiv w:val="1"/>
      <w:marLeft w:val="0"/>
      <w:marRight w:val="0"/>
      <w:marTop w:val="0"/>
      <w:marBottom w:val="0"/>
      <w:divBdr>
        <w:top w:val="none" w:sz="0" w:space="0" w:color="auto"/>
        <w:left w:val="none" w:sz="0" w:space="0" w:color="auto"/>
        <w:bottom w:val="none" w:sz="0" w:space="0" w:color="auto"/>
        <w:right w:val="none" w:sz="0" w:space="0" w:color="auto"/>
      </w:divBdr>
    </w:div>
    <w:div w:id="126750258">
      <w:bodyDiv w:val="1"/>
      <w:marLeft w:val="0"/>
      <w:marRight w:val="0"/>
      <w:marTop w:val="0"/>
      <w:marBottom w:val="0"/>
      <w:divBdr>
        <w:top w:val="none" w:sz="0" w:space="0" w:color="auto"/>
        <w:left w:val="none" w:sz="0" w:space="0" w:color="auto"/>
        <w:bottom w:val="none" w:sz="0" w:space="0" w:color="auto"/>
        <w:right w:val="none" w:sz="0" w:space="0" w:color="auto"/>
      </w:divBdr>
    </w:div>
    <w:div w:id="128981725">
      <w:bodyDiv w:val="1"/>
      <w:marLeft w:val="0"/>
      <w:marRight w:val="0"/>
      <w:marTop w:val="0"/>
      <w:marBottom w:val="0"/>
      <w:divBdr>
        <w:top w:val="none" w:sz="0" w:space="0" w:color="auto"/>
        <w:left w:val="none" w:sz="0" w:space="0" w:color="auto"/>
        <w:bottom w:val="none" w:sz="0" w:space="0" w:color="auto"/>
        <w:right w:val="none" w:sz="0" w:space="0" w:color="auto"/>
      </w:divBdr>
    </w:div>
    <w:div w:id="129514338">
      <w:bodyDiv w:val="1"/>
      <w:marLeft w:val="0"/>
      <w:marRight w:val="0"/>
      <w:marTop w:val="0"/>
      <w:marBottom w:val="0"/>
      <w:divBdr>
        <w:top w:val="none" w:sz="0" w:space="0" w:color="auto"/>
        <w:left w:val="none" w:sz="0" w:space="0" w:color="auto"/>
        <w:bottom w:val="none" w:sz="0" w:space="0" w:color="auto"/>
        <w:right w:val="none" w:sz="0" w:space="0" w:color="auto"/>
      </w:divBdr>
    </w:div>
    <w:div w:id="130252458">
      <w:bodyDiv w:val="1"/>
      <w:marLeft w:val="0"/>
      <w:marRight w:val="0"/>
      <w:marTop w:val="0"/>
      <w:marBottom w:val="0"/>
      <w:divBdr>
        <w:top w:val="none" w:sz="0" w:space="0" w:color="auto"/>
        <w:left w:val="none" w:sz="0" w:space="0" w:color="auto"/>
        <w:bottom w:val="none" w:sz="0" w:space="0" w:color="auto"/>
        <w:right w:val="none" w:sz="0" w:space="0" w:color="auto"/>
      </w:divBdr>
    </w:div>
    <w:div w:id="134758495">
      <w:bodyDiv w:val="1"/>
      <w:marLeft w:val="0"/>
      <w:marRight w:val="0"/>
      <w:marTop w:val="0"/>
      <w:marBottom w:val="0"/>
      <w:divBdr>
        <w:top w:val="none" w:sz="0" w:space="0" w:color="auto"/>
        <w:left w:val="none" w:sz="0" w:space="0" w:color="auto"/>
        <w:bottom w:val="none" w:sz="0" w:space="0" w:color="auto"/>
        <w:right w:val="none" w:sz="0" w:space="0" w:color="auto"/>
      </w:divBdr>
    </w:div>
    <w:div w:id="135999516">
      <w:bodyDiv w:val="1"/>
      <w:marLeft w:val="0"/>
      <w:marRight w:val="0"/>
      <w:marTop w:val="0"/>
      <w:marBottom w:val="0"/>
      <w:divBdr>
        <w:top w:val="none" w:sz="0" w:space="0" w:color="auto"/>
        <w:left w:val="none" w:sz="0" w:space="0" w:color="auto"/>
        <w:bottom w:val="none" w:sz="0" w:space="0" w:color="auto"/>
        <w:right w:val="none" w:sz="0" w:space="0" w:color="auto"/>
      </w:divBdr>
    </w:div>
    <w:div w:id="136458685">
      <w:bodyDiv w:val="1"/>
      <w:marLeft w:val="0"/>
      <w:marRight w:val="0"/>
      <w:marTop w:val="0"/>
      <w:marBottom w:val="0"/>
      <w:divBdr>
        <w:top w:val="none" w:sz="0" w:space="0" w:color="auto"/>
        <w:left w:val="none" w:sz="0" w:space="0" w:color="auto"/>
        <w:bottom w:val="none" w:sz="0" w:space="0" w:color="auto"/>
        <w:right w:val="none" w:sz="0" w:space="0" w:color="auto"/>
      </w:divBdr>
    </w:div>
    <w:div w:id="137236312">
      <w:bodyDiv w:val="1"/>
      <w:marLeft w:val="0"/>
      <w:marRight w:val="0"/>
      <w:marTop w:val="0"/>
      <w:marBottom w:val="0"/>
      <w:divBdr>
        <w:top w:val="none" w:sz="0" w:space="0" w:color="auto"/>
        <w:left w:val="none" w:sz="0" w:space="0" w:color="auto"/>
        <w:bottom w:val="none" w:sz="0" w:space="0" w:color="auto"/>
        <w:right w:val="none" w:sz="0" w:space="0" w:color="auto"/>
      </w:divBdr>
    </w:div>
    <w:div w:id="137381487">
      <w:bodyDiv w:val="1"/>
      <w:marLeft w:val="0"/>
      <w:marRight w:val="0"/>
      <w:marTop w:val="0"/>
      <w:marBottom w:val="0"/>
      <w:divBdr>
        <w:top w:val="none" w:sz="0" w:space="0" w:color="auto"/>
        <w:left w:val="none" w:sz="0" w:space="0" w:color="auto"/>
        <w:bottom w:val="none" w:sz="0" w:space="0" w:color="auto"/>
        <w:right w:val="none" w:sz="0" w:space="0" w:color="auto"/>
      </w:divBdr>
    </w:div>
    <w:div w:id="138425883">
      <w:bodyDiv w:val="1"/>
      <w:marLeft w:val="0"/>
      <w:marRight w:val="0"/>
      <w:marTop w:val="0"/>
      <w:marBottom w:val="0"/>
      <w:divBdr>
        <w:top w:val="none" w:sz="0" w:space="0" w:color="auto"/>
        <w:left w:val="none" w:sz="0" w:space="0" w:color="auto"/>
        <w:bottom w:val="none" w:sz="0" w:space="0" w:color="auto"/>
        <w:right w:val="none" w:sz="0" w:space="0" w:color="auto"/>
      </w:divBdr>
    </w:div>
    <w:div w:id="138771064">
      <w:bodyDiv w:val="1"/>
      <w:marLeft w:val="0"/>
      <w:marRight w:val="0"/>
      <w:marTop w:val="0"/>
      <w:marBottom w:val="0"/>
      <w:divBdr>
        <w:top w:val="none" w:sz="0" w:space="0" w:color="auto"/>
        <w:left w:val="none" w:sz="0" w:space="0" w:color="auto"/>
        <w:bottom w:val="none" w:sz="0" w:space="0" w:color="auto"/>
        <w:right w:val="none" w:sz="0" w:space="0" w:color="auto"/>
      </w:divBdr>
    </w:div>
    <w:div w:id="138881771">
      <w:bodyDiv w:val="1"/>
      <w:marLeft w:val="0"/>
      <w:marRight w:val="0"/>
      <w:marTop w:val="0"/>
      <w:marBottom w:val="0"/>
      <w:divBdr>
        <w:top w:val="none" w:sz="0" w:space="0" w:color="auto"/>
        <w:left w:val="none" w:sz="0" w:space="0" w:color="auto"/>
        <w:bottom w:val="none" w:sz="0" w:space="0" w:color="auto"/>
        <w:right w:val="none" w:sz="0" w:space="0" w:color="auto"/>
      </w:divBdr>
    </w:div>
    <w:div w:id="139883350">
      <w:bodyDiv w:val="1"/>
      <w:marLeft w:val="0"/>
      <w:marRight w:val="0"/>
      <w:marTop w:val="0"/>
      <w:marBottom w:val="0"/>
      <w:divBdr>
        <w:top w:val="none" w:sz="0" w:space="0" w:color="auto"/>
        <w:left w:val="none" w:sz="0" w:space="0" w:color="auto"/>
        <w:bottom w:val="none" w:sz="0" w:space="0" w:color="auto"/>
        <w:right w:val="none" w:sz="0" w:space="0" w:color="auto"/>
      </w:divBdr>
    </w:div>
    <w:div w:id="142431267">
      <w:bodyDiv w:val="1"/>
      <w:marLeft w:val="0"/>
      <w:marRight w:val="0"/>
      <w:marTop w:val="0"/>
      <w:marBottom w:val="0"/>
      <w:divBdr>
        <w:top w:val="none" w:sz="0" w:space="0" w:color="auto"/>
        <w:left w:val="none" w:sz="0" w:space="0" w:color="auto"/>
        <w:bottom w:val="none" w:sz="0" w:space="0" w:color="auto"/>
        <w:right w:val="none" w:sz="0" w:space="0" w:color="auto"/>
      </w:divBdr>
    </w:div>
    <w:div w:id="145631305">
      <w:bodyDiv w:val="1"/>
      <w:marLeft w:val="0"/>
      <w:marRight w:val="0"/>
      <w:marTop w:val="0"/>
      <w:marBottom w:val="0"/>
      <w:divBdr>
        <w:top w:val="none" w:sz="0" w:space="0" w:color="auto"/>
        <w:left w:val="none" w:sz="0" w:space="0" w:color="auto"/>
        <w:bottom w:val="none" w:sz="0" w:space="0" w:color="auto"/>
        <w:right w:val="none" w:sz="0" w:space="0" w:color="auto"/>
      </w:divBdr>
    </w:div>
    <w:div w:id="146744634">
      <w:bodyDiv w:val="1"/>
      <w:marLeft w:val="0"/>
      <w:marRight w:val="0"/>
      <w:marTop w:val="0"/>
      <w:marBottom w:val="0"/>
      <w:divBdr>
        <w:top w:val="none" w:sz="0" w:space="0" w:color="auto"/>
        <w:left w:val="none" w:sz="0" w:space="0" w:color="auto"/>
        <w:bottom w:val="none" w:sz="0" w:space="0" w:color="auto"/>
        <w:right w:val="none" w:sz="0" w:space="0" w:color="auto"/>
      </w:divBdr>
    </w:div>
    <w:div w:id="147676787">
      <w:bodyDiv w:val="1"/>
      <w:marLeft w:val="0"/>
      <w:marRight w:val="0"/>
      <w:marTop w:val="0"/>
      <w:marBottom w:val="0"/>
      <w:divBdr>
        <w:top w:val="none" w:sz="0" w:space="0" w:color="auto"/>
        <w:left w:val="none" w:sz="0" w:space="0" w:color="auto"/>
        <w:bottom w:val="none" w:sz="0" w:space="0" w:color="auto"/>
        <w:right w:val="none" w:sz="0" w:space="0" w:color="auto"/>
      </w:divBdr>
    </w:div>
    <w:div w:id="151027357">
      <w:bodyDiv w:val="1"/>
      <w:marLeft w:val="0"/>
      <w:marRight w:val="0"/>
      <w:marTop w:val="0"/>
      <w:marBottom w:val="0"/>
      <w:divBdr>
        <w:top w:val="none" w:sz="0" w:space="0" w:color="auto"/>
        <w:left w:val="none" w:sz="0" w:space="0" w:color="auto"/>
        <w:bottom w:val="none" w:sz="0" w:space="0" w:color="auto"/>
        <w:right w:val="none" w:sz="0" w:space="0" w:color="auto"/>
      </w:divBdr>
    </w:div>
    <w:div w:id="153843255">
      <w:bodyDiv w:val="1"/>
      <w:marLeft w:val="0"/>
      <w:marRight w:val="0"/>
      <w:marTop w:val="0"/>
      <w:marBottom w:val="0"/>
      <w:divBdr>
        <w:top w:val="none" w:sz="0" w:space="0" w:color="auto"/>
        <w:left w:val="none" w:sz="0" w:space="0" w:color="auto"/>
        <w:bottom w:val="none" w:sz="0" w:space="0" w:color="auto"/>
        <w:right w:val="none" w:sz="0" w:space="0" w:color="auto"/>
      </w:divBdr>
    </w:div>
    <w:div w:id="153879796">
      <w:bodyDiv w:val="1"/>
      <w:marLeft w:val="0"/>
      <w:marRight w:val="0"/>
      <w:marTop w:val="0"/>
      <w:marBottom w:val="0"/>
      <w:divBdr>
        <w:top w:val="none" w:sz="0" w:space="0" w:color="auto"/>
        <w:left w:val="none" w:sz="0" w:space="0" w:color="auto"/>
        <w:bottom w:val="none" w:sz="0" w:space="0" w:color="auto"/>
        <w:right w:val="none" w:sz="0" w:space="0" w:color="auto"/>
      </w:divBdr>
    </w:div>
    <w:div w:id="159658970">
      <w:bodyDiv w:val="1"/>
      <w:marLeft w:val="0"/>
      <w:marRight w:val="0"/>
      <w:marTop w:val="0"/>
      <w:marBottom w:val="0"/>
      <w:divBdr>
        <w:top w:val="none" w:sz="0" w:space="0" w:color="auto"/>
        <w:left w:val="none" w:sz="0" w:space="0" w:color="auto"/>
        <w:bottom w:val="none" w:sz="0" w:space="0" w:color="auto"/>
        <w:right w:val="none" w:sz="0" w:space="0" w:color="auto"/>
      </w:divBdr>
    </w:div>
    <w:div w:id="161774690">
      <w:bodyDiv w:val="1"/>
      <w:marLeft w:val="0"/>
      <w:marRight w:val="0"/>
      <w:marTop w:val="0"/>
      <w:marBottom w:val="0"/>
      <w:divBdr>
        <w:top w:val="none" w:sz="0" w:space="0" w:color="auto"/>
        <w:left w:val="none" w:sz="0" w:space="0" w:color="auto"/>
        <w:bottom w:val="none" w:sz="0" w:space="0" w:color="auto"/>
        <w:right w:val="none" w:sz="0" w:space="0" w:color="auto"/>
      </w:divBdr>
    </w:div>
    <w:div w:id="162748543">
      <w:bodyDiv w:val="1"/>
      <w:marLeft w:val="0"/>
      <w:marRight w:val="0"/>
      <w:marTop w:val="0"/>
      <w:marBottom w:val="0"/>
      <w:divBdr>
        <w:top w:val="none" w:sz="0" w:space="0" w:color="auto"/>
        <w:left w:val="none" w:sz="0" w:space="0" w:color="auto"/>
        <w:bottom w:val="none" w:sz="0" w:space="0" w:color="auto"/>
        <w:right w:val="none" w:sz="0" w:space="0" w:color="auto"/>
      </w:divBdr>
    </w:div>
    <w:div w:id="164781357">
      <w:bodyDiv w:val="1"/>
      <w:marLeft w:val="0"/>
      <w:marRight w:val="0"/>
      <w:marTop w:val="0"/>
      <w:marBottom w:val="0"/>
      <w:divBdr>
        <w:top w:val="none" w:sz="0" w:space="0" w:color="auto"/>
        <w:left w:val="none" w:sz="0" w:space="0" w:color="auto"/>
        <w:bottom w:val="none" w:sz="0" w:space="0" w:color="auto"/>
        <w:right w:val="none" w:sz="0" w:space="0" w:color="auto"/>
      </w:divBdr>
    </w:div>
    <w:div w:id="164827752">
      <w:bodyDiv w:val="1"/>
      <w:marLeft w:val="0"/>
      <w:marRight w:val="0"/>
      <w:marTop w:val="0"/>
      <w:marBottom w:val="0"/>
      <w:divBdr>
        <w:top w:val="none" w:sz="0" w:space="0" w:color="auto"/>
        <w:left w:val="none" w:sz="0" w:space="0" w:color="auto"/>
        <w:bottom w:val="none" w:sz="0" w:space="0" w:color="auto"/>
        <w:right w:val="none" w:sz="0" w:space="0" w:color="auto"/>
      </w:divBdr>
    </w:div>
    <w:div w:id="166943586">
      <w:bodyDiv w:val="1"/>
      <w:marLeft w:val="0"/>
      <w:marRight w:val="0"/>
      <w:marTop w:val="0"/>
      <w:marBottom w:val="0"/>
      <w:divBdr>
        <w:top w:val="none" w:sz="0" w:space="0" w:color="auto"/>
        <w:left w:val="none" w:sz="0" w:space="0" w:color="auto"/>
        <w:bottom w:val="none" w:sz="0" w:space="0" w:color="auto"/>
        <w:right w:val="none" w:sz="0" w:space="0" w:color="auto"/>
      </w:divBdr>
    </w:div>
    <w:div w:id="169835053">
      <w:bodyDiv w:val="1"/>
      <w:marLeft w:val="0"/>
      <w:marRight w:val="0"/>
      <w:marTop w:val="0"/>
      <w:marBottom w:val="0"/>
      <w:divBdr>
        <w:top w:val="none" w:sz="0" w:space="0" w:color="auto"/>
        <w:left w:val="none" w:sz="0" w:space="0" w:color="auto"/>
        <w:bottom w:val="none" w:sz="0" w:space="0" w:color="auto"/>
        <w:right w:val="none" w:sz="0" w:space="0" w:color="auto"/>
      </w:divBdr>
    </w:div>
    <w:div w:id="170340172">
      <w:bodyDiv w:val="1"/>
      <w:marLeft w:val="0"/>
      <w:marRight w:val="0"/>
      <w:marTop w:val="0"/>
      <w:marBottom w:val="0"/>
      <w:divBdr>
        <w:top w:val="none" w:sz="0" w:space="0" w:color="auto"/>
        <w:left w:val="none" w:sz="0" w:space="0" w:color="auto"/>
        <w:bottom w:val="none" w:sz="0" w:space="0" w:color="auto"/>
        <w:right w:val="none" w:sz="0" w:space="0" w:color="auto"/>
      </w:divBdr>
    </w:div>
    <w:div w:id="170532570">
      <w:bodyDiv w:val="1"/>
      <w:marLeft w:val="0"/>
      <w:marRight w:val="0"/>
      <w:marTop w:val="0"/>
      <w:marBottom w:val="0"/>
      <w:divBdr>
        <w:top w:val="none" w:sz="0" w:space="0" w:color="auto"/>
        <w:left w:val="none" w:sz="0" w:space="0" w:color="auto"/>
        <w:bottom w:val="none" w:sz="0" w:space="0" w:color="auto"/>
        <w:right w:val="none" w:sz="0" w:space="0" w:color="auto"/>
      </w:divBdr>
    </w:div>
    <w:div w:id="171183868">
      <w:bodyDiv w:val="1"/>
      <w:marLeft w:val="0"/>
      <w:marRight w:val="0"/>
      <w:marTop w:val="0"/>
      <w:marBottom w:val="0"/>
      <w:divBdr>
        <w:top w:val="none" w:sz="0" w:space="0" w:color="auto"/>
        <w:left w:val="none" w:sz="0" w:space="0" w:color="auto"/>
        <w:bottom w:val="none" w:sz="0" w:space="0" w:color="auto"/>
        <w:right w:val="none" w:sz="0" w:space="0" w:color="auto"/>
      </w:divBdr>
    </w:div>
    <w:div w:id="172960728">
      <w:bodyDiv w:val="1"/>
      <w:marLeft w:val="0"/>
      <w:marRight w:val="0"/>
      <w:marTop w:val="0"/>
      <w:marBottom w:val="0"/>
      <w:divBdr>
        <w:top w:val="none" w:sz="0" w:space="0" w:color="auto"/>
        <w:left w:val="none" w:sz="0" w:space="0" w:color="auto"/>
        <w:bottom w:val="none" w:sz="0" w:space="0" w:color="auto"/>
        <w:right w:val="none" w:sz="0" w:space="0" w:color="auto"/>
      </w:divBdr>
    </w:div>
    <w:div w:id="172962438">
      <w:bodyDiv w:val="1"/>
      <w:marLeft w:val="0"/>
      <w:marRight w:val="0"/>
      <w:marTop w:val="0"/>
      <w:marBottom w:val="0"/>
      <w:divBdr>
        <w:top w:val="none" w:sz="0" w:space="0" w:color="auto"/>
        <w:left w:val="none" w:sz="0" w:space="0" w:color="auto"/>
        <w:bottom w:val="none" w:sz="0" w:space="0" w:color="auto"/>
        <w:right w:val="none" w:sz="0" w:space="0" w:color="auto"/>
      </w:divBdr>
    </w:div>
    <w:div w:id="173811436">
      <w:bodyDiv w:val="1"/>
      <w:marLeft w:val="0"/>
      <w:marRight w:val="0"/>
      <w:marTop w:val="0"/>
      <w:marBottom w:val="0"/>
      <w:divBdr>
        <w:top w:val="none" w:sz="0" w:space="0" w:color="auto"/>
        <w:left w:val="none" w:sz="0" w:space="0" w:color="auto"/>
        <w:bottom w:val="none" w:sz="0" w:space="0" w:color="auto"/>
        <w:right w:val="none" w:sz="0" w:space="0" w:color="auto"/>
      </w:divBdr>
    </w:div>
    <w:div w:id="176165561">
      <w:bodyDiv w:val="1"/>
      <w:marLeft w:val="0"/>
      <w:marRight w:val="0"/>
      <w:marTop w:val="0"/>
      <w:marBottom w:val="0"/>
      <w:divBdr>
        <w:top w:val="none" w:sz="0" w:space="0" w:color="auto"/>
        <w:left w:val="none" w:sz="0" w:space="0" w:color="auto"/>
        <w:bottom w:val="none" w:sz="0" w:space="0" w:color="auto"/>
        <w:right w:val="none" w:sz="0" w:space="0" w:color="auto"/>
      </w:divBdr>
    </w:div>
    <w:div w:id="176384432">
      <w:bodyDiv w:val="1"/>
      <w:marLeft w:val="0"/>
      <w:marRight w:val="0"/>
      <w:marTop w:val="0"/>
      <w:marBottom w:val="0"/>
      <w:divBdr>
        <w:top w:val="none" w:sz="0" w:space="0" w:color="auto"/>
        <w:left w:val="none" w:sz="0" w:space="0" w:color="auto"/>
        <w:bottom w:val="none" w:sz="0" w:space="0" w:color="auto"/>
        <w:right w:val="none" w:sz="0" w:space="0" w:color="auto"/>
      </w:divBdr>
    </w:div>
    <w:div w:id="176844769">
      <w:bodyDiv w:val="1"/>
      <w:marLeft w:val="0"/>
      <w:marRight w:val="0"/>
      <w:marTop w:val="0"/>
      <w:marBottom w:val="0"/>
      <w:divBdr>
        <w:top w:val="none" w:sz="0" w:space="0" w:color="auto"/>
        <w:left w:val="none" w:sz="0" w:space="0" w:color="auto"/>
        <w:bottom w:val="none" w:sz="0" w:space="0" w:color="auto"/>
        <w:right w:val="none" w:sz="0" w:space="0" w:color="auto"/>
      </w:divBdr>
    </w:div>
    <w:div w:id="177814909">
      <w:bodyDiv w:val="1"/>
      <w:marLeft w:val="0"/>
      <w:marRight w:val="0"/>
      <w:marTop w:val="0"/>
      <w:marBottom w:val="0"/>
      <w:divBdr>
        <w:top w:val="none" w:sz="0" w:space="0" w:color="auto"/>
        <w:left w:val="none" w:sz="0" w:space="0" w:color="auto"/>
        <w:bottom w:val="none" w:sz="0" w:space="0" w:color="auto"/>
        <w:right w:val="none" w:sz="0" w:space="0" w:color="auto"/>
      </w:divBdr>
    </w:div>
    <w:div w:id="179390890">
      <w:bodyDiv w:val="1"/>
      <w:marLeft w:val="0"/>
      <w:marRight w:val="0"/>
      <w:marTop w:val="0"/>
      <w:marBottom w:val="0"/>
      <w:divBdr>
        <w:top w:val="none" w:sz="0" w:space="0" w:color="auto"/>
        <w:left w:val="none" w:sz="0" w:space="0" w:color="auto"/>
        <w:bottom w:val="none" w:sz="0" w:space="0" w:color="auto"/>
        <w:right w:val="none" w:sz="0" w:space="0" w:color="auto"/>
      </w:divBdr>
    </w:div>
    <w:div w:id="180514853">
      <w:bodyDiv w:val="1"/>
      <w:marLeft w:val="0"/>
      <w:marRight w:val="0"/>
      <w:marTop w:val="0"/>
      <w:marBottom w:val="0"/>
      <w:divBdr>
        <w:top w:val="none" w:sz="0" w:space="0" w:color="auto"/>
        <w:left w:val="none" w:sz="0" w:space="0" w:color="auto"/>
        <w:bottom w:val="none" w:sz="0" w:space="0" w:color="auto"/>
        <w:right w:val="none" w:sz="0" w:space="0" w:color="auto"/>
      </w:divBdr>
    </w:div>
    <w:div w:id="182061188">
      <w:bodyDiv w:val="1"/>
      <w:marLeft w:val="0"/>
      <w:marRight w:val="0"/>
      <w:marTop w:val="0"/>
      <w:marBottom w:val="0"/>
      <w:divBdr>
        <w:top w:val="none" w:sz="0" w:space="0" w:color="auto"/>
        <w:left w:val="none" w:sz="0" w:space="0" w:color="auto"/>
        <w:bottom w:val="none" w:sz="0" w:space="0" w:color="auto"/>
        <w:right w:val="none" w:sz="0" w:space="0" w:color="auto"/>
      </w:divBdr>
    </w:div>
    <w:div w:id="182130012">
      <w:bodyDiv w:val="1"/>
      <w:marLeft w:val="0"/>
      <w:marRight w:val="0"/>
      <w:marTop w:val="0"/>
      <w:marBottom w:val="0"/>
      <w:divBdr>
        <w:top w:val="none" w:sz="0" w:space="0" w:color="auto"/>
        <w:left w:val="none" w:sz="0" w:space="0" w:color="auto"/>
        <w:bottom w:val="none" w:sz="0" w:space="0" w:color="auto"/>
        <w:right w:val="none" w:sz="0" w:space="0" w:color="auto"/>
      </w:divBdr>
    </w:div>
    <w:div w:id="182743535">
      <w:bodyDiv w:val="1"/>
      <w:marLeft w:val="0"/>
      <w:marRight w:val="0"/>
      <w:marTop w:val="0"/>
      <w:marBottom w:val="0"/>
      <w:divBdr>
        <w:top w:val="none" w:sz="0" w:space="0" w:color="auto"/>
        <w:left w:val="none" w:sz="0" w:space="0" w:color="auto"/>
        <w:bottom w:val="none" w:sz="0" w:space="0" w:color="auto"/>
        <w:right w:val="none" w:sz="0" w:space="0" w:color="auto"/>
      </w:divBdr>
    </w:div>
    <w:div w:id="183175976">
      <w:bodyDiv w:val="1"/>
      <w:marLeft w:val="0"/>
      <w:marRight w:val="0"/>
      <w:marTop w:val="0"/>
      <w:marBottom w:val="0"/>
      <w:divBdr>
        <w:top w:val="none" w:sz="0" w:space="0" w:color="auto"/>
        <w:left w:val="none" w:sz="0" w:space="0" w:color="auto"/>
        <w:bottom w:val="none" w:sz="0" w:space="0" w:color="auto"/>
        <w:right w:val="none" w:sz="0" w:space="0" w:color="auto"/>
      </w:divBdr>
    </w:div>
    <w:div w:id="184448048">
      <w:bodyDiv w:val="1"/>
      <w:marLeft w:val="0"/>
      <w:marRight w:val="0"/>
      <w:marTop w:val="0"/>
      <w:marBottom w:val="0"/>
      <w:divBdr>
        <w:top w:val="none" w:sz="0" w:space="0" w:color="auto"/>
        <w:left w:val="none" w:sz="0" w:space="0" w:color="auto"/>
        <w:bottom w:val="none" w:sz="0" w:space="0" w:color="auto"/>
        <w:right w:val="none" w:sz="0" w:space="0" w:color="auto"/>
      </w:divBdr>
    </w:div>
    <w:div w:id="185605291">
      <w:bodyDiv w:val="1"/>
      <w:marLeft w:val="0"/>
      <w:marRight w:val="0"/>
      <w:marTop w:val="0"/>
      <w:marBottom w:val="0"/>
      <w:divBdr>
        <w:top w:val="none" w:sz="0" w:space="0" w:color="auto"/>
        <w:left w:val="none" w:sz="0" w:space="0" w:color="auto"/>
        <w:bottom w:val="none" w:sz="0" w:space="0" w:color="auto"/>
        <w:right w:val="none" w:sz="0" w:space="0" w:color="auto"/>
      </w:divBdr>
    </w:div>
    <w:div w:id="185869607">
      <w:bodyDiv w:val="1"/>
      <w:marLeft w:val="0"/>
      <w:marRight w:val="0"/>
      <w:marTop w:val="0"/>
      <w:marBottom w:val="0"/>
      <w:divBdr>
        <w:top w:val="none" w:sz="0" w:space="0" w:color="auto"/>
        <w:left w:val="none" w:sz="0" w:space="0" w:color="auto"/>
        <w:bottom w:val="none" w:sz="0" w:space="0" w:color="auto"/>
        <w:right w:val="none" w:sz="0" w:space="0" w:color="auto"/>
      </w:divBdr>
    </w:div>
    <w:div w:id="186527682">
      <w:bodyDiv w:val="1"/>
      <w:marLeft w:val="0"/>
      <w:marRight w:val="0"/>
      <w:marTop w:val="0"/>
      <w:marBottom w:val="0"/>
      <w:divBdr>
        <w:top w:val="none" w:sz="0" w:space="0" w:color="auto"/>
        <w:left w:val="none" w:sz="0" w:space="0" w:color="auto"/>
        <w:bottom w:val="none" w:sz="0" w:space="0" w:color="auto"/>
        <w:right w:val="none" w:sz="0" w:space="0" w:color="auto"/>
      </w:divBdr>
    </w:div>
    <w:div w:id="188378672">
      <w:bodyDiv w:val="1"/>
      <w:marLeft w:val="0"/>
      <w:marRight w:val="0"/>
      <w:marTop w:val="0"/>
      <w:marBottom w:val="0"/>
      <w:divBdr>
        <w:top w:val="none" w:sz="0" w:space="0" w:color="auto"/>
        <w:left w:val="none" w:sz="0" w:space="0" w:color="auto"/>
        <w:bottom w:val="none" w:sz="0" w:space="0" w:color="auto"/>
        <w:right w:val="none" w:sz="0" w:space="0" w:color="auto"/>
      </w:divBdr>
    </w:div>
    <w:div w:id="188421168">
      <w:bodyDiv w:val="1"/>
      <w:marLeft w:val="0"/>
      <w:marRight w:val="0"/>
      <w:marTop w:val="0"/>
      <w:marBottom w:val="0"/>
      <w:divBdr>
        <w:top w:val="none" w:sz="0" w:space="0" w:color="auto"/>
        <w:left w:val="none" w:sz="0" w:space="0" w:color="auto"/>
        <w:bottom w:val="none" w:sz="0" w:space="0" w:color="auto"/>
        <w:right w:val="none" w:sz="0" w:space="0" w:color="auto"/>
      </w:divBdr>
    </w:div>
    <w:div w:id="189075500">
      <w:bodyDiv w:val="1"/>
      <w:marLeft w:val="0"/>
      <w:marRight w:val="0"/>
      <w:marTop w:val="0"/>
      <w:marBottom w:val="0"/>
      <w:divBdr>
        <w:top w:val="none" w:sz="0" w:space="0" w:color="auto"/>
        <w:left w:val="none" w:sz="0" w:space="0" w:color="auto"/>
        <w:bottom w:val="none" w:sz="0" w:space="0" w:color="auto"/>
        <w:right w:val="none" w:sz="0" w:space="0" w:color="auto"/>
      </w:divBdr>
    </w:div>
    <w:div w:id="190001621">
      <w:bodyDiv w:val="1"/>
      <w:marLeft w:val="0"/>
      <w:marRight w:val="0"/>
      <w:marTop w:val="0"/>
      <w:marBottom w:val="0"/>
      <w:divBdr>
        <w:top w:val="none" w:sz="0" w:space="0" w:color="auto"/>
        <w:left w:val="none" w:sz="0" w:space="0" w:color="auto"/>
        <w:bottom w:val="none" w:sz="0" w:space="0" w:color="auto"/>
        <w:right w:val="none" w:sz="0" w:space="0" w:color="auto"/>
      </w:divBdr>
    </w:div>
    <w:div w:id="191576685">
      <w:bodyDiv w:val="1"/>
      <w:marLeft w:val="0"/>
      <w:marRight w:val="0"/>
      <w:marTop w:val="0"/>
      <w:marBottom w:val="0"/>
      <w:divBdr>
        <w:top w:val="none" w:sz="0" w:space="0" w:color="auto"/>
        <w:left w:val="none" w:sz="0" w:space="0" w:color="auto"/>
        <w:bottom w:val="none" w:sz="0" w:space="0" w:color="auto"/>
        <w:right w:val="none" w:sz="0" w:space="0" w:color="auto"/>
      </w:divBdr>
    </w:div>
    <w:div w:id="198015458">
      <w:bodyDiv w:val="1"/>
      <w:marLeft w:val="0"/>
      <w:marRight w:val="0"/>
      <w:marTop w:val="0"/>
      <w:marBottom w:val="0"/>
      <w:divBdr>
        <w:top w:val="none" w:sz="0" w:space="0" w:color="auto"/>
        <w:left w:val="none" w:sz="0" w:space="0" w:color="auto"/>
        <w:bottom w:val="none" w:sz="0" w:space="0" w:color="auto"/>
        <w:right w:val="none" w:sz="0" w:space="0" w:color="auto"/>
      </w:divBdr>
    </w:div>
    <w:div w:id="198863116">
      <w:bodyDiv w:val="1"/>
      <w:marLeft w:val="0"/>
      <w:marRight w:val="0"/>
      <w:marTop w:val="0"/>
      <w:marBottom w:val="0"/>
      <w:divBdr>
        <w:top w:val="none" w:sz="0" w:space="0" w:color="auto"/>
        <w:left w:val="none" w:sz="0" w:space="0" w:color="auto"/>
        <w:bottom w:val="none" w:sz="0" w:space="0" w:color="auto"/>
        <w:right w:val="none" w:sz="0" w:space="0" w:color="auto"/>
      </w:divBdr>
    </w:div>
    <w:div w:id="199513018">
      <w:bodyDiv w:val="1"/>
      <w:marLeft w:val="0"/>
      <w:marRight w:val="0"/>
      <w:marTop w:val="0"/>
      <w:marBottom w:val="0"/>
      <w:divBdr>
        <w:top w:val="none" w:sz="0" w:space="0" w:color="auto"/>
        <w:left w:val="none" w:sz="0" w:space="0" w:color="auto"/>
        <w:bottom w:val="none" w:sz="0" w:space="0" w:color="auto"/>
        <w:right w:val="none" w:sz="0" w:space="0" w:color="auto"/>
      </w:divBdr>
    </w:div>
    <w:div w:id="199586633">
      <w:bodyDiv w:val="1"/>
      <w:marLeft w:val="0"/>
      <w:marRight w:val="0"/>
      <w:marTop w:val="0"/>
      <w:marBottom w:val="0"/>
      <w:divBdr>
        <w:top w:val="none" w:sz="0" w:space="0" w:color="auto"/>
        <w:left w:val="none" w:sz="0" w:space="0" w:color="auto"/>
        <w:bottom w:val="none" w:sz="0" w:space="0" w:color="auto"/>
        <w:right w:val="none" w:sz="0" w:space="0" w:color="auto"/>
      </w:divBdr>
    </w:div>
    <w:div w:id="201554736">
      <w:bodyDiv w:val="1"/>
      <w:marLeft w:val="0"/>
      <w:marRight w:val="0"/>
      <w:marTop w:val="0"/>
      <w:marBottom w:val="0"/>
      <w:divBdr>
        <w:top w:val="none" w:sz="0" w:space="0" w:color="auto"/>
        <w:left w:val="none" w:sz="0" w:space="0" w:color="auto"/>
        <w:bottom w:val="none" w:sz="0" w:space="0" w:color="auto"/>
        <w:right w:val="none" w:sz="0" w:space="0" w:color="auto"/>
      </w:divBdr>
    </w:div>
    <w:div w:id="201671996">
      <w:bodyDiv w:val="1"/>
      <w:marLeft w:val="0"/>
      <w:marRight w:val="0"/>
      <w:marTop w:val="0"/>
      <w:marBottom w:val="0"/>
      <w:divBdr>
        <w:top w:val="none" w:sz="0" w:space="0" w:color="auto"/>
        <w:left w:val="none" w:sz="0" w:space="0" w:color="auto"/>
        <w:bottom w:val="none" w:sz="0" w:space="0" w:color="auto"/>
        <w:right w:val="none" w:sz="0" w:space="0" w:color="auto"/>
      </w:divBdr>
    </w:div>
    <w:div w:id="202060027">
      <w:bodyDiv w:val="1"/>
      <w:marLeft w:val="0"/>
      <w:marRight w:val="0"/>
      <w:marTop w:val="0"/>
      <w:marBottom w:val="0"/>
      <w:divBdr>
        <w:top w:val="none" w:sz="0" w:space="0" w:color="auto"/>
        <w:left w:val="none" w:sz="0" w:space="0" w:color="auto"/>
        <w:bottom w:val="none" w:sz="0" w:space="0" w:color="auto"/>
        <w:right w:val="none" w:sz="0" w:space="0" w:color="auto"/>
      </w:divBdr>
    </w:div>
    <w:div w:id="205067530">
      <w:bodyDiv w:val="1"/>
      <w:marLeft w:val="0"/>
      <w:marRight w:val="0"/>
      <w:marTop w:val="0"/>
      <w:marBottom w:val="0"/>
      <w:divBdr>
        <w:top w:val="none" w:sz="0" w:space="0" w:color="auto"/>
        <w:left w:val="none" w:sz="0" w:space="0" w:color="auto"/>
        <w:bottom w:val="none" w:sz="0" w:space="0" w:color="auto"/>
        <w:right w:val="none" w:sz="0" w:space="0" w:color="auto"/>
      </w:divBdr>
    </w:div>
    <w:div w:id="205265808">
      <w:bodyDiv w:val="1"/>
      <w:marLeft w:val="0"/>
      <w:marRight w:val="0"/>
      <w:marTop w:val="0"/>
      <w:marBottom w:val="0"/>
      <w:divBdr>
        <w:top w:val="none" w:sz="0" w:space="0" w:color="auto"/>
        <w:left w:val="none" w:sz="0" w:space="0" w:color="auto"/>
        <w:bottom w:val="none" w:sz="0" w:space="0" w:color="auto"/>
        <w:right w:val="none" w:sz="0" w:space="0" w:color="auto"/>
      </w:divBdr>
    </w:div>
    <w:div w:id="206725880">
      <w:bodyDiv w:val="1"/>
      <w:marLeft w:val="0"/>
      <w:marRight w:val="0"/>
      <w:marTop w:val="0"/>
      <w:marBottom w:val="0"/>
      <w:divBdr>
        <w:top w:val="none" w:sz="0" w:space="0" w:color="auto"/>
        <w:left w:val="none" w:sz="0" w:space="0" w:color="auto"/>
        <w:bottom w:val="none" w:sz="0" w:space="0" w:color="auto"/>
        <w:right w:val="none" w:sz="0" w:space="0" w:color="auto"/>
      </w:divBdr>
    </w:div>
    <w:div w:id="208106751">
      <w:bodyDiv w:val="1"/>
      <w:marLeft w:val="0"/>
      <w:marRight w:val="0"/>
      <w:marTop w:val="0"/>
      <w:marBottom w:val="0"/>
      <w:divBdr>
        <w:top w:val="none" w:sz="0" w:space="0" w:color="auto"/>
        <w:left w:val="none" w:sz="0" w:space="0" w:color="auto"/>
        <w:bottom w:val="none" w:sz="0" w:space="0" w:color="auto"/>
        <w:right w:val="none" w:sz="0" w:space="0" w:color="auto"/>
      </w:divBdr>
    </w:div>
    <w:div w:id="208537853">
      <w:bodyDiv w:val="1"/>
      <w:marLeft w:val="0"/>
      <w:marRight w:val="0"/>
      <w:marTop w:val="0"/>
      <w:marBottom w:val="0"/>
      <w:divBdr>
        <w:top w:val="none" w:sz="0" w:space="0" w:color="auto"/>
        <w:left w:val="none" w:sz="0" w:space="0" w:color="auto"/>
        <w:bottom w:val="none" w:sz="0" w:space="0" w:color="auto"/>
        <w:right w:val="none" w:sz="0" w:space="0" w:color="auto"/>
      </w:divBdr>
    </w:div>
    <w:div w:id="208762656">
      <w:bodyDiv w:val="1"/>
      <w:marLeft w:val="0"/>
      <w:marRight w:val="0"/>
      <w:marTop w:val="0"/>
      <w:marBottom w:val="0"/>
      <w:divBdr>
        <w:top w:val="none" w:sz="0" w:space="0" w:color="auto"/>
        <w:left w:val="none" w:sz="0" w:space="0" w:color="auto"/>
        <w:bottom w:val="none" w:sz="0" w:space="0" w:color="auto"/>
        <w:right w:val="none" w:sz="0" w:space="0" w:color="auto"/>
      </w:divBdr>
    </w:div>
    <w:div w:id="209149749">
      <w:bodyDiv w:val="1"/>
      <w:marLeft w:val="0"/>
      <w:marRight w:val="0"/>
      <w:marTop w:val="0"/>
      <w:marBottom w:val="0"/>
      <w:divBdr>
        <w:top w:val="none" w:sz="0" w:space="0" w:color="auto"/>
        <w:left w:val="none" w:sz="0" w:space="0" w:color="auto"/>
        <w:bottom w:val="none" w:sz="0" w:space="0" w:color="auto"/>
        <w:right w:val="none" w:sz="0" w:space="0" w:color="auto"/>
      </w:divBdr>
    </w:div>
    <w:div w:id="209656835">
      <w:bodyDiv w:val="1"/>
      <w:marLeft w:val="0"/>
      <w:marRight w:val="0"/>
      <w:marTop w:val="0"/>
      <w:marBottom w:val="0"/>
      <w:divBdr>
        <w:top w:val="none" w:sz="0" w:space="0" w:color="auto"/>
        <w:left w:val="none" w:sz="0" w:space="0" w:color="auto"/>
        <w:bottom w:val="none" w:sz="0" w:space="0" w:color="auto"/>
        <w:right w:val="none" w:sz="0" w:space="0" w:color="auto"/>
      </w:divBdr>
    </w:div>
    <w:div w:id="215362973">
      <w:bodyDiv w:val="1"/>
      <w:marLeft w:val="0"/>
      <w:marRight w:val="0"/>
      <w:marTop w:val="0"/>
      <w:marBottom w:val="0"/>
      <w:divBdr>
        <w:top w:val="none" w:sz="0" w:space="0" w:color="auto"/>
        <w:left w:val="none" w:sz="0" w:space="0" w:color="auto"/>
        <w:bottom w:val="none" w:sz="0" w:space="0" w:color="auto"/>
        <w:right w:val="none" w:sz="0" w:space="0" w:color="auto"/>
      </w:divBdr>
    </w:div>
    <w:div w:id="218321185">
      <w:bodyDiv w:val="1"/>
      <w:marLeft w:val="0"/>
      <w:marRight w:val="0"/>
      <w:marTop w:val="0"/>
      <w:marBottom w:val="0"/>
      <w:divBdr>
        <w:top w:val="none" w:sz="0" w:space="0" w:color="auto"/>
        <w:left w:val="none" w:sz="0" w:space="0" w:color="auto"/>
        <w:bottom w:val="none" w:sz="0" w:space="0" w:color="auto"/>
        <w:right w:val="none" w:sz="0" w:space="0" w:color="auto"/>
      </w:divBdr>
    </w:div>
    <w:div w:id="220295055">
      <w:bodyDiv w:val="1"/>
      <w:marLeft w:val="0"/>
      <w:marRight w:val="0"/>
      <w:marTop w:val="0"/>
      <w:marBottom w:val="0"/>
      <w:divBdr>
        <w:top w:val="none" w:sz="0" w:space="0" w:color="auto"/>
        <w:left w:val="none" w:sz="0" w:space="0" w:color="auto"/>
        <w:bottom w:val="none" w:sz="0" w:space="0" w:color="auto"/>
        <w:right w:val="none" w:sz="0" w:space="0" w:color="auto"/>
      </w:divBdr>
    </w:div>
    <w:div w:id="220605709">
      <w:bodyDiv w:val="1"/>
      <w:marLeft w:val="0"/>
      <w:marRight w:val="0"/>
      <w:marTop w:val="0"/>
      <w:marBottom w:val="0"/>
      <w:divBdr>
        <w:top w:val="none" w:sz="0" w:space="0" w:color="auto"/>
        <w:left w:val="none" w:sz="0" w:space="0" w:color="auto"/>
        <w:bottom w:val="none" w:sz="0" w:space="0" w:color="auto"/>
        <w:right w:val="none" w:sz="0" w:space="0" w:color="auto"/>
      </w:divBdr>
    </w:div>
    <w:div w:id="222495976">
      <w:bodyDiv w:val="1"/>
      <w:marLeft w:val="0"/>
      <w:marRight w:val="0"/>
      <w:marTop w:val="0"/>
      <w:marBottom w:val="0"/>
      <w:divBdr>
        <w:top w:val="none" w:sz="0" w:space="0" w:color="auto"/>
        <w:left w:val="none" w:sz="0" w:space="0" w:color="auto"/>
        <w:bottom w:val="none" w:sz="0" w:space="0" w:color="auto"/>
        <w:right w:val="none" w:sz="0" w:space="0" w:color="auto"/>
      </w:divBdr>
    </w:div>
    <w:div w:id="223030616">
      <w:bodyDiv w:val="1"/>
      <w:marLeft w:val="0"/>
      <w:marRight w:val="0"/>
      <w:marTop w:val="0"/>
      <w:marBottom w:val="0"/>
      <w:divBdr>
        <w:top w:val="none" w:sz="0" w:space="0" w:color="auto"/>
        <w:left w:val="none" w:sz="0" w:space="0" w:color="auto"/>
        <w:bottom w:val="none" w:sz="0" w:space="0" w:color="auto"/>
        <w:right w:val="none" w:sz="0" w:space="0" w:color="auto"/>
      </w:divBdr>
    </w:div>
    <w:div w:id="223807005">
      <w:bodyDiv w:val="1"/>
      <w:marLeft w:val="0"/>
      <w:marRight w:val="0"/>
      <w:marTop w:val="0"/>
      <w:marBottom w:val="0"/>
      <w:divBdr>
        <w:top w:val="none" w:sz="0" w:space="0" w:color="auto"/>
        <w:left w:val="none" w:sz="0" w:space="0" w:color="auto"/>
        <w:bottom w:val="none" w:sz="0" w:space="0" w:color="auto"/>
        <w:right w:val="none" w:sz="0" w:space="0" w:color="auto"/>
      </w:divBdr>
    </w:div>
    <w:div w:id="225917216">
      <w:bodyDiv w:val="1"/>
      <w:marLeft w:val="0"/>
      <w:marRight w:val="0"/>
      <w:marTop w:val="0"/>
      <w:marBottom w:val="0"/>
      <w:divBdr>
        <w:top w:val="none" w:sz="0" w:space="0" w:color="auto"/>
        <w:left w:val="none" w:sz="0" w:space="0" w:color="auto"/>
        <w:bottom w:val="none" w:sz="0" w:space="0" w:color="auto"/>
        <w:right w:val="none" w:sz="0" w:space="0" w:color="auto"/>
      </w:divBdr>
    </w:div>
    <w:div w:id="226065615">
      <w:bodyDiv w:val="1"/>
      <w:marLeft w:val="0"/>
      <w:marRight w:val="0"/>
      <w:marTop w:val="0"/>
      <w:marBottom w:val="0"/>
      <w:divBdr>
        <w:top w:val="none" w:sz="0" w:space="0" w:color="auto"/>
        <w:left w:val="none" w:sz="0" w:space="0" w:color="auto"/>
        <w:bottom w:val="none" w:sz="0" w:space="0" w:color="auto"/>
        <w:right w:val="none" w:sz="0" w:space="0" w:color="auto"/>
      </w:divBdr>
    </w:div>
    <w:div w:id="226961159">
      <w:bodyDiv w:val="1"/>
      <w:marLeft w:val="0"/>
      <w:marRight w:val="0"/>
      <w:marTop w:val="0"/>
      <w:marBottom w:val="0"/>
      <w:divBdr>
        <w:top w:val="none" w:sz="0" w:space="0" w:color="auto"/>
        <w:left w:val="none" w:sz="0" w:space="0" w:color="auto"/>
        <w:bottom w:val="none" w:sz="0" w:space="0" w:color="auto"/>
        <w:right w:val="none" w:sz="0" w:space="0" w:color="auto"/>
      </w:divBdr>
    </w:div>
    <w:div w:id="227810378">
      <w:bodyDiv w:val="1"/>
      <w:marLeft w:val="0"/>
      <w:marRight w:val="0"/>
      <w:marTop w:val="0"/>
      <w:marBottom w:val="0"/>
      <w:divBdr>
        <w:top w:val="none" w:sz="0" w:space="0" w:color="auto"/>
        <w:left w:val="none" w:sz="0" w:space="0" w:color="auto"/>
        <w:bottom w:val="none" w:sz="0" w:space="0" w:color="auto"/>
        <w:right w:val="none" w:sz="0" w:space="0" w:color="auto"/>
      </w:divBdr>
    </w:div>
    <w:div w:id="230431037">
      <w:bodyDiv w:val="1"/>
      <w:marLeft w:val="0"/>
      <w:marRight w:val="0"/>
      <w:marTop w:val="0"/>
      <w:marBottom w:val="0"/>
      <w:divBdr>
        <w:top w:val="none" w:sz="0" w:space="0" w:color="auto"/>
        <w:left w:val="none" w:sz="0" w:space="0" w:color="auto"/>
        <w:bottom w:val="none" w:sz="0" w:space="0" w:color="auto"/>
        <w:right w:val="none" w:sz="0" w:space="0" w:color="auto"/>
      </w:divBdr>
    </w:div>
    <w:div w:id="232394826">
      <w:bodyDiv w:val="1"/>
      <w:marLeft w:val="0"/>
      <w:marRight w:val="0"/>
      <w:marTop w:val="0"/>
      <w:marBottom w:val="0"/>
      <w:divBdr>
        <w:top w:val="none" w:sz="0" w:space="0" w:color="auto"/>
        <w:left w:val="none" w:sz="0" w:space="0" w:color="auto"/>
        <w:bottom w:val="none" w:sz="0" w:space="0" w:color="auto"/>
        <w:right w:val="none" w:sz="0" w:space="0" w:color="auto"/>
      </w:divBdr>
    </w:div>
    <w:div w:id="233668384">
      <w:bodyDiv w:val="1"/>
      <w:marLeft w:val="0"/>
      <w:marRight w:val="0"/>
      <w:marTop w:val="0"/>
      <w:marBottom w:val="0"/>
      <w:divBdr>
        <w:top w:val="none" w:sz="0" w:space="0" w:color="auto"/>
        <w:left w:val="none" w:sz="0" w:space="0" w:color="auto"/>
        <w:bottom w:val="none" w:sz="0" w:space="0" w:color="auto"/>
        <w:right w:val="none" w:sz="0" w:space="0" w:color="auto"/>
      </w:divBdr>
    </w:div>
    <w:div w:id="237176393">
      <w:bodyDiv w:val="1"/>
      <w:marLeft w:val="0"/>
      <w:marRight w:val="0"/>
      <w:marTop w:val="0"/>
      <w:marBottom w:val="0"/>
      <w:divBdr>
        <w:top w:val="none" w:sz="0" w:space="0" w:color="auto"/>
        <w:left w:val="none" w:sz="0" w:space="0" w:color="auto"/>
        <w:bottom w:val="none" w:sz="0" w:space="0" w:color="auto"/>
        <w:right w:val="none" w:sz="0" w:space="0" w:color="auto"/>
      </w:divBdr>
    </w:div>
    <w:div w:id="238712522">
      <w:bodyDiv w:val="1"/>
      <w:marLeft w:val="0"/>
      <w:marRight w:val="0"/>
      <w:marTop w:val="0"/>
      <w:marBottom w:val="0"/>
      <w:divBdr>
        <w:top w:val="none" w:sz="0" w:space="0" w:color="auto"/>
        <w:left w:val="none" w:sz="0" w:space="0" w:color="auto"/>
        <w:bottom w:val="none" w:sz="0" w:space="0" w:color="auto"/>
        <w:right w:val="none" w:sz="0" w:space="0" w:color="auto"/>
      </w:divBdr>
    </w:div>
    <w:div w:id="240679507">
      <w:bodyDiv w:val="1"/>
      <w:marLeft w:val="0"/>
      <w:marRight w:val="0"/>
      <w:marTop w:val="0"/>
      <w:marBottom w:val="0"/>
      <w:divBdr>
        <w:top w:val="none" w:sz="0" w:space="0" w:color="auto"/>
        <w:left w:val="none" w:sz="0" w:space="0" w:color="auto"/>
        <w:bottom w:val="none" w:sz="0" w:space="0" w:color="auto"/>
        <w:right w:val="none" w:sz="0" w:space="0" w:color="auto"/>
      </w:divBdr>
    </w:div>
    <w:div w:id="243879453">
      <w:bodyDiv w:val="1"/>
      <w:marLeft w:val="0"/>
      <w:marRight w:val="0"/>
      <w:marTop w:val="0"/>
      <w:marBottom w:val="0"/>
      <w:divBdr>
        <w:top w:val="none" w:sz="0" w:space="0" w:color="auto"/>
        <w:left w:val="none" w:sz="0" w:space="0" w:color="auto"/>
        <w:bottom w:val="none" w:sz="0" w:space="0" w:color="auto"/>
        <w:right w:val="none" w:sz="0" w:space="0" w:color="auto"/>
      </w:divBdr>
    </w:div>
    <w:div w:id="243955107">
      <w:bodyDiv w:val="1"/>
      <w:marLeft w:val="0"/>
      <w:marRight w:val="0"/>
      <w:marTop w:val="0"/>
      <w:marBottom w:val="0"/>
      <w:divBdr>
        <w:top w:val="none" w:sz="0" w:space="0" w:color="auto"/>
        <w:left w:val="none" w:sz="0" w:space="0" w:color="auto"/>
        <w:bottom w:val="none" w:sz="0" w:space="0" w:color="auto"/>
        <w:right w:val="none" w:sz="0" w:space="0" w:color="auto"/>
      </w:divBdr>
    </w:div>
    <w:div w:id="247152807">
      <w:bodyDiv w:val="1"/>
      <w:marLeft w:val="0"/>
      <w:marRight w:val="0"/>
      <w:marTop w:val="0"/>
      <w:marBottom w:val="0"/>
      <w:divBdr>
        <w:top w:val="none" w:sz="0" w:space="0" w:color="auto"/>
        <w:left w:val="none" w:sz="0" w:space="0" w:color="auto"/>
        <w:bottom w:val="none" w:sz="0" w:space="0" w:color="auto"/>
        <w:right w:val="none" w:sz="0" w:space="0" w:color="auto"/>
      </w:divBdr>
    </w:div>
    <w:div w:id="250090626">
      <w:bodyDiv w:val="1"/>
      <w:marLeft w:val="0"/>
      <w:marRight w:val="0"/>
      <w:marTop w:val="0"/>
      <w:marBottom w:val="0"/>
      <w:divBdr>
        <w:top w:val="none" w:sz="0" w:space="0" w:color="auto"/>
        <w:left w:val="none" w:sz="0" w:space="0" w:color="auto"/>
        <w:bottom w:val="none" w:sz="0" w:space="0" w:color="auto"/>
        <w:right w:val="none" w:sz="0" w:space="0" w:color="auto"/>
      </w:divBdr>
    </w:div>
    <w:div w:id="250236114">
      <w:bodyDiv w:val="1"/>
      <w:marLeft w:val="0"/>
      <w:marRight w:val="0"/>
      <w:marTop w:val="0"/>
      <w:marBottom w:val="0"/>
      <w:divBdr>
        <w:top w:val="none" w:sz="0" w:space="0" w:color="auto"/>
        <w:left w:val="none" w:sz="0" w:space="0" w:color="auto"/>
        <w:bottom w:val="none" w:sz="0" w:space="0" w:color="auto"/>
        <w:right w:val="none" w:sz="0" w:space="0" w:color="auto"/>
      </w:divBdr>
    </w:div>
    <w:div w:id="250895062">
      <w:bodyDiv w:val="1"/>
      <w:marLeft w:val="0"/>
      <w:marRight w:val="0"/>
      <w:marTop w:val="0"/>
      <w:marBottom w:val="0"/>
      <w:divBdr>
        <w:top w:val="none" w:sz="0" w:space="0" w:color="auto"/>
        <w:left w:val="none" w:sz="0" w:space="0" w:color="auto"/>
        <w:bottom w:val="none" w:sz="0" w:space="0" w:color="auto"/>
        <w:right w:val="none" w:sz="0" w:space="0" w:color="auto"/>
      </w:divBdr>
    </w:div>
    <w:div w:id="253125804">
      <w:bodyDiv w:val="1"/>
      <w:marLeft w:val="0"/>
      <w:marRight w:val="0"/>
      <w:marTop w:val="0"/>
      <w:marBottom w:val="0"/>
      <w:divBdr>
        <w:top w:val="none" w:sz="0" w:space="0" w:color="auto"/>
        <w:left w:val="none" w:sz="0" w:space="0" w:color="auto"/>
        <w:bottom w:val="none" w:sz="0" w:space="0" w:color="auto"/>
        <w:right w:val="none" w:sz="0" w:space="0" w:color="auto"/>
      </w:divBdr>
    </w:div>
    <w:div w:id="254023419">
      <w:bodyDiv w:val="1"/>
      <w:marLeft w:val="0"/>
      <w:marRight w:val="0"/>
      <w:marTop w:val="0"/>
      <w:marBottom w:val="0"/>
      <w:divBdr>
        <w:top w:val="none" w:sz="0" w:space="0" w:color="auto"/>
        <w:left w:val="none" w:sz="0" w:space="0" w:color="auto"/>
        <w:bottom w:val="none" w:sz="0" w:space="0" w:color="auto"/>
        <w:right w:val="none" w:sz="0" w:space="0" w:color="auto"/>
      </w:divBdr>
    </w:div>
    <w:div w:id="256014045">
      <w:bodyDiv w:val="1"/>
      <w:marLeft w:val="0"/>
      <w:marRight w:val="0"/>
      <w:marTop w:val="0"/>
      <w:marBottom w:val="0"/>
      <w:divBdr>
        <w:top w:val="none" w:sz="0" w:space="0" w:color="auto"/>
        <w:left w:val="none" w:sz="0" w:space="0" w:color="auto"/>
        <w:bottom w:val="none" w:sz="0" w:space="0" w:color="auto"/>
        <w:right w:val="none" w:sz="0" w:space="0" w:color="auto"/>
      </w:divBdr>
    </w:div>
    <w:div w:id="257642213">
      <w:bodyDiv w:val="1"/>
      <w:marLeft w:val="0"/>
      <w:marRight w:val="0"/>
      <w:marTop w:val="0"/>
      <w:marBottom w:val="0"/>
      <w:divBdr>
        <w:top w:val="none" w:sz="0" w:space="0" w:color="auto"/>
        <w:left w:val="none" w:sz="0" w:space="0" w:color="auto"/>
        <w:bottom w:val="none" w:sz="0" w:space="0" w:color="auto"/>
        <w:right w:val="none" w:sz="0" w:space="0" w:color="auto"/>
      </w:divBdr>
    </w:div>
    <w:div w:id="257718109">
      <w:bodyDiv w:val="1"/>
      <w:marLeft w:val="0"/>
      <w:marRight w:val="0"/>
      <w:marTop w:val="0"/>
      <w:marBottom w:val="0"/>
      <w:divBdr>
        <w:top w:val="none" w:sz="0" w:space="0" w:color="auto"/>
        <w:left w:val="none" w:sz="0" w:space="0" w:color="auto"/>
        <w:bottom w:val="none" w:sz="0" w:space="0" w:color="auto"/>
        <w:right w:val="none" w:sz="0" w:space="0" w:color="auto"/>
      </w:divBdr>
    </w:div>
    <w:div w:id="259141425">
      <w:bodyDiv w:val="1"/>
      <w:marLeft w:val="0"/>
      <w:marRight w:val="0"/>
      <w:marTop w:val="0"/>
      <w:marBottom w:val="0"/>
      <w:divBdr>
        <w:top w:val="none" w:sz="0" w:space="0" w:color="auto"/>
        <w:left w:val="none" w:sz="0" w:space="0" w:color="auto"/>
        <w:bottom w:val="none" w:sz="0" w:space="0" w:color="auto"/>
        <w:right w:val="none" w:sz="0" w:space="0" w:color="auto"/>
      </w:divBdr>
    </w:div>
    <w:div w:id="259802603">
      <w:bodyDiv w:val="1"/>
      <w:marLeft w:val="0"/>
      <w:marRight w:val="0"/>
      <w:marTop w:val="0"/>
      <w:marBottom w:val="0"/>
      <w:divBdr>
        <w:top w:val="none" w:sz="0" w:space="0" w:color="auto"/>
        <w:left w:val="none" w:sz="0" w:space="0" w:color="auto"/>
        <w:bottom w:val="none" w:sz="0" w:space="0" w:color="auto"/>
        <w:right w:val="none" w:sz="0" w:space="0" w:color="auto"/>
      </w:divBdr>
    </w:div>
    <w:div w:id="261108263">
      <w:bodyDiv w:val="1"/>
      <w:marLeft w:val="0"/>
      <w:marRight w:val="0"/>
      <w:marTop w:val="0"/>
      <w:marBottom w:val="0"/>
      <w:divBdr>
        <w:top w:val="none" w:sz="0" w:space="0" w:color="auto"/>
        <w:left w:val="none" w:sz="0" w:space="0" w:color="auto"/>
        <w:bottom w:val="none" w:sz="0" w:space="0" w:color="auto"/>
        <w:right w:val="none" w:sz="0" w:space="0" w:color="auto"/>
      </w:divBdr>
    </w:div>
    <w:div w:id="262148260">
      <w:bodyDiv w:val="1"/>
      <w:marLeft w:val="0"/>
      <w:marRight w:val="0"/>
      <w:marTop w:val="0"/>
      <w:marBottom w:val="0"/>
      <w:divBdr>
        <w:top w:val="none" w:sz="0" w:space="0" w:color="auto"/>
        <w:left w:val="none" w:sz="0" w:space="0" w:color="auto"/>
        <w:bottom w:val="none" w:sz="0" w:space="0" w:color="auto"/>
        <w:right w:val="none" w:sz="0" w:space="0" w:color="auto"/>
      </w:divBdr>
    </w:div>
    <w:div w:id="262569057">
      <w:bodyDiv w:val="1"/>
      <w:marLeft w:val="0"/>
      <w:marRight w:val="0"/>
      <w:marTop w:val="0"/>
      <w:marBottom w:val="0"/>
      <w:divBdr>
        <w:top w:val="none" w:sz="0" w:space="0" w:color="auto"/>
        <w:left w:val="none" w:sz="0" w:space="0" w:color="auto"/>
        <w:bottom w:val="none" w:sz="0" w:space="0" w:color="auto"/>
        <w:right w:val="none" w:sz="0" w:space="0" w:color="auto"/>
      </w:divBdr>
    </w:div>
    <w:div w:id="263995742">
      <w:bodyDiv w:val="1"/>
      <w:marLeft w:val="0"/>
      <w:marRight w:val="0"/>
      <w:marTop w:val="0"/>
      <w:marBottom w:val="0"/>
      <w:divBdr>
        <w:top w:val="none" w:sz="0" w:space="0" w:color="auto"/>
        <w:left w:val="none" w:sz="0" w:space="0" w:color="auto"/>
        <w:bottom w:val="none" w:sz="0" w:space="0" w:color="auto"/>
        <w:right w:val="none" w:sz="0" w:space="0" w:color="auto"/>
      </w:divBdr>
    </w:div>
    <w:div w:id="265116292">
      <w:bodyDiv w:val="1"/>
      <w:marLeft w:val="0"/>
      <w:marRight w:val="0"/>
      <w:marTop w:val="0"/>
      <w:marBottom w:val="0"/>
      <w:divBdr>
        <w:top w:val="none" w:sz="0" w:space="0" w:color="auto"/>
        <w:left w:val="none" w:sz="0" w:space="0" w:color="auto"/>
        <w:bottom w:val="none" w:sz="0" w:space="0" w:color="auto"/>
        <w:right w:val="none" w:sz="0" w:space="0" w:color="auto"/>
      </w:divBdr>
    </w:div>
    <w:div w:id="266893889">
      <w:bodyDiv w:val="1"/>
      <w:marLeft w:val="0"/>
      <w:marRight w:val="0"/>
      <w:marTop w:val="0"/>
      <w:marBottom w:val="0"/>
      <w:divBdr>
        <w:top w:val="none" w:sz="0" w:space="0" w:color="auto"/>
        <w:left w:val="none" w:sz="0" w:space="0" w:color="auto"/>
        <w:bottom w:val="none" w:sz="0" w:space="0" w:color="auto"/>
        <w:right w:val="none" w:sz="0" w:space="0" w:color="auto"/>
      </w:divBdr>
    </w:div>
    <w:div w:id="268321325">
      <w:bodyDiv w:val="1"/>
      <w:marLeft w:val="0"/>
      <w:marRight w:val="0"/>
      <w:marTop w:val="0"/>
      <w:marBottom w:val="0"/>
      <w:divBdr>
        <w:top w:val="none" w:sz="0" w:space="0" w:color="auto"/>
        <w:left w:val="none" w:sz="0" w:space="0" w:color="auto"/>
        <w:bottom w:val="none" w:sz="0" w:space="0" w:color="auto"/>
        <w:right w:val="none" w:sz="0" w:space="0" w:color="auto"/>
      </w:divBdr>
    </w:div>
    <w:div w:id="268659934">
      <w:bodyDiv w:val="1"/>
      <w:marLeft w:val="0"/>
      <w:marRight w:val="0"/>
      <w:marTop w:val="0"/>
      <w:marBottom w:val="0"/>
      <w:divBdr>
        <w:top w:val="none" w:sz="0" w:space="0" w:color="auto"/>
        <w:left w:val="none" w:sz="0" w:space="0" w:color="auto"/>
        <w:bottom w:val="none" w:sz="0" w:space="0" w:color="auto"/>
        <w:right w:val="none" w:sz="0" w:space="0" w:color="auto"/>
      </w:divBdr>
    </w:div>
    <w:div w:id="268970281">
      <w:bodyDiv w:val="1"/>
      <w:marLeft w:val="0"/>
      <w:marRight w:val="0"/>
      <w:marTop w:val="0"/>
      <w:marBottom w:val="0"/>
      <w:divBdr>
        <w:top w:val="none" w:sz="0" w:space="0" w:color="auto"/>
        <w:left w:val="none" w:sz="0" w:space="0" w:color="auto"/>
        <w:bottom w:val="none" w:sz="0" w:space="0" w:color="auto"/>
        <w:right w:val="none" w:sz="0" w:space="0" w:color="auto"/>
      </w:divBdr>
    </w:div>
    <w:div w:id="269432563">
      <w:bodyDiv w:val="1"/>
      <w:marLeft w:val="0"/>
      <w:marRight w:val="0"/>
      <w:marTop w:val="0"/>
      <w:marBottom w:val="0"/>
      <w:divBdr>
        <w:top w:val="none" w:sz="0" w:space="0" w:color="auto"/>
        <w:left w:val="none" w:sz="0" w:space="0" w:color="auto"/>
        <w:bottom w:val="none" w:sz="0" w:space="0" w:color="auto"/>
        <w:right w:val="none" w:sz="0" w:space="0" w:color="auto"/>
      </w:divBdr>
    </w:div>
    <w:div w:id="269975044">
      <w:bodyDiv w:val="1"/>
      <w:marLeft w:val="0"/>
      <w:marRight w:val="0"/>
      <w:marTop w:val="0"/>
      <w:marBottom w:val="0"/>
      <w:divBdr>
        <w:top w:val="none" w:sz="0" w:space="0" w:color="auto"/>
        <w:left w:val="none" w:sz="0" w:space="0" w:color="auto"/>
        <w:bottom w:val="none" w:sz="0" w:space="0" w:color="auto"/>
        <w:right w:val="none" w:sz="0" w:space="0" w:color="auto"/>
      </w:divBdr>
    </w:div>
    <w:div w:id="270211290">
      <w:bodyDiv w:val="1"/>
      <w:marLeft w:val="0"/>
      <w:marRight w:val="0"/>
      <w:marTop w:val="0"/>
      <w:marBottom w:val="0"/>
      <w:divBdr>
        <w:top w:val="none" w:sz="0" w:space="0" w:color="auto"/>
        <w:left w:val="none" w:sz="0" w:space="0" w:color="auto"/>
        <w:bottom w:val="none" w:sz="0" w:space="0" w:color="auto"/>
        <w:right w:val="none" w:sz="0" w:space="0" w:color="auto"/>
      </w:divBdr>
    </w:div>
    <w:div w:id="271670104">
      <w:bodyDiv w:val="1"/>
      <w:marLeft w:val="0"/>
      <w:marRight w:val="0"/>
      <w:marTop w:val="0"/>
      <w:marBottom w:val="0"/>
      <w:divBdr>
        <w:top w:val="none" w:sz="0" w:space="0" w:color="auto"/>
        <w:left w:val="none" w:sz="0" w:space="0" w:color="auto"/>
        <w:bottom w:val="none" w:sz="0" w:space="0" w:color="auto"/>
        <w:right w:val="none" w:sz="0" w:space="0" w:color="auto"/>
      </w:divBdr>
    </w:div>
    <w:div w:id="272327254">
      <w:bodyDiv w:val="1"/>
      <w:marLeft w:val="0"/>
      <w:marRight w:val="0"/>
      <w:marTop w:val="0"/>
      <w:marBottom w:val="0"/>
      <w:divBdr>
        <w:top w:val="none" w:sz="0" w:space="0" w:color="auto"/>
        <w:left w:val="none" w:sz="0" w:space="0" w:color="auto"/>
        <w:bottom w:val="none" w:sz="0" w:space="0" w:color="auto"/>
        <w:right w:val="none" w:sz="0" w:space="0" w:color="auto"/>
      </w:divBdr>
    </w:div>
    <w:div w:id="272636942">
      <w:bodyDiv w:val="1"/>
      <w:marLeft w:val="0"/>
      <w:marRight w:val="0"/>
      <w:marTop w:val="0"/>
      <w:marBottom w:val="0"/>
      <w:divBdr>
        <w:top w:val="none" w:sz="0" w:space="0" w:color="auto"/>
        <w:left w:val="none" w:sz="0" w:space="0" w:color="auto"/>
        <w:bottom w:val="none" w:sz="0" w:space="0" w:color="auto"/>
        <w:right w:val="none" w:sz="0" w:space="0" w:color="auto"/>
      </w:divBdr>
    </w:div>
    <w:div w:id="273631829">
      <w:bodyDiv w:val="1"/>
      <w:marLeft w:val="0"/>
      <w:marRight w:val="0"/>
      <w:marTop w:val="0"/>
      <w:marBottom w:val="0"/>
      <w:divBdr>
        <w:top w:val="none" w:sz="0" w:space="0" w:color="auto"/>
        <w:left w:val="none" w:sz="0" w:space="0" w:color="auto"/>
        <w:bottom w:val="none" w:sz="0" w:space="0" w:color="auto"/>
        <w:right w:val="none" w:sz="0" w:space="0" w:color="auto"/>
      </w:divBdr>
    </w:div>
    <w:div w:id="273949205">
      <w:bodyDiv w:val="1"/>
      <w:marLeft w:val="0"/>
      <w:marRight w:val="0"/>
      <w:marTop w:val="0"/>
      <w:marBottom w:val="0"/>
      <w:divBdr>
        <w:top w:val="none" w:sz="0" w:space="0" w:color="auto"/>
        <w:left w:val="none" w:sz="0" w:space="0" w:color="auto"/>
        <w:bottom w:val="none" w:sz="0" w:space="0" w:color="auto"/>
        <w:right w:val="none" w:sz="0" w:space="0" w:color="auto"/>
      </w:divBdr>
    </w:div>
    <w:div w:id="276176979">
      <w:bodyDiv w:val="1"/>
      <w:marLeft w:val="0"/>
      <w:marRight w:val="0"/>
      <w:marTop w:val="0"/>
      <w:marBottom w:val="0"/>
      <w:divBdr>
        <w:top w:val="none" w:sz="0" w:space="0" w:color="auto"/>
        <w:left w:val="none" w:sz="0" w:space="0" w:color="auto"/>
        <w:bottom w:val="none" w:sz="0" w:space="0" w:color="auto"/>
        <w:right w:val="none" w:sz="0" w:space="0" w:color="auto"/>
      </w:divBdr>
    </w:div>
    <w:div w:id="276255379">
      <w:bodyDiv w:val="1"/>
      <w:marLeft w:val="0"/>
      <w:marRight w:val="0"/>
      <w:marTop w:val="0"/>
      <w:marBottom w:val="0"/>
      <w:divBdr>
        <w:top w:val="none" w:sz="0" w:space="0" w:color="auto"/>
        <w:left w:val="none" w:sz="0" w:space="0" w:color="auto"/>
        <w:bottom w:val="none" w:sz="0" w:space="0" w:color="auto"/>
        <w:right w:val="none" w:sz="0" w:space="0" w:color="auto"/>
      </w:divBdr>
    </w:div>
    <w:div w:id="276765329">
      <w:bodyDiv w:val="1"/>
      <w:marLeft w:val="0"/>
      <w:marRight w:val="0"/>
      <w:marTop w:val="0"/>
      <w:marBottom w:val="0"/>
      <w:divBdr>
        <w:top w:val="none" w:sz="0" w:space="0" w:color="auto"/>
        <w:left w:val="none" w:sz="0" w:space="0" w:color="auto"/>
        <w:bottom w:val="none" w:sz="0" w:space="0" w:color="auto"/>
        <w:right w:val="none" w:sz="0" w:space="0" w:color="auto"/>
      </w:divBdr>
    </w:div>
    <w:div w:id="278535614">
      <w:bodyDiv w:val="1"/>
      <w:marLeft w:val="0"/>
      <w:marRight w:val="0"/>
      <w:marTop w:val="0"/>
      <w:marBottom w:val="0"/>
      <w:divBdr>
        <w:top w:val="none" w:sz="0" w:space="0" w:color="auto"/>
        <w:left w:val="none" w:sz="0" w:space="0" w:color="auto"/>
        <w:bottom w:val="none" w:sz="0" w:space="0" w:color="auto"/>
        <w:right w:val="none" w:sz="0" w:space="0" w:color="auto"/>
      </w:divBdr>
    </w:div>
    <w:div w:id="280428598">
      <w:bodyDiv w:val="1"/>
      <w:marLeft w:val="0"/>
      <w:marRight w:val="0"/>
      <w:marTop w:val="0"/>
      <w:marBottom w:val="0"/>
      <w:divBdr>
        <w:top w:val="none" w:sz="0" w:space="0" w:color="auto"/>
        <w:left w:val="none" w:sz="0" w:space="0" w:color="auto"/>
        <w:bottom w:val="none" w:sz="0" w:space="0" w:color="auto"/>
        <w:right w:val="none" w:sz="0" w:space="0" w:color="auto"/>
      </w:divBdr>
    </w:div>
    <w:div w:id="281109541">
      <w:bodyDiv w:val="1"/>
      <w:marLeft w:val="0"/>
      <w:marRight w:val="0"/>
      <w:marTop w:val="0"/>
      <w:marBottom w:val="0"/>
      <w:divBdr>
        <w:top w:val="none" w:sz="0" w:space="0" w:color="auto"/>
        <w:left w:val="none" w:sz="0" w:space="0" w:color="auto"/>
        <w:bottom w:val="none" w:sz="0" w:space="0" w:color="auto"/>
        <w:right w:val="none" w:sz="0" w:space="0" w:color="auto"/>
      </w:divBdr>
    </w:div>
    <w:div w:id="286786763">
      <w:bodyDiv w:val="1"/>
      <w:marLeft w:val="0"/>
      <w:marRight w:val="0"/>
      <w:marTop w:val="0"/>
      <w:marBottom w:val="0"/>
      <w:divBdr>
        <w:top w:val="none" w:sz="0" w:space="0" w:color="auto"/>
        <w:left w:val="none" w:sz="0" w:space="0" w:color="auto"/>
        <w:bottom w:val="none" w:sz="0" w:space="0" w:color="auto"/>
        <w:right w:val="none" w:sz="0" w:space="0" w:color="auto"/>
      </w:divBdr>
    </w:div>
    <w:div w:id="286931620">
      <w:bodyDiv w:val="1"/>
      <w:marLeft w:val="0"/>
      <w:marRight w:val="0"/>
      <w:marTop w:val="0"/>
      <w:marBottom w:val="0"/>
      <w:divBdr>
        <w:top w:val="none" w:sz="0" w:space="0" w:color="auto"/>
        <w:left w:val="none" w:sz="0" w:space="0" w:color="auto"/>
        <w:bottom w:val="none" w:sz="0" w:space="0" w:color="auto"/>
        <w:right w:val="none" w:sz="0" w:space="0" w:color="auto"/>
      </w:divBdr>
    </w:div>
    <w:div w:id="287899953">
      <w:bodyDiv w:val="1"/>
      <w:marLeft w:val="0"/>
      <w:marRight w:val="0"/>
      <w:marTop w:val="0"/>
      <w:marBottom w:val="0"/>
      <w:divBdr>
        <w:top w:val="none" w:sz="0" w:space="0" w:color="auto"/>
        <w:left w:val="none" w:sz="0" w:space="0" w:color="auto"/>
        <w:bottom w:val="none" w:sz="0" w:space="0" w:color="auto"/>
        <w:right w:val="none" w:sz="0" w:space="0" w:color="auto"/>
      </w:divBdr>
    </w:div>
    <w:div w:id="288512262">
      <w:bodyDiv w:val="1"/>
      <w:marLeft w:val="0"/>
      <w:marRight w:val="0"/>
      <w:marTop w:val="0"/>
      <w:marBottom w:val="0"/>
      <w:divBdr>
        <w:top w:val="none" w:sz="0" w:space="0" w:color="auto"/>
        <w:left w:val="none" w:sz="0" w:space="0" w:color="auto"/>
        <w:bottom w:val="none" w:sz="0" w:space="0" w:color="auto"/>
        <w:right w:val="none" w:sz="0" w:space="0" w:color="auto"/>
      </w:divBdr>
    </w:div>
    <w:div w:id="288895675">
      <w:bodyDiv w:val="1"/>
      <w:marLeft w:val="0"/>
      <w:marRight w:val="0"/>
      <w:marTop w:val="0"/>
      <w:marBottom w:val="0"/>
      <w:divBdr>
        <w:top w:val="none" w:sz="0" w:space="0" w:color="auto"/>
        <w:left w:val="none" w:sz="0" w:space="0" w:color="auto"/>
        <w:bottom w:val="none" w:sz="0" w:space="0" w:color="auto"/>
        <w:right w:val="none" w:sz="0" w:space="0" w:color="auto"/>
      </w:divBdr>
    </w:div>
    <w:div w:id="290526848">
      <w:bodyDiv w:val="1"/>
      <w:marLeft w:val="0"/>
      <w:marRight w:val="0"/>
      <w:marTop w:val="0"/>
      <w:marBottom w:val="0"/>
      <w:divBdr>
        <w:top w:val="none" w:sz="0" w:space="0" w:color="auto"/>
        <w:left w:val="none" w:sz="0" w:space="0" w:color="auto"/>
        <w:bottom w:val="none" w:sz="0" w:space="0" w:color="auto"/>
        <w:right w:val="none" w:sz="0" w:space="0" w:color="auto"/>
      </w:divBdr>
    </w:div>
    <w:div w:id="290787207">
      <w:bodyDiv w:val="1"/>
      <w:marLeft w:val="0"/>
      <w:marRight w:val="0"/>
      <w:marTop w:val="0"/>
      <w:marBottom w:val="0"/>
      <w:divBdr>
        <w:top w:val="none" w:sz="0" w:space="0" w:color="auto"/>
        <w:left w:val="none" w:sz="0" w:space="0" w:color="auto"/>
        <w:bottom w:val="none" w:sz="0" w:space="0" w:color="auto"/>
        <w:right w:val="none" w:sz="0" w:space="0" w:color="auto"/>
      </w:divBdr>
    </w:div>
    <w:div w:id="294025764">
      <w:bodyDiv w:val="1"/>
      <w:marLeft w:val="0"/>
      <w:marRight w:val="0"/>
      <w:marTop w:val="0"/>
      <w:marBottom w:val="0"/>
      <w:divBdr>
        <w:top w:val="none" w:sz="0" w:space="0" w:color="auto"/>
        <w:left w:val="none" w:sz="0" w:space="0" w:color="auto"/>
        <w:bottom w:val="none" w:sz="0" w:space="0" w:color="auto"/>
        <w:right w:val="none" w:sz="0" w:space="0" w:color="auto"/>
      </w:divBdr>
    </w:div>
    <w:div w:id="294257191">
      <w:bodyDiv w:val="1"/>
      <w:marLeft w:val="0"/>
      <w:marRight w:val="0"/>
      <w:marTop w:val="0"/>
      <w:marBottom w:val="0"/>
      <w:divBdr>
        <w:top w:val="none" w:sz="0" w:space="0" w:color="auto"/>
        <w:left w:val="none" w:sz="0" w:space="0" w:color="auto"/>
        <w:bottom w:val="none" w:sz="0" w:space="0" w:color="auto"/>
        <w:right w:val="none" w:sz="0" w:space="0" w:color="auto"/>
      </w:divBdr>
    </w:div>
    <w:div w:id="294988243">
      <w:bodyDiv w:val="1"/>
      <w:marLeft w:val="0"/>
      <w:marRight w:val="0"/>
      <w:marTop w:val="0"/>
      <w:marBottom w:val="0"/>
      <w:divBdr>
        <w:top w:val="none" w:sz="0" w:space="0" w:color="auto"/>
        <w:left w:val="none" w:sz="0" w:space="0" w:color="auto"/>
        <w:bottom w:val="none" w:sz="0" w:space="0" w:color="auto"/>
        <w:right w:val="none" w:sz="0" w:space="0" w:color="auto"/>
      </w:divBdr>
    </w:div>
    <w:div w:id="296302943">
      <w:bodyDiv w:val="1"/>
      <w:marLeft w:val="0"/>
      <w:marRight w:val="0"/>
      <w:marTop w:val="0"/>
      <w:marBottom w:val="0"/>
      <w:divBdr>
        <w:top w:val="none" w:sz="0" w:space="0" w:color="auto"/>
        <w:left w:val="none" w:sz="0" w:space="0" w:color="auto"/>
        <w:bottom w:val="none" w:sz="0" w:space="0" w:color="auto"/>
        <w:right w:val="none" w:sz="0" w:space="0" w:color="auto"/>
      </w:divBdr>
    </w:div>
    <w:div w:id="297953558">
      <w:bodyDiv w:val="1"/>
      <w:marLeft w:val="0"/>
      <w:marRight w:val="0"/>
      <w:marTop w:val="0"/>
      <w:marBottom w:val="0"/>
      <w:divBdr>
        <w:top w:val="none" w:sz="0" w:space="0" w:color="auto"/>
        <w:left w:val="none" w:sz="0" w:space="0" w:color="auto"/>
        <w:bottom w:val="none" w:sz="0" w:space="0" w:color="auto"/>
        <w:right w:val="none" w:sz="0" w:space="0" w:color="auto"/>
      </w:divBdr>
    </w:div>
    <w:div w:id="297957129">
      <w:bodyDiv w:val="1"/>
      <w:marLeft w:val="0"/>
      <w:marRight w:val="0"/>
      <w:marTop w:val="0"/>
      <w:marBottom w:val="0"/>
      <w:divBdr>
        <w:top w:val="none" w:sz="0" w:space="0" w:color="auto"/>
        <w:left w:val="none" w:sz="0" w:space="0" w:color="auto"/>
        <w:bottom w:val="none" w:sz="0" w:space="0" w:color="auto"/>
        <w:right w:val="none" w:sz="0" w:space="0" w:color="auto"/>
      </w:divBdr>
    </w:div>
    <w:div w:id="298388869">
      <w:bodyDiv w:val="1"/>
      <w:marLeft w:val="0"/>
      <w:marRight w:val="0"/>
      <w:marTop w:val="0"/>
      <w:marBottom w:val="0"/>
      <w:divBdr>
        <w:top w:val="none" w:sz="0" w:space="0" w:color="auto"/>
        <w:left w:val="none" w:sz="0" w:space="0" w:color="auto"/>
        <w:bottom w:val="none" w:sz="0" w:space="0" w:color="auto"/>
        <w:right w:val="none" w:sz="0" w:space="0" w:color="auto"/>
      </w:divBdr>
    </w:div>
    <w:div w:id="298532405">
      <w:bodyDiv w:val="1"/>
      <w:marLeft w:val="0"/>
      <w:marRight w:val="0"/>
      <w:marTop w:val="0"/>
      <w:marBottom w:val="0"/>
      <w:divBdr>
        <w:top w:val="none" w:sz="0" w:space="0" w:color="auto"/>
        <w:left w:val="none" w:sz="0" w:space="0" w:color="auto"/>
        <w:bottom w:val="none" w:sz="0" w:space="0" w:color="auto"/>
        <w:right w:val="none" w:sz="0" w:space="0" w:color="auto"/>
      </w:divBdr>
    </w:div>
    <w:div w:id="298652952">
      <w:bodyDiv w:val="1"/>
      <w:marLeft w:val="0"/>
      <w:marRight w:val="0"/>
      <w:marTop w:val="0"/>
      <w:marBottom w:val="0"/>
      <w:divBdr>
        <w:top w:val="none" w:sz="0" w:space="0" w:color="auto"/>
        <w:left w:val="none" w:sz="0" w:space="0" w:color="auto"/>
        <w:bottom w:val="none" w:sz="0" w:space="0" w:color="auto"/>
        <w:right w:val="none" w:sz="0" w:space="0" w:color="auto"/>
      </w:divBdr>
    </w:div>
    <w:div w:id="299919404">
      <w:bodyDiv w:val="1"/>
      <w:marLeft w:val="0"/>
      <w:marRight w:val="0"/>
      <w:marTop w:val="0"/>
      <w:marBottom w:val="0"/>
      <w:divBdr>
        <w:top w:val="none" w:sz="0" w:space="0" w:color="auto"/>
        <w:left w:val="none" w:sz="0" w:space="0" w:color="auto"/>
        <w:bottom w:val="none" w:sz="0" w:space="0" w:color="auto"/>
        <w:right w:val="none" w:sz="0" w:space="0" w:color="auto"/>
      </w:divBdr>
    </w:div>
    <w:div w:id="300575787">
      <w:bodyDiv w:val="1"/>
      <w:marLeft w:val="0"/>
      <w:marRight w:val="0"/>
      <w:marTop w:val="0"/>
      <w:marBottom w:val="0"/>
      <w:divBdr>
        <w:top w:val="none" w:sz="0" w:space="0" w:color="auto"/>
        <w:left w:val="none" w:sz="0" w:space="0" w:color="auto"/>
        <w:bottom w:val="none" w:sz="0" w:space="0" w:color="auto"/>
        <w:right w:val="none" w:sz="0" w:space="0" w:color="auto"/>
      </w:divBdr>
    </w:div>
    <w:div w:id="301086544">
      <w:bodyDiv w:val="1"/>
      <w:marLeft w:val="0"/>
      <w:marRight w:val="0"/>
      <w:marTop w:val="0"/>
      <w:marBottom w:val="0"/>
      <w:divBdr>
        <w:top w:val="none" w:sz="0" w:space="0" w:color="auto"/>
        <w:left w:val="none" w:sz="0" w:space="0" w:color="auto"/>
        <w:bottom w:val="none" w:sz="0" w:space="0" w:color="auto"/>
        <w:right w:val="none" w:sz="0" w:space="0" w:color="auto"/>
      </w:divBdr>
    </w:div>
    <w:div w:id="302200166">
      <w:bodyDiv w:val="1"/>
      <w:marLeft w:val="0"/>
      <w:marRight w:val="0"/>
      <w:marTop w:val="0"/>
      <w:marBottom w:val="0"/>
      <w:divBdr>
        <w:top w:val="none" w:sz="0" w:space="0" w:color="auto"/>
        <w:left w:val="none" w:sz="0" w:space="0" w:color="auto"/>
        <w:bottom w:val="none" w:sz="0" w:space="0" w:color="auto"/>
        <w:right w:val="none" w:sz="0" w:space="0" w:color="auto"/>
      </w:divBdr>
    </w:div>
    <w:div w:id="302734423">
      <w:bodyDiv w:val="1"/>
      <w:marLeft w:val="0"/>
      <w:marRight w:val="0"/>
      <w:marTop w:val="0"/>
      <w:marBottom w:val="0"/>
      <w:divBdr>
        <w:top w:val="none" w:sz="0" w:space="0" w:color="auto"/>
        <w:left w:val="none" w:sz="0" w:space="0" w:color="auto"/>
        <w:bottom w:val="none" w:sz="0" w:space="0" w:color="auto"/>
        <w:right w:val="none" w:sz="0" w:space="0" w:color="auto"/>
      </w:divBdr>
    </w:div>
    <w:div w:id="302932870">
      <w:bodyDiv w:val="1"/>
      <w:marLeft w:val="0"/>
      <w:marRight w:val="0"/>
      <w:marTop w:val="0"/>
      <w:marBottom w:val="0"/>
      <w:divBdr>
        <w:top w:val="none" w:sz="0" w:space="0" w:color="auto"/>
        <w:left w:val="none" w:sz="0" w:space="0" w:color="auto"/>
        <w:bottom w:val="none" w:sz="0" w:space="0" w:color="auto"/>
        <w:right w:val="none" w:sz="0" w:space="0" w:color="auto"/>
      </w:divBdr>
    </w:div>
    <w:div w:id="304164956">
      <w:bodyDiv w:val="1"/>
      <w:marLeft w:val="0"/>
      <w:marRight w:val="0"/>
      <w:marTop w:val="0"/>
      <w:marBottom w:val="0"/>
      <w:divBdr>
        <w:top w:val="none" w:sz="0" w:space="0" w:color="auto"/>
        <w:left w:val="none" w:sz="0" w:space="0" w:color="auto"/>
        <w:bottom w:val="none" w:sz="0" w:space="0" w:color="auto"/>
        <w:right w:val="none" w:sz="0" w:space="0" w:color="auto"/>
      </w:divBdr>
    </w:div>
    <w:div w:id="305159477">
      <w:bodyDiv w:val="1"/>
      <w:marLeft w:val="0"/>
      <w:marRight w:val="0"/>
      <w:marTop w:val="0"/>
      <w:marBottom w:val="0"/>
      <w:divBdr>
        <w:top w:val="none" w:sz="0" w:space="0" w:color="auto"/>
        <w:left w:val="none" w:sz="0" w:space="0" w:color="auto"/>
        <w:bottom w:val="none" w:sz="0" w:space="0" w:color="auto"/>
        <w:right w:val="none" w:sz="0" w:space="0" w:color="auto"/>
      </w:divBdr>
    </w:div>
    <w:div w:id="308092551">
      <w:bodyDiv w:val="1"/>
      <w:marLeft w:val="0"/>
      <w:marRight w:val="0"/>
      <w:marTop w:val="0"/>
      <w:marBottom w:val="0"/>
      <w:divBdr>
        <w:top w:val="none" w:sz="0" w:space="0" w:color="auto"/>
        <w:left w:val="none" w:sz="0" w:space="0" w:color="auto"/>
        <w:bottom w:val="none" w:sz="0" w:space="0" w:color="auto"/>
        <w:right w:val="none" w:sz="0" w:space="0" w:color="auto"/>
      </w:divBdr>
    </w:div>
    <w:div w:id="310061671">
      <w:bodyDiv w:val="1"/>
      <w:marLeft w:val="0"/>
      <w:marRight w:val="0"/>
      <w:marTop w:val="0"/>
      <w:marBottom w:val="0"/>
      <w:divBdr>
        <w:top w:val="none" w:sz="0" w:space="0" w:color="auto"/>
        <w:left w:val="none" w:sz="0" w:space="0" w:color="auto"/>
        <w:bottom w:val="none" w:sz="0" w:space="0" w:color="auto"/>
        <w:right w:val="none" w:sz="0" w:space="0" w:color="auto"/>
      </w:divBdr>
    </w:div>
    <w:div w:id="310598275">
      <w:bodyDiv w:val="1"/>
      <w:marLeft w:val="0"/>
      <w:marRight w:val="0"/>
      <w:marTop w:val="0"/>
      <w:marBottom w:val="0"/>
      <w:divBdr>
        <w:top w:val="none" w:sz="0" w:space="0" w:color="auto"/>
        <w:left w:val="none" w:sz="0" w:space="0" w:color="auto"/>
        <w:bottom w:val="none" w:sz="0" w:space="0" w:color="auto"/>
        <w:right w:val="none" w:sz="0" w:space="0" w:color="auto"/>
      </w:divBdr>
    </w:div>
    <w:div w:id="313028839">
      <w:bodyDiv w:val="1"/>
      <w:marLeft w:val="0"/>
      <w:marRight w:val="0"/>
      <w:marTop w:val="0"/>
      <w:marBottom w:val="0"/>
      <w:divBdr>
        <w:top w:val="none" w:sz="0" w:space="0" w:color="auto"/>
        <w:left w:val="none" w:sz="0" w:space="0" w:color="auto"/>
        <w:bottom w:val="none" w:sz="0" w:space="0" w:color="auto"/>
        <w:right w:val="none" w:sz="0" w:space="0" w:color="auto"/>
      </w:divBdr>
    </w:div>
    <w:div w:id="313998646">
      <w:bodyDiv w:val="1"/>
      <w:marLeft w:val="0"/>
      <w:marRight w:val="0"/>
      <w:marTop w:val="0"/>
      <w:marBottom w:val="0"/>
      <w:divBdr>
        <w:top w:val="none" w:sz="0" w:space="0" w:color="auto"/>
        <w:left w:val="none" w:sz="0" w:space="0" w:color="auto"/>
        <w:bottom w:val="none" w:sz="0" w:space="0" w:color="auto"/>
        <w:right w:val="none" w:sz="0" w:space="0" w:color="auto"/>
      </w:divBdr>
    </w:div>
    <w:div w:id="314382971">
      <w:bodyDiv w:val="1"/>
      <w:marLeft w:val="0"/>
      <w:marRight w:val="0"/>
      <w:marTop w:val="0"/>
      <w:marBottom w:val="0"/>
      <w:divBdr>
        <w:top w:val="none" w:sz="0" w:space="0" w:color="auto"/>
        <w:left w:val="none" w:sz="0" w:space="0" w:color="auto"/>
        <w:bottom w:val="none" w:sz="0" w:space="0" w:color="auto"/>
        <w:right w:val="none" w:sz="0" w:space="0" w:color="auto"/>
      </w:divBdr>
    </w:div>
    <w:div w:id="314458188">
      <w:bodyDiv w:val="1"/>
      <w:marLeft w:val="0"/>
      <w:marRight w:val="0"/>
      <w:marTop w:val="0"/>
      <w:marBottom w:val="0"/>
      <w:divBdr>
        <w:top w:val="none" w:sz="0" w:space="0" w:color="auto"/>
        <w:left w:val="none" w:sz="0" w:space="0" w:color="auto"/>
        <w:bottom w:val="none" w:sz="0" w:space="0" w:color="auto"/>
        <w:right w:val="none" w:sz="0" w:space="0" w:color="auto"/>
      </w:divBdr>
    </w:div>
    <w:div w:id="314604447">
      <w:bodyDiv w:val="1"/>
      <w:marLeft w:val="0"/>
      <w:marRight w:val="0"/>
      <w:marTop w:val="0"/>
      <w:marBottom w:val="0"/>
      <w:divBdr>
        <w:top w:val="none" w:sz="0" w:space="0" w:color="auto"/>
        <w:left w:val="none" w:sz="0" w:space="0" w:color="auto"/>
        <w:bottom w:val="none" w:sz="0" w:space="0" w:color="auto"/>
        <w:right w:val="none" w:sz="0" w:space="0" w:color="auto"/>
      </w:divBdr>
    </w:div>
    <w:div w:id="315841599">
      <w:bodyDiv w:val="1"/>
      <w:marLeft w:val="0"/>
      <w:marRight w:val="0"/>
      <w:marTop w:val="0"/>
      <w:marBottom w:val="0"/>
      <w:divBdr>
        <w:top w:val="none" w:sz="0" w:space="0" w:color="auto"/>
        <w:left w:val="none" w:sz="0" w:space="0" w:color="auto"/>
        <w:bottom w:val="none" w:sz="0" w:space="0" w:color="auto"/>
        <w:right w:val="none" w:sz="0" w:space="0" w:color="auto"/>
      </w:divBdr>
    </w:div>
    <w:div w:id="318971142">
      <w:bodyDiv w:val="1"/>
      <w:marLeft w:val="0"/>
      <w:marRight w:val="0"/>
      <w:marTop w:val="0"/>
      <w:marBottom w:val="0"/>
      <w:divBdr>
        <w:top w:val="none" w:sz="0" w:space="0" w:color="auto"/>
        <w:left w:val="none" w:sz="0" w:space="0" w:color="auto"/>
        <w:bottom w:val="none" w:sz="0" w:space="0" w:color="auto"/>
        <w:right w:val="none" w:sz="0" w:space="0" w:color="auto"/>
      </w:divBdr>
    </w:div>
    <w:div w:id="319384275">
      <w:bodyDiv w:val="1"/>
      <w:marLeft w:val="0"/>
      <w:marRight w:val="0"/>
      <w:marTop w:val="0"/>
      <w:marBottom w:val="0"/>
      <w:divBdr>
        <w:top w:val="none" w:sz="0" w:space="0" w:color="auto"/>
        <w:left w:val="none" w:sz="0" w:space="0" w:color="auto"/>
        <w:bottom w:val="none" w:sz="0" w:space="0" w:color="auto"/>
        <w:right w:val="none" w:sz="0" w:space="0" w:color="auto"/>
      </w:divBdr>
    </w:div>
    <w:div w:id="321393288">
      <w:bodyDiv w:val="1"/>
      <w:marLeft w:val="0"/>
      <w:marRight w:val="0"/>
      <w:marTop w:val="0"/>
      <w:marBottom w:val="0"/>
      <w:divBdr>
        <w:top w:val="none" w:sz="0" w:space="0" w:color="auto"/>
        <w:left w:val="none" w:sz="0" w:space="0" w:color="auto"/>
        <w:bottom w:val="none" w:sz="0" w:space="0" w:color="auto"/>
        <w:right w:val="none" w:sz="0" w:space="0" w:color="auto"/>
      </w:divBdr>
    </w:div>
    <w:div w:id="321979661">
      <w:bodyDiv w:val="1"/>
      <w:marLeft w:val="0"/>
      <w:marRight w:val="0"/>
      <w:marTop w:val="0"/>
      <w:marBottom w:val="0"/>
      <w:divBdr>
        <w:top w:val="none" w:sz="0" w:space="0" w:color="auto"/>
        <w:left w:val="none" w:sz="0" w:space="0" w:color="auto"/>
        <w:bottom w:val="none" w:sz="0" w:space="0" w:color="auto"/>
        <w:right w:val="none" w:sz="0" w:space="0" w:color="auto"/>
      </w:divBdr>
    </w:div>
    <w:div w:id="322199112">
      <w:bodyDiv w:val="1"/>
      <w:marLeft w:val="0"/>
      <w:marRight w:val="0"/>
      <w:marTop w:val="0"/>
      <w:marBottom w:val="0"/>
      <w:divBdr>
        <w:top w:val="none" w:sz="0" w:space="0" w:color="auto"/>
        <w:left w:val="none" w:sz="0" w:space="0" w:color="auto"/>
        <w:bottom w:val="none" w:sz="0" w:space="0" w:color="auto"/>
        <w:right w:val="none" w:sz="0" w:space="0" w:color="auto"/>
      </w:divBdr>
    </w:div>
    <w:div w:id="322665648">
      <w:bodyDiv w:val="1"/>
      <w:marLeft w:val="0"/>
      <w:marRight w:val="0"/>
      <w:marTop w:val="0"/>
      <w:marBottom w:val="0"/>
      <w:divBdr>
        <w:top w:val="none" w:sz="0" w:space="0" w:color="auto"/>
        <w:left w:val="none" w:sz="0" w:space="0" w:color="auto"/>
        <w:bottom w:val="none" w:sz="0" w:space="0" w:color="auto"/>
        <w:right w:val="none" w:sz="0" w:space="0" w:color="auto"/>
      </w:divBdr>
    </w:div>
    <w:div w:id="323361439">
      <w:bodyDiv w:val="1"/>
      <w:marLeft w:val="0"/>
      <w:marRight w:val="0"/>
      <w:marTop w:val="0"/>
      <w:marBottom w:val="0"/>
      <w:divBdr>
        <w:top w:val="none" w:sz="0" w:space="0" w:color="auto"/>
        <w:left w:val="none" w:sz="0" w:space="0" w:color="auto"/>
        <w:bottom w:val="none" w:sz="0" w:space="0" w:color="auto"/>
        <w:right w:val="none" w:sz="0" w:space="0" w:color="auto"/>
      </w:divBdr>
    </w:div>
    <w:div w:id="326522593">
      <w:bodyDiv w:val="1"/>
      <w:marLeft w:val="0"/>
      <w:marRight w:val="0"/>
      <w:marTop w:val="0"/>
      <w:marBottom w:val="0"/>
      <w:divBdr>
        <w:top w:val="none" w:sz="0" w:space="0" w:color="auto"/>
        <w:left w:val="none" w:sz="0" w:space="0" w:color="auto"/>
        <w:bottom w:val="none" w:sz="0" w:space="0" w:color="auto"/>
        <w:right w:val="none" w:sz="0" w:space="0" w:color="auto"/>
      </w:divBdr>
    </w:div>
    <w:div w:id="329598877">
      <w:bodyDiv w:val="1"/>
      <w:marLeft w:val="0"/>
      <w:marRight w:val="0"/>
      <w:marTop w:val="0"/>
      <w:marBottom w:val="0"/>
      <w:divBdr>
        <w:top w:val="none" w:sz="0" w:space="0" w:color="auto"/>
        <w:left w:val="none" w:sz="0" w:space="0" w:color="auto"/>
        <w:bottom w:val="none" w:sz="0" w:space="0" w:color="auto"/>
        <w:right w:val="none" w:sz="0" w:space="0" w:color="auto"/>
      </w:divBdr>
    </w:div>
    <w:div w:id="332103193">
      <w:bodyDiv w:val="1"/>
      <w:marLeft w:val="0"/>
      <w:marRight w:val="0"/>
      <w:marTop w:val="0"/>
      <w:marBottom w:val="0"/>
      <w:divBdr>
        <w:top w:val="none" w:sz="0" w:space="0" w:color="auto"/>
        <w:left w:val="none" w:sz="0" w:space="0" w:color="auto"/>
        <w:bottom w:val="none" w:sz="0" w:space="0" w:color="auto"/>
        <w:right w:val="none" w:sz="0" w:space="0" w:color="auto"/>
      </w:divBdr>
    </w:div>
    <w:div w:id="332731869">
      <w:bodyDiv w:val="1"/>
      <w:marLeft w:val="0"/>
      <w:marRight w:val="0"/>
      <w:marTop w:val="0"/>
      <w:marBottom w:val="0"/>
      <w:divBdr>
        <w:top w:val="none" w:sz="0" w:space="0" w:color="auto"/>
        <w:left w:val="none" w:sz="0" w:space="0" w:color="auto"/>
        <w:bottom w:val="none" w:sz="0" w:space="0" w:color="auto"/>
        <w:right w:val="none" w:sz="0" w:space="0" w:color="auto"/>
      </w:divBdr>
    </w:div>
    <w:div w:id="336349996">
      <w:bodyDiv w:val="1"/>
      <w:marLeft w:val="0"/>
      <w:marRight w:val="0"/>
      <w:marTop w:val="0"/>
      <w:marBottom w:val="0"/>
      <w:divBdr>
        <w:top w:val="none" w:sz="0" w:space="0" w:color="auto"/>
        <w:left w:val="none" w:sz="0" w:space="0" w:color="auto"/>
        <w:bottom w:val="none" w:sz="0" w:space="0" w:color="auto"/>
        <w:right w:val="none" w:sz="0" w:space="0" w:color="auto"/>
      </w:divBdr>
    </w:div>
    <w:div w:id="337004610">
      <w:bodyDiv w:val="1"/>
      <w:marLeft w:val="0"/>
      <w:marRight w:val="0"/>
      <w:marTop w:val="0"/>
      <w:marBottom w:val="0"/>
      <w:divBdr>
        <w:top w:val="none" w:sz="0" w:space="0" w:color="auto"/>
        <w:left w:val="none" w:sz="0" w:space="0" w:color="auto"/>
        <w:bottom w:val="none" w:sz="0" w:space="0" w:color="auto"/>
        <w:right w:val="none" w:sz="0" w:space="0" w:color="auto"/>
      </w:divBdr>
    </w:div>
    <w:div w:id="337854336">
      <w:bodyDiv w:val="1"/>
      <w:marLeft w:val="0"/>
      <w:marRight w:val="0"/>
      <w:marTop w:val="0"/>
      <w:marBottom w:val="0"/>
      <w:divBdr>
        <w:top w:val="none" w:sz="0" w:space="0" w:color="auto"/>
        <w:left w:val="none" w:sz="0" w:space="0" w:color="auto"/>
        <w:bottom w:val="none" w:sz="0" w:space="0" w:color="auto"/>
        <w:right w:val="none" w:sz="0" w:space="0" w:color="auto"/>
      </w:divBdr>
    </w:div>
    <w:div w:id="337999098">
      <w:bodyDiv w:val="1"/>
      <w:marLeft w:val="0"/>
      <w:marRight w:val="0"/>
      <w:marTop w:val="0"/>
      <w:marBottom w:val="0"/>
      <w:divBdr>
        <w:top w:val="none" w:sz="0" w:space="0" w:color="auto"/>
        <w:left w:val="none" w:sz="0" w:space="0" w:color="auto"/>
        <w:bottom w:val="none" w:sz="0" w:space="0" w:color="auto"/>
        <w:right w:val="none" w:sz="0" w:space="0" w:color="auto"/>
      </w:divBdr>
    </w:div>
    <w:div w:id="338116989">
      <w:bodyDiv w:val="1"/>
      <w:marLeft w:val="0"/>
      <w:marRight w:val="0"/>
      <w:marTop w:val="0"/>
      <w:marBottom w:val="0"/>
      <w:divBdr>
        <w:top w:val="none" w:sz="0" w:space="0" w:color="auto"/>
        <w:left w:val="none" w:sz="0" w:space="0" w:color="auto"/>
        <w:bottom w:val="none" w:sz="0" w:space="0" w:color="auto"/>
        <w:right w:val="none" w:sz="0" w:space="0" w:color="auto"/>
      </w:divBdr>
    </w:div>
    <w:div w:id="339938222">
      <w:bodyDiv w:val="1"/>
      <w:marLeft w:val="0"/>
      <w:marRight w:val="0"/>
      <w:marTop w:val="0"/>
      <w:marBottom w:val="0"/>
      <w:divBdr>
        <w:top w:val="none" w:sz="0" w:space="0" w:color="auto"/>
        <w:left w:val="none" w:sz="0" w:space="0" w:color="auto"/>
        <w:bottom w:val="none" w:sz="0" w:space="0" w:color="auto"/>
        <w:right w:val="none" w:sz="0" w:space="0" w:color="auto"/>
      </w:divBdr>
    </w:div>
    <w:div w:id="344477710">
      <w:bodyDiv w:val="1"/>
      <w:marLeft w:val="0"/>
      <w:marRight w:val="0"/>
      <w:marTop w:val="0"/>
      <w:marBottom w:val="0"/>
      <w:divBdr>
        <w:top w:val="none" w:sz="0" w:space="0" w:color="auto"/>
        <w:left w:val="none" w:sz="0" w:space="0" w:color="auto"/>
        <w:bottom w:val="none" w:sz="0" w:space="0" w:color="auto"/>
        <w:right w:val="none" w:sz="0" w:space="0" w:color="auto"/>
      </w:divBdr>
    </w:div>
    <w:div w:id="345131265">
      <w:bodyDiv w:val="1"/>
      <w:marLeft w:val="0"/>
      <w:marRight w:val="0"/>
      <w:marTop w:val="0"/>
      <w:marBottom w:val="0"/>
      <w:divBdr>
        <w:top w:val="none" w:sz="0" w:space="0" w:color="auto"/>
        <w:left w:val="none" w:sz="0" w:space="0" w:color="auto"/>
        <w:bottom w:val="none" w:sz="0" w:space="0" w:color="auto"/>
        <w:right w:val="none" w:sz="0" w:space="0" w:color="auto"/>
      </w:divBdr>
    </w:div>
    <w:div w:id="347410120">
      <w:bodyDiv w:val="1"/>
      <w:marLeft w:val="0"/>
      <w:marRight w:val="0"/>
      <w:marTop w:val="0"/>
      <w:marBottom w:val="0"/>
      <w:divBdr>
        <w:top w:val="none" w:sz="0" w:space="0" w:color="auto"/>
        <w:left w:val="none" w:sz="0" w:space="0" w:color="auto"/>
        <w:bottom w:val="none" w:sz="0" w:space="0" w:color="auto"/>
        <w:right w:val="none" w:sz="0" w:space="0" w:color="auto"/>
      </w:divBdr>
    </w:div>
    <w:div w:id="350226942">
      <w:bodyDiv w:val="1"/>
      <w:marLeft w:val="0"/>
      <w:marRight w:val="0"/>
      <w:marTop w:val="0"/>
      <w:marBottom w:val="0"/>
      <w:divBdr>
        <w:top w:val="none" w:sz="0" w:space="0" w:color="auto"/>
        <w:left w:val="none" w:sz="0" w:space="0" w:color="auto"/>
        <w:bottom w:val="none" w:sz="0" w:space="0" w:color="auto"/>
        <w:right w:val="none" w:sz="0" w:space="0" w:color="auto"/>
      </w:divBdr>
    </w:div>
    <w:div w:id="358312555">
      <w:bodyDiv w:val="1"/>
      <w:marLeft w:val="0"/>
      <w:marRight w:val="0"/>
      <w:marTop w:val="0"/>
      <w:marBottom w:val="0"/>
      <w:divBdr>
        <w:top w:val="none" w:sz="0" w:space="0" w:color="auto"/>
        <w:left w:val="none" w:sz="0" w:space="0" w:color="auto"/>
        <w:bottom w:val="none" w:sz="0" w:space="0" w:color="auto"/>
        <w:right w:val="none" w:sz="0" w:space="0" w:color="auto"/>
      </w:divBdr>
    </w:div>
    <w:div w:id="362368092">
      <w:bodyDiv w:val="1"/>
      <w:marLeft w:val="0"/>
      <w:marRight w:val="0"/>
      <w:marTop w:val="0"/>
      <w:marBottom w:val="0"/>
      <w:divBdr>
        <w:top w:val="none" w:sz="0" w:space="0" w:color="auto"/>
        <w:left w:val="none" w:sz="0" w:space="0" w:color="auto"/>
        <w:bottom w:val="none" w:sz="0" w:space="0" w:color="auto"/>
        <w:right w:val="none" w:sz="0" w:space="0" w:color="auto"/>
      </w:divBdr>
    </w:div>
    <w:div w:id="362948838">
      <w:bodyDiv w:val="1"/>
      <w:marLeft w:val="0"/>
      <w:marRight w:val="0"/>
      <w:marTop w:val="0"/>
      <w:marBottom w:val="0"/>
      <w:divBdr>
        <w:top w:val="none" w:sz="0" w:space="0" w:color="auto"/>
        <w:left w:val="none" w:sz="0" w:space="0" w:color="auto"/>
        <w:bottom w:val="none" w:sz="0" w:space="0" w:color="auto"/>
        <w:right w:val="none" w:sz="0" w:space="0" w:color="auto"/>
      </w:divBdr>
    </w:div>
    <w:div w:id="363478485">
      <w:bodyDiv w:val="1"/>
      <w:marLeft w:val="0"/>
      <w:marRight w:val="0"/>
      <w:marTop w:val="0"/>
      <w:marBottom w:val="0"/>
      <w:divBdr>
        <w:top w:val="none" w:sz="0" w:space="0" w:color="auto"/>
        <w:left w:val="none" w:sz="0" w:space="0" w:color="auto"/>
        <w:bottom w:val="none" w:sz="0" w:space="0" w:color="auto"/>
        <w:right w:val="none" w:sz="0" w:space="0" w:color="auto"/>
      </w:divBdr>
    </w:div>
    <w:div w:id="363988046">
      <w:bodyDiv w:val="1"/>
      <w:marLeft w:val="0"/>
      <w:marRight w:val="0"/>
      <w:marTop w:val="0"/>
      <w:marBottom w:val="0"/>
      <w:divBdr>
        <w:top w:val="none" w:sz="0" w:space="0" w:color="auto"/>
        <w:left w:val="none" w:sz="0" w:space="0" w:color="auto"/>
        <w:bottom w:val="none" w:sz="0" w:space="0" w:color="auto"/>
        <w:right w:val="none" w:sz="0" w:space="0" w:color="auto"/>
      </w:divBdr>
    </w:div>
    <w:div w:id="364254094">
      <w:bodyDiv w:val="1"/>
      <w:marLeft w:val="0"/>
      <w:marRight w:val="0"/>
      <w:marTop w:val="0"/>
      <w:marBottom w:val="0"/>
      <w:divBdr>
        <w:top w:val="none" w:sz="0" w:space="0" w:color="auto"/>
        <w:left w:val="none" w:sz="0" w:space="0" w:color="auto"/>
        <w:bottom w:val="none" w:sz="0" w:space="0" w:color="auto"/>
        <w:right w:val="none" w:sz="0" w:space="0" w:color="auto"/>
      </w:divBdr>
    </w:div>
    <w:div w:id="364600148">
      <w:bodyDiv w:val="1"/>
      <w:marLeft w:val="0"/>
      <w:marRight w:val="0"/>
      <w:marTop w:val="0"/>
      <w:marBottom w:val="0"/>
      <w:divBdr>
        <w:top w:val="none" w:sz="0" w:space="0" w:color="auto"/>
        <w:left w:val="none" w:sz="0" w:space="0" w:color="auto"/>
        <w:bottom w:val="none" w:sz="0" w:space="0" w:color="auto"/>
        <w:right w:val="none" w:sz="0" w:space="0" w:color="auto"/>
      </w:divBdr>
    </w:div>
    <w:div w:id="364989344">
      <w:bodyDiv w:val="1"/>
      <w:marLeft w:val="0"/>
      <w:marRight w:val="0"/>
      <w:marTop w:val="0"/>
      <w:marBottom w:val="0"/>
      <w:divBdr>
        <w:top w:val="none" w:sz="0" w:space="0" w:color="auto"/>
        <w:left w:val="none" w:sz="0" w:space="0" w:color="auto"/>
        <w:bottom w:val="none" w:sz="0" w:space="0" w:color="auto"/>
        <w:right w:val="none" w:sz="0" w:space="0" w:color="auto"/>
      </w:divBdr>
    </w:div>
    <w:div w:id="365640973">
      <w:bodyDiv w:val="1"/>
      <w:marLeft w:val="0"/>
      <w:marRight w:val="0"/>
      <w:marTop w:val="0"/>
      <w:marBottom w:val="0"/>
      <w:divBdr>
        <w:top w:val="none" w:sz="0" w:space="0" w:color="auto"/>
        <w:left w:val="none" w:sz="0" w:space="0" w:color="auto"/>
        <w:bottom w:val="none" w:sz="0" w:space="0" w:color="auto"/>
        <w:right w:val="none" w:sz="0" w:space="0" w:color="auto"/>
      </w:divBdr>
    </w:div>
    <w:div w:id="366293439">
      <w:bodyDiv w:val="1"/>
      <w:marLeft w:val="0"/>
      <w:marRight w:val="0"/>
      <w:marTop w:val="0"/>
      <w:marBottom w:val="0"/>
      <w:divBdr>
        <w:top w:val="none" w:sz="0" w:space="0" w:color="auto"/>
        <w:left w:val="none" w:sz="0" w:space="0" w:color="auto"/>
        <w:bottom w:val="none" w:sz="0" w:space="0" w:color="auto"/>
        <w:right w:val="none" w:sz="0" w:space="0" w:color="auto"/>
      </w:divBdr>
    </w:div>
    <w:div w:id="370232536">
      <w:bodyDiv w:val="1"/>
      <w:marLeft w:val="0"/>
      <w:marRight w:val="0"/>
      <w:marTop w:val="0"/>
      <w:marBottom w:val="0"/>
      <w:divBdr>
        <w:top w:val="none" w:sz="0" w:space="0" w:color="auto"/>
        <w:left w:val="none" w:sz="0" w:space="0" w:color="auto"/>
        <w:bottom w:val="none" w:sz="0" w:space="0" w:color="auto"/>
        <w:right w:val="none" w:sz="0" w:space="0" w:color="auto"/>
      </w:divBdr>
    </w:div>
    <w:div w:id="372117698">
      <w:bodyDiv w:val="1"/>
      <w:marLeft w:val="0"/>
      <w:marRight w:val="0"/>
      <w:marTop w:val="0"/>
      <w:marBottom w:val="0"/>
      <w:divBdr>
        <w:top w:val="none" w:sz="0" w:space="0" w:color="auto"/>
        <w:left w:val="none" w:sz="0" w:space="0" w:color="auto"/>
        <w:bottom w:val="none" w:sz="0" w:space="0" w:color="auto"/>
        <w:right w:val="none" w:sz="0" w:space="0" w:color="auto"/>
      </w:divBdr>
    </w:div>
    <w:div w:id="373819356">
      <w:bodyDiv w:val="1"/>
      <w:marLeft w:val="0"/>
      <w:marRight w:val="0"/>
      <w:marTop w:val="0"/>
      <w:marBottom w:val="0"/>
      <w:divBdr>
        <w:top w:val="none" w:sz="0" w:space="0" w:color="auto"/>
        <w:left w:val="none" w:sz="0" w:space="0" w:color="auto"/>
        <w:bottom w:val="none" w:sz="0" w:space="0" w:color="auto"/>
        <w:right w:val="none" w:sz="0" w:space="0" w:color="auto"/>
      </w:divBdr>
    </w:div>
    <w:div w:id="374545538">
      <w:bodyDiv w:val="1"/>
      <w:marLeft w:val="0"/>
      <w:marRight w:val="0"/>
      <w:marTop w:val="0"/>
      <w:marBottom w:val="0"/>
      <w:divBdr>
        <w:top w:val="none" w:sz="0" w:space="0" w:color="auto"/>
        <w:left w:val="none" w:sz="0" w:space="0" w:color="auto"/>
        <w:bottom w:val="none" w:sz="0" w:space="0" w:color="auto"/>
        <w:right w:val="none" w:sz="0" w:space="0" w:color="auto"/>
      </w:divBdr>
    </w:div>
    <w:div w:id="374700119">
      <w:bodyDiv w:val="1"/>
      <w:marLeft w:val="0"/>
      <w:marRight w:val="0"/>
      <w:marTop w:val="0"/>
      <w:marBottom w:val="0"/>
      <w:divBdr>
        <w:top w:val="none" w:sz="0" w:space="0" w:color="auto"/>
        <w:left w:val="none" w:sz="0" w:space="0" w:color="auto"/>
        <w:bottom w:val="none" w:sz="0" w:space="0" w:color="auto"/>
        <w:right w:val="none" w:sz="0" w:space="0" w:color="auto"/>
      </w:divBdr>
    </w:div>
    <w:div w:id="375277930">
      <w:bodyDiv w:val="1"/>
      <w:marLeft w:val="0"/>
      <w:marRight w:val="0"/>
      <w:marTop w:val="0"/>
      <w:marBottom w:val="0"/>
      <w:divBdr>
        <w:top w:val="none" w:sz="0" w:space="0" w:color="auto"/>
        <w:left w:val="none" w:sz="0" w:space="0" w:color="auto"/>
        <w:bottom w:val="none" w:sz="0" w:space="0" w:color="auto"/>
        <w:right w:val="none" w:sz="0" w:space="0" w:color="auto"/>
      </w:divBdr>
    </w:div>
    <w:div w:id="378163541">
      <w:bodyDiv w:val="1"/>
      <w:marLeft w:val="0"/>
      <w:marRight w:val="0"/>
      <w:marTop w:val="0"/>
      <w:marBottom w:val="0"/>
      <w:divBdr>
        <w:top w:val="none" w:sz="0" w:space="0" w:color="auto"/>
        <w:left w:val="none" w:sz="0" w:space="0" w:color="auto"/>
        <w:bottom w:val="none" w:sz="0" w:space="0" w:color="auto"/>
        <w:right w:val="none" w:sz="0" w:space="0" w:color="auto"/>
      </w:divBdr>
    </w:div>
    <w:div w:id="378358979">
      <w:bodyDiv w:val="1"/>
      <w:marLeft w:val="0"/>
      <w:marRight w:val="0"/>
      <w:marTop w:val="0"/>
      <w:marBottom w:val="0"/>
      <w:divBdr>
        <w:top w:val="none" w:sz="0" w:space="0" w:color="auto"/>
        <w:left w:val="none" w:sz="0" w:space="0" w:color="auto"/>
        <w:bottom w:val="none" w:sz="0" w:space="0" w:color="auto"/>
        <w:right w:val="none" w:sz="0" w:space="0" w:color="auto"/>
      </w:divBdr>
    </w:div>
    <w:div w:id="378626511">
      <w:bodyDiv w:val="1"/>
      <w:marLeft w:val="0"/>
      <w:marRight w:val="0"/>
      <w:marTop w:val="0"/>
      <w:marBottom w:val="0"/>
      <w:divBdr>
        <w:top w:val="none" w:sz="0" w:space="0" w:color="auto"/>
        <w:left w:val="none" w:sz="0" w:space="0" w:color="auto"/>
        <w:bottom w:val="none" w:sz="0" w:space="0" w:color="auto"/>
        <w:right w:val="none" w:sz="0" w:space="0" w:color="auto"/>
      </w:divBdr>
    </w:div>
    <w:div w:id="378747681">
      <w:bodyDiv w:val="1"/>
      <w:marLeft w:val="0"/>
      <w:marRight w:val="0"/>
      <w:marTop w:val="0"/>
      <w:marBottom w:val="0"/>
      <w:divBdr>
        <w:top w:val="none" w:sz="0" w:space="0" w:color="auto"/>
        <w:left w:val="none" w:sz="0" w:space="0" w:color="auto"/>
        <w:bottom w:val="none" w:sz="0" w:space="0" w:color="auto"/>
        <w:right w:val="none" w:sz="0" w:space="0" w:color="auto"/>
      </w:divBdr>
    </w:div>
    <w:div w:id="381028451">
      <w:bodyDiv w:val="1"/>
      <w:marLeft w:val="0"/>
      <w:marRight w:val="0"/>
      <w:marTop w:val="0"/>
      <w:marBottom w:val="0"/>
      <w:divBdr>
        <w:top w:val="none" w:sz="0" w:space="0" w:color="auto"/>
        <w:left w:val="none" w:sz="0" w:space="0" w:color="auto"/>
        <w:bottom w:val="none" w:sz="0" w:space="0" w:color="auto"/>
        <w:right w:val="none" w:sz="0" w:space="0" w:color="auto"/>
      </w:divBdr>
    </w:div>
    <w:div w:id="382680923">
      <w:bodyDiv w:val="1"/>
      <w:marLeft w:val="0"/>
      <w:marRight w:val="0"/>
      <w:marTop w:val="0"/>
      <w:marBottom w:val="0"/>
      <w:divBdr>
        <w:top w:val="none" w:sz="0" w:space="0" w:color="auto"/>
        <w:left w:val="none" w:sz="0" w:space="0" w:color="auto"/>
        <w:bottom w:val="none" w:sz="0" w:space="0" w:color="auto"/>
        <w:right w:val="none" w:sz="0" w:space="0" w:color="auto"/>
      </w:divBdr>
    </w:div>
    <w:div w:id="383218760">
      <w:bodyDiv w:val="1"/>
      <w:marLeft w:val="0"/>
      <w:marRight w:val="0"/>
      <w:marTop w:val="0"/>
      <w:marBottom w:val="0"/>
      <w:divBdr>
        <w:top w:val="none" w:sz="0" w:space="0" w:color="auto"/>
        <w:left w:val="none" w:sz="0" w:space="0" w:color="auto"/>
        <w:bottom w:val="none" w:sz="0" w:space="0" w:color="auto"/>
        <w:right w:val="none" w:sz="0" w:space="0" w:color="auto"/>
      </w:divBdr>
    </w:div>
    <w:div w:id="385765115">
      <w:bodyDiv w:val="1"/>
      <w:marLeft w:val="0"/>
      <w:marRight w:val="0"/>
      <w:marTop w:val="0"/>
      <w:marBottom w:val="0"/>
      <w:divBdr>
        <w:top w:val="none" w:sz="0" w:space="0" w:color="auto"/>
        <w:left w:val="none" w:sz="0" w:space="0" w:color="auto"/>
        <w:bottom w:val="none" w:sz="0" w:space="0" w:color="auto"/>
        <w:right w:val="none" w:sz="0" w:space="0" w:color="auto"/>
      </w:divBdr>
    </w:div>
    <w:div w:id="386073492">
      <w:bodyDiv w:val="1"/>
      <w:marLeft w:val="0"/>
      <w:marRight w:val="0"/>
      <w:marTop w:val="0"/>
      <w:marBottom w:val="0"/>
      <w:divBdr>
        <w:top w:val="none" w:sz="0" w:space="0" w:color="auto"/>
        <w:left w:val="none" w:sz="0" w:space="0" w:color="auto"/>
        <w:bottom w:val="none" w:sz="0" w:space="0" w:color="auto"/>
        <w:right w:val="none" w:sz="0" w:space="0" w:color="auto"/>
      </w:divBdr>
    </w:div>
    <w:div w:id="387344735">
      <w:bodyDiv w:val="1"/>
      <w:marLeft w:val="0"/>
      <w:marRight w:val="0"/>
      <w:marTop w:val="0"/>
      <w:marBottom w:val="0"/>
      <w:divBdr>
        <w:top w:val="none" w:sz="0" w:space="0" w:color="auto"/>
        <w:left w:val="none" w:sz="0" w:space="0" w:color="auto"/>
        <w:bottom w:val="none" w:sz="0" w:space="0" w:color="auto"/>
        <w:right w:val="none" w:sz="0" w:space="0" w:color="auto"/>
      </w:divBdr>
    </w:div>
    <w:div w:id="388920471">
      <w:bodyDiv w:val="1"/>
      <w:marLeft w:val="0"/>
      <w:marRight w:val="0"/>
      <w:marTop w:val="0"/>
      <w:marBottom w:val="0"/>
      <w:divBdr>
        <w:top w:val="none" w:sz="0" w:space="0" w:color="auto"/>
        <w:left w:val="none" w:sz="0" w:space="0" w:color="auto"/>
        <w:bottom w:val="none" w:sz="0" w:space="0" w:color="auto"/>
        <w:right w:val="none" w:sz="0" w:space="0" w:color="auto"/>
      </w:divBdr>
    </w:div>
    <w:div w:id="390925226">
      <w:bodyDiv w:val="1"/>
      <w:marLeft w:val="0"/>
      <w:marRight w:val="0"/>
      <w:marTop w:val="0"/>
      <w:marBottom w:val="0"/>
      <w:divBdr>
        <w:top w:val="none" w:sz="0" w:space="0" w:color="auto"/>
        <w:left w:val="none" w:sz="0" w:space="0" w:color="auto"/>
        <w:bottom w:val="none" w:sz="0" w:space="0" w:color="auto"/>
        <w:right w:val="none" w:sz="0" w:space="0" w:color="auto"/>
      </w:divBdr>
    </w:div>
    <w:div w:id="391776382">
      <w:bodyDiv w:val="1"/>
      <w:marLeft w:val="0"/>
      <w:marRight w:val="0"/>
      <w:marTop w:val="0"/>
      <w:marBottom w:val="0"/>
      <w:divBdr>
        <w:top w:val="none" w:sz="0" w:space="0" w:color="auto"/>
        <w:left w:val="none" w:sz="0" w:space="0" w:color="auto"/>
        <w:bottom w:val="none" w:sz="0" w:space="0" w:color="auto"/>
        <w:right w:val="none" w:sz="0" w:space="0" w:color="auto"/>
      </w:divBdr>
    </w:div>
    <w:div w:id="396785215">
      <w:bodyDiv w:val="1"/>
      <w:marLeft w:val="0"/>
      <w:marRight w:val="0"/>
      <w:marTop w:val="0"/>
      <w:marBottom w:val="0"/>
      <w:divBdr>
        <w:top w:val="none" w:sz="0" w:space="0" w:color="auto"/>
        <w:left w:val="none" w:sz="0" w:space="0" w:color="auto"/>
        <w:bottom w:val="none" w:sz="0" w:space="0" w:color="auto"/>
        <w:right w:val="none" w:sz="0" w:space="0" w:color="auto"/>
      </w:divBdr>
    </w:div>
    <w:div w:id="397632978">
      <w:bodyDiv w:val="1"/>
      <w:marLeft w:val="0"/>
      <w:marRight w:val="0"/>
      <w:marTop w:val="0"/>
      <w:marBottom w:val="0"/>
      <w:divBdr>
        <w:top w:val="none" w:sz="0" w:space="0" w:color="auto"/>
        <w:left w:val="none" w:sz="0" w:space="0" w:color="auto"/>
        <w:bottom w:val="none" w:sz="0" w:space="0" w:color="auto"/>
        <w:right w:val="none" w:sz="0" w:space="0" w:color="auto"/>
      </w:divBdr>
    </w:div>
    <w:div w:id="398283946">
      <w:bodyDiv w:val="1"/>
      <w:marLeft w:val="0"/>
      <w:marRight w:val="0"/>
      <w:marTop w:val="0"/>
      <w:marBottom w:val="0"/>
      <w:divBdr>
        <w:top w:val="none" w:sz="0" w:space="0" w:color="auto"/>
        <w:left w:val="none" w:sz="0" w:space="0" w:color="auto"/>
        <w:bottom w:val="none" w:sz="0" w:space="0" w:color="auto"/>
        <w:right w:val="none" w:sz="0" w:space="0" w:color="auto"/>
      </w:divBdr>
    </w:div>
    <w:div w:id="399520573">
      <w:bodyDiv w:val="1"/>
      <w:marLeft w:val="0"/>
      <w:marRight w:val="0"/>
      <w:marTop w:val="0"/>
      <w:marBottom w:val="0"/>
      <w:divBdr>
        <w:top w:val="none" w:sz="0" w:space="0" w:color="auto"/>
        <w:left w:val="none" w:sz="0" w:space="0" w:color="auto"/>
        <w:bottom w:val="none" w:sz="0" w:space="0" w:color="auto"/>
        <w:right w:val="none" w:sz="0" w:space="0" w:color="auto"/>
      </w:divBdr>
    </w:div>
    <w:div w:id="400636375">
      <w:bodyDiv w:val="1"/>
      <w:marLeft w:val="0"/>
      <w:marRight w:val="0"/>
      <w:marTop w:val="0"/>
      <w:marBottom w:val="0"/>
      <w:divBdr>
        <w:top w:val="none" w:sz="0" w:space="0" w:color="auto"/>
        <w:left w:val="none" w:sz="0" w:space="0" w:color="auto"/>
        <w:bottom w:val="none" w:sz="0" w:space="0" w:color="auto"/>
        <w:right w:val="none" w:sz="0" w:space="0" w:color="auto"/>
      </w:divBdr>
    </w:div>
    <w:div w:id="403456943">
      <w:bodyDiv w:val="1"/>
      <w:marLeft w:val="0"/>
      <w:marRight w:val="0"/>
      <w:marTop w:val="0"/>
      <w:marBottom w:val="0"/>
      <w:divBdr>
        <w:top w:val="none" w:sz="0" w:space="0" w:color="auto"/>
        <w:left w:val="none" w:sz="0" w:space="0" w:color="auto"/>
        <w:bottom w:val="none" w:sz="0" w:space="0" w:color="auto"/>
        <w:right w:val="none" w:sz="0" w:space="0" w:color="auto"/>
      </w:divBdr>
    </w:div>
    <w:div w:id="404650545">
      <w:bodyDiv w:val="1"/>
      <w:marLeft w:val="0"/>
      <w:marRight w:val="0"/>
      <w:marTop w:val="0"/>
      <w:marBottom w:val="0"/>
      <w:divBdr>
        <w:top w:val="none" w:sz="0" w:space="0" w:color="auto"/>
        <w:left w:val="none" w:sz="0" w:space="0" w:color="auto"/>
        <w:bottom w:val="none" w:sz="0" w:space="0" w:color="auto"/>
        <w:right w:val="none" w:sz="0" w:space="0" w:color="auto"/>
      </w:divBdr>
    </w:div>
    <w:div w:id="405033228">
      <w:bodyDiv w:val="1"/>
      <w:marLeft w:val="0"/>
      <w:marRight w:val="0"/>
      <w:marTop w:val="0"/>
      <w:marBottom w:val="0"/>
      <w:divBdr>
        <w:top w:val="none" w:sz="0" w:space="0" w:color="auto"/>
        <w:left w:val="none" w:sz="0" w:space="0" w:color="auto"/>
        <w:bottom w:val="none" w:sz="0" w:space="0" w:color="auto"/>
        <w:right w:val="none" w:sz="0" w:space="0" w:color="auto"/>
      </w:divBdr>
    </w:div>
    <w:div w:id="406001715">
      <w:bodyDiv w:val="1"/>
      <w:marLeft w:val="0"/>
      <w:marRight w:val="0"/>
      <w:marTop w:val="0"/>
      <w:marBottom w:val="0"/>
      <w:divBdr>
        <w:top w:val="none" w:sz="0" w:space="0" w:color="auto"/>
        <w:left w:val="none" w:sz="0" w:space="0" w:color="auto"/>
        <w:bottom w:val="none" w:sz="0" w:space="0" w:color="auto"/>
        <w:right w:val="none" w:sz="0" w:space="0" w:color="auto"/>
      </w:divBdr>
    </w:div>
    <w:div w:id="406074034">
      <w:bodyDiv w:val="1"/>
      <w:marLeft w:val="0"/>
      <w:marRight w:val="0"/>
      <w:marTop w:val="0"/>
      <w:marBottom w:val="0"/>
      <w:divBdr>
        <w:top w:val="none" w:sz="0" w:space="0" w:color="auto"/>
        <w:left w:val="none" w:sz="0" w:space="0" w:color="auto"/>
        <w:bottom w:val="none" w:sz="0" w:space="0" w:color="auto"/>
        <w:right w:val="none" w:sz="0" w:space="0" w:color="auto"/>
      </w:divBdr>
    </w:div>
    <w:div w:id="406149777">
      <w:bodyDiv w:val="1"/>
      <w:marLeft w:val="0"/>
      <w:marRight w:val="0"/>
      <w:marTop w:val="0"/>
      <w:marBottom w:val="0"/>
      <w:divBdr>
        <w:top w:val="none" w:sz="0" w:space="0" w:color="auto"/>
        <w:left w:val="none" w:sz="0" w:space="0" w:color="auto"/>
        <w:bottom w:val="none" w:sz="0" w:space="0" w:color="auto"/>
        <w:right w:val="none" w:sz="0" w:space="0" w:color="auto"/>
      </w:divBdr>
    </w:div>
    <w:div w:id="407466083">
      <w:bodyDiv w:val="1"/>
      <w:marLeft w:val="0"/>
      <w:marRight w:val="0"/>
      <w:marTop w:val="0"/>
      <w:marBottom w:val="0"/>
      <w:divBdr>
        <w:top w:val="none" w:sz="0" w:space="0" w:color="auto"/>
        <w:left w:val="none" w:sz="0" w:space="0" w:color="auto"/>
        <w:bottom w:val="none" w:sz="0" w:space="0" w:color="auto"/>
        <w:right w:val="none" w:sz="0" w:space="0" w:color="auto"/>
      </w:divBdr>
    </w:div>
    <w:div w:id="408386509">
      <w:bodyDiv w:val="1"/>
      <w:marLeft w:val="0"/>
      <w:marRight w:val="0"/>
      <w:marTop w:val="0"/>
      <w:marBottom w:val="0"/>
      <w:divBdr>
        <w:top w:val="none" w:sz="0" w:space="0" w:color="auto"/>
        <w:left w:val="none" w:sz="0" w:space="0" w:color="auto"/>
        <w:bottom w:val="none" w:sz="0" w:space="0" w:color="auto"/>
        <w:right w:val="none" w:sz="0" w:space="0" w:color="auto"/>
      </w:divBdr>
    </w:div>
    <w:div w:id="411391450">
      <w:bodyDiv w:val="1"/>
      <w:marLeft w:val="0"/>
      <w:marRight w:val="0"/>
      <w:marTop w:val="0"/>
      <w:marBottom w:val="0"/>
      <w:divBdr>
        <w:top w:val="none" w:sz="0" w:space="0" w:color="auto"/>
        <w:left w:val="none" w:sz="0" w:space="0" w:color="auto"/>
        <w:bottom w:val="none" w:sz="0" w:space="0" w:color="auto"/>
        <w:right w:val="none" w:sz="0" w:space="0" w:color="auto"/>
      </w:divBdr>
    </w:div>
    <w:div w:id="413820082">
      <w:bodyDiv w:val="1"/>
      <w:marLeft w:val="0"/>
      <w:marRight w:val="0"/>
      <w:marTop w:val="0"/>
      <w:marBottom w:val="0"/>
      <w:divBdr>
        <w:top w:val="none" w:sz="0" w:space="0" w:color="auto"/>
        <w:left w:val="none" w:sz="0" w:space="0" w:color="auto"/>
        <w:bottom w:val="none" w:sz="0" w:space="0" w:color="auto"/>
        <w:right w:val="none" w:sz="0" w:space="0" w:color="auto"/>
      </w:divBdr>
    </w:div>
    <w:div w:id="417101000">
      <w:bodyDiv w:val="1"/>
      <w:marLeft w:val="0"/>
      <w:marRight w:val="0"/>
      <w:marTop w:val="0"/>
      <w:marBottom w:val="0"/>
      <w:divBdr>
        <w:top w:val="none" w:sz="0" w:space="0" w:color="auto"/>
        <w:left w:val="none" w:sz="0" w:space="0" w:color="auto"/>
        <w:bottom w:val="none" w:sz="0" w:space="0" w:color="auto"/>
        <w:right w:val="none" w:sz="0" w:space="0" w:color="auto"/>
      </w:divBdr>
    </w:div>
    <w:div w:id="417562460">
      <w:bodyDiv w:val="1"/>
      <w:marLeft w:val="0"/>
      <w:marRight w:val="0"/>
      <w:marTop w:val="0"/>
      <w:marBottom w:val="0"/>
      <w:divBdr>
        <w:top w:val="none" w:sz="0" w:space="0" w:color="auto"/>
        <w:left w:val="none" w:sz="0" w:space="0" w:color="auto"/>
        <w:bottom w:val="none" w:sz="0" w:space="0" w:color="auto"/>
        <w:right w:val="none" w:sz="0" w:space="0" w:color="auto"/>
      </w:divBdr>
    </w:div>
    <w:div w:id="419066672">
      <w:bodyDiv w:val="1"/>
      <w:marLeft w:val="0"/>
      <w:marRight w:val="0"/>
      <w:marTop w:val="0"/>
      <w:marBottom w:val="0"/>
      <w:divBdr>
        <w:top w:val="none" w:sz="0" w:space="0" w:color="auto"/>
        <w:left w:val="none" w:sz="0" w:space="0" w:color="auto"/>
        <w:bottom w:val="none" w:sz="0" w:space="0" w:color="auto"/>
        <w:right w:val="none" w:sz="0" w:space="0" w:color="auto"/>
      </w:divBdr>
    </w:div>
    <w:div w:id="422607099">
      <w:bodyDiv w:val="1"/>
      <w:marLeft w:val="0"/>
      <w:marRight w:val="0"/>
      <w:marTop w:val="0"/>
      <w:marBottom w:val="0"/>
      <w:divBdr>
        <w:top w:val="none" w:sz="0" w:space="0" w:color="auto"/>
        <w:left w:val="none" w:sz="0" w:space="0" w:color="auto"/>
        <w:bottom w:val="none" w:sz="0" w:space="0" w:color="auto"/>
        <w:right w:val="none" w:sz="0" w:space="0" w:color="auto"/>
      </w:divBdr>
    </w:div>
    <w:div w:id="424613129">
      <w:bodyDiv w:val="1"/>
      <w:marLeft w:val="0"/>
      <w:marRight w:val="0"/>
      <w:marTop w:val="0"/>
      <w:marBottom w:val="0"/>
      <w:divBdr>
        <w:top w:val="none" w:sz="0" w:space="0" w:color="auto"/>
        <w:left w:val="none" w:sz="0" w:space="0" w:color="auto"/>
        <w:bottom w:val="none" w:sz="0" w:space="0" w:color="auto"/>
        <w:right w:val="none" w:sz="0" w:space="0" w:color="auto"/>
      </w:divBdr>
    </w:div>
    <w:div w:id="424965087">
      <w:bodyDiv w:val="1"/>
      <w:marLeft w:val="0"/>
      <w:marRight w:val="0"/>
      <w:marTop w:val="0"/>
      <w:marBottom w:val="0"/>
      <w:divBdr>
        <w:top w:val="none" w:sz="0" w:space="0" w:color="auto"/>
        <w:left w:val="none" w:sz="0" w:space="0" w:color="auto"/>
        <w:bottom w:val="none" w:sz="0" w:space="0" w:color="auto"/>
        <w:right w:val="none" w:sz="0" w:space="0" w:color="auto"/>
      </w:divBdr>
    </w:div>
    <w:div w:id="425537321">
      <w:bodyDiv w:val="1"/>
      <w:marLeft w:val="0"/>
      <w:marRight w:val="0"/>
      <w:marTop w:val="0"/>
      <w:marBottom w:val="0"/>
      <w:divBdr>
        <w:top w:val="none" w:sz="0" w:space="0" w:color="auto"/>
        <w:left w:val="none" w:sz="0" w:space="0" w:color="auto"/>
        <w:bottom w:val="none" w:sz="0" w:space="0" w:color="auto"/>
        <w:right w:val="none" w:sz="0" w:space="0" w:color="auto"/>
      </w:divBdr>
    </w:div>
    <w:div w:id="428046050">
      <w:bodyDiv w:val="1"/>
      <w:marLeft w:val="0"/>
      <w:marRight w:val="0"/>
      <w:marTop w:val="0"/>
      <w:marBottom w:val="0"/>
      <w:divBdr>
        <w:top w:val="none" w:sz="0" w:space="0" w:color="auto"/>
        <w:left w:val="none" w:sz="0" w:space="0" w:color="auto"/>
        <w:bottom w:val="none" w:sz="0" w:space="0" w:color="auto"/>
        <w:right w:val="none" w:sz="0" w:space="0" w:color="auto"/>
      </w:divBdr>
    </w:div>
    <w:div w:id="428895579">
      <w:bodyDiv w:val="1"/>
      <w:marLeft w:val="0"/>
      <w:marRight w:val="0"/>
      <w:marTop w:val="0"/>
      <w:marBottom w:val="0"/>
      <w:divBdr>
        <w:top w:val="none" w:sz="0" w:space="0" w:color="auto"/>
        <w:left w:val="none" w:sz="0" w:space="0" w:color="auto"/>
        <w:bottom w:val="none" w:sz="0" w:space="0" w:color="auto"/>
        <w:right w:val="none" w:sz="0" w:space="0" w:color="auto"/>
      </w:divBdr>
    </w:div>
    <w:div w:id="434598054">
      <w:bodyDiv w:val="1"/>
      <w:marLeft w:val="0"/>
      <w:marRight w:val="0"/>
      <w:marTop w:val="0"/>
      <w:marBottom w:val="0"/>
      <w:divBdr>
        <w:top w:val="none" w:sz="0" w:space="0" w:color="auto"/>
        <w:left w:val="none" w:sz="0" w:space="0" w:color="auto"/>
        <w:bottom w:val="none" w:sz="0" w:space="0" w:color="auto"/>
        <w:right w:val="none" w:sz="0" w:space="0" w:color="auto"/>
      </w:divBdr>
    </w:div>
    <w:div w:id="435172022">
      <w:bodyDiv w:val="1"/>
      <w:marLeft w:val="0"/>
      <w:marRight w:val="0"/>
      <w:marTop w:val="0"/>
      <w:marBottom w:val="0"/>
      <w:divBdr>
        <w:top w:val="none" w:sz="0" w:space="0" w:color="auto"/>
        <w:left w:val="none" w:sz="0" w:space="0" w:color="auto"/>
        <w:bottom w:val="none" w:sz="0" w:space="0" w:color="auto"/>
        <w:right w:val="none" w:sz="0" w:space="0" w:color="auto"/>
      </w:divBdr>
    </w:div>
    <w:div w:id="435558052">
      <w:bodyDiv w:val="1"/>
      <w:marLeft w:val="0"/>
      <w:marRight w:val="0"/>
      <w:marTop w:val="0"/>
      <w:marBottom w:val="0"/>
      <w:divBdr>
        <w:top w:val="none" w:sz="0" w:space="0" w:color="auto"/>
        <w:left w:val="none" w:sz="0" w:space="0" w:color="auto"/>
        <w:bottom w:val="none" w:sz="0" w:space="0" w:color="auto"/>
        <w:right w:val="none" w:sz="0" w:space="0" w:color="auto"/>
      </w:divBdr>
    </w:div>
    <w:div w:id="437063697">
      <w:bodyDiv w:val="1"/>
      <w:marLeft w:val="0"/>
      <w:marRight w:val="0"/>
      <w:marTop w:val="0"/>
      <w:marBottom w:val="0"/>
      <w:divBdr>
        <w:top w:val="none" w:sz="0" w:space="0" w:color="auto"/>
        <w:left w:val="none" w:sz="0" w:space="0" w:color="auto"/>
        <w:bottom w:val="none" w:sz="0" w:space="0" w:color="auto"/>
        <w:right w:val="none" w:sz="0" w:space="0" w:color="auto"/>
      </w:divBdr>
    </w:div>
    <w:div w:id="438306043">
      <w:bodyDiv w:val="1"/>
      <w:marLeft w:val="0"/>
      <w:marRight w:val="0"/>
      <w:marTop w:val="0"/>
      <w:marBottom w:val="0"/>
      <w:divBdr>
        <w:top w:val="none" w:sz="0" w:space="0" w:color="auto"/>
        <w:left w:val="none" w:sz="0" w:space="0" w:color="auto"/>
        <w:bottom w:val="none" w:sz="0" w:space="0" w:color="auto"/>
        <w:right w:val="none" w:sz="0" w:space="0" w:color="auto"/>
      </w:divBdr>
    </w:div>
    <w:div w:id="439571764">
      <w:bodyDiv w:val="1"/>
      <w:marLeft w:val="0"/>
      <w:marRight w:val="0"/>
      <w:marTop w:val="0"/>
      <w:marBottom w:val="0"/>
      <w:divBdr>
        <w:top w:val="none" w:sz="0" w:space="0" w:color="auto"/>
        <w:left w:val="none" w:sz="0" w:space="0" w:color="auto"/>
        <w:bottom w:val="none" w:sz="0" w:space="0" w:color="auto"/>
        <w:right w:val="none" w:sz="0" w:space="0" w:color="auto"/>
      </w:divBdr>
    </w:div>
    <w:div w:id="443039268">
      <w:bodyDiv w:val="1"/>
      <w:marLeft w:val="0"/>
      <w:marRight w:val="0"/>
      <w:marTop w:val="0"/>
      <w:marBottom w:val="0"/>
      <w:divBdr>
        <w:top w:val="none" w:sz="0" w:space="0" w:color="auto"/>
        <w:left w:val="none" w:sz="0" w:space="0" w:color="auto"/>
        <w:bottom w:val="none" w:sz="0" w:space="0" w:color="auto"/>
        <w:right w:val="none" w:sz="0" w:space="0" w:color="auto"/>
      </w:divBdr>
    </w:div>
    <w:div w:id="444426951">
      <w:bodyDiv w:val="1"/>
      <w:marLeft w:val="0"/>
      <w:marRight w:val="0"/>
      <w:marTop w:val="0"/>
      <w:marBottom w:val="0"/>
      <w:divBdr>
        <w:top w:val="none" w:sz="0" w:space="0" w:color="auto"/>
        <w:left w:val="none" w:sz="0" w:space="0" w:color="auto"/>
        <w:bottom w:val="none" w:sz="0" w:space="0" w:color="auto"/>
        <w:right w:val="none" w:sz="0" w:space="0" w:color="auto"/>
      </w:divBdr>
    </w:div>
    <w:div w:id="444885844">
      <w:bodyDiv w:val="1"/>
      <w:marLeft w:val="0"/>
      <w:marRight w:val="0"/>
      <w:marTop w:val="0"/>
      <w:marBottom w:val="0"/>
      <w:divBdr>
        <w:top w:val="none" w:sz="0" w:space="0" w:color="auto"/>
        <w:left w:val="none" w:sz="0" w:space="0" w:color="auto"/>
        <w:bottom w:val="none" w:sz="0" w:space="0" w:color="auto"/>
        <w:right w:val="none" w:sz="0" w:space="0" w:color="auto"/>
      </w:divBdr>
    </w:div>
    <w:div w:id="447504175">
      <w:bodyDiv w:val="1"/>
      <w:marLeft w:val="0"/>
      <w:marRight w:val="0"/>
      <w:marTop w:val="0"/>
      <w:marBottom w:val="0"/>
      <w:divBdr>
        <w:top w:val="none" w:sz="0" w:space="0" w:color="auto"/>
        <w:left w:val="none" w:sz="0" w:space="0" w:color="auto"/>
        <w:bottom w:val="none" w:sz="0" w:space="0" w:color="auto"/>
        <w:right w:val="none" w:sz="0" w:space="0" w:color="auto"/>
      </w:divBdr>
    </w:div>
    <w:div w:id="447508751">
      <w:bodyDiv w:val="1"/>
      <w:marLeft w:val="0"/>
      <w:marRight w:val="0"/>
      <w:marTop w:val="0"/>
      <w:marBottom w:val="0"/>
      <w:divBdr>
        <w:top w:val="none" w:sz="0" w:space="0" w:color="auto"/>
        <w:left w:val="none" w:sz="0" w:space="0" w:color="auto"/>
        <w:bottom w:val="none" w:sz="0" w:space="0" w:color="auto"/>
        <w:right w:val="none" w:sz="0" w:space="0" w:color="auto"/>
      </w:divBdr>
    </w:div>
    <w:div w:id="449250056">
      <w:bodyDiv w:val="1"/>
      <w:marLeft w:val="0"/>
      <w:marRight w:val="0"/>
      <w:marTop w:val="0"/>
      <w:marBottom w:val="0"/>
      <w:divBdr>
        <w:top w:val="none" w:sz="0" w:space="0" w:color="auto"/>
        <w:left w:val="none" w:sz="0" w:space="0" w:color="auto"/>
        <w:bottom w:val="none" w:sz="0" w:space="0" w:color="auto"/>
        <w:right w:val="none" w:sz="0" w:space="0" w:color="auto"/>
      </w:divBdr>
    </w:div>
    <w:div w:id="449669175">
      <w:bodyDiv w:val="1"/>
      <w:marLeft w:val="0"/>
      <w:marRight w:val="0"/>
      <w:marTop w:val="0"/>
      <w:marBottom w:val="0"/>
      <w:divBdr>
        <w:top w:val="none" w:sz="0" w:space="0" w:color="auto"/>
        <w:left w:val="none" w:sz="0" w:space="0" w:color="auto"/>
        <w:bottom w:val="none" w:sz="0" w:space="0" w:color="auto"/>
        <w:right w:val="none" w:sz="0" w:space="0" w:color="auto"/>
      </w:divBdr>
    </w:div>
    <w:div w:id="452796570">
      <w:bodyDiv w:val="1"/>
      <w:marLeft w:val="0"/>
      <w:marRight w:val="0"/>
      <w:marTop w:val="0"/>
      <w:marBottom w:val="0"/>
      <w:divBdr>
        <w:top w:val="none" w:sz="0" w:space="0" w:color="auto"/>
        <w:left w:val="none" w:sz="0" w:space="0" w:color="auto"/>
        <w:bottom w:val="none" w:sz="0" w:space="0" w:color="auto"/>
        <w:right w:val="none" w:sz="0" w:space="0" w:color="auto"/>
      </w:divBdr>
    </w:div>
    <w:div w:id="454060344">
      <w:bodyDiv w:val="1"/>
      <w:marLeft w:val="0"/>
      <w:marRight w:val="0"/>
      <w:marTop w:val="0"/>
      <w:marBottom w:val="0"/>
      <w:divBdr>
        <w:top w:val="none" w:sz="0" w:space="0" w:color="auto"/>
        <w:left w:val="none" w:sz="0" w:space="0" w:color="auto"/>
        <w:bottom w:val="none" w:sz="0" w:space="0" w:color="auto"/>
        <w:right w:val="none" w:sz="0" w:space="0" w:color="auto"/>
      </w:divBdr>
    </w:div>
    <w:div w:id="454297581">
      <w:bodyDiv w:val="1"/>
      <w:marLeft w:val="0"/>
      <w:marRight w:val="0"/>
      <w:marTop w:val="0"/>
      <w:marBottom w:val="0"/>
      <w:divBdr>
        <w:top w:val="none" w:sz="0" w:space="0" w:color="auto"/>
        <w:left w:val="none" w:sz="0" w:space="0" w:color="auto"/>
        <w:bottom w:val="none" w:sz="0" w:space="0" w:color="auto"/>
        <w:right w:val="none" w:sz="0" w:space="0" w:color="auto"/>
      </w:divBdr>
    </w:div>
    <w:div w:id="454299839">
      <w:bodyDiv w:val="1"/>
      <w:marLeft w:val="0"/>
      <w:marRight w:val="0"/>
      <w:marTop w:val="0"/>
      <w:marBottom w:val="0"/>
      <w:divBdr>
        <w:top w:val="none" w:sz="0" w:space="0" w:color="auto"/>
        <w:left w:val="none" w:sz="0" w:space="0" w:color="auto"/>
        <w:bottom w:val="none" w:sz="0" w:space="0" w:color="auto"/>
        <w:right w:val="none" w:sz="0" w:space="0" w:color="auto"/>
      </w:divBdr>
    </w:div>
    <w:div w:id="455105457">
      <w:bodyDiv w:val="1"/>
      <w:marLeft w:val="0"/>
      <w:marRight w:val="0"/>
      <w:marTop w:val="0"/>
      <w:marBottom w:val="0"/>
      <w:divBdr>
        <w:top w:val="none" w:sz="0" w:space="0" w:color="auto"/>
        <w:left w:val="none" w:sz="0" w:space="0" w:color="auto"/>
        <w:bottom w:val="none" w:sz="0" w:space="0" w:color="auto"/>
        <w:right w:val="none" w:sz="0" w:space="0" w:color="auto"/>
      </w:divBdr>
    </w:div>
    <w:div w:id="457725874">
      <w:bodyDiv w:val="1"/>
      <w:marLeft w:val="0"/>
      <w:marRight w:val="0"/>
      <w:marTop w:val="0"/>
      <w:marBottom w:val="0"/>
      <w:divBdr>
        <w:top w:val="none" w:sz="0" w:space="0" w:color="auto"/>
        <w:left w:val="none" w:sz="0" w:space="0" w:color="auto"/>
        <w:bottom w:val="none" w:sz="0" w:space="0" w:color="auto"/>
        <w:right w:val="none" w:sz="0" w:space="0" w:color="auto"/>
      </w:divBdr>
    </w:div>
    <w:div w:id="458568381">
      <w:bodyDiv w:val="1"/>
      <w:marLeft w:val="0"/>
      <w:marRight w:val="0"/>
      <w:marTop w:val="0"/>
      <w:marBottom w:val="0"/>
      <w:divBdr>
        <w:top w:val="none" w:sz="0" w:space="0" w:color="auto"/>
        <w:left w:val="none" w:sz="0" w:space="0" w:color="auto"/>
        <w:bottom w:val="none" w:sz="0" w:space="0" w:color="auto"/>
        <w:right w:val="none" w:sz="0" w:space="0" w:color="auto"/>
      </w:divBdr>
    </w:div>
    <w:div w:id="459956023">
      <w:bodyDiv w:val="1"/>
      <w:marLeft w:val="0"/>
      <w:marRight w:val="0"/>
      <w:marTop w:val="0"/>
      <w:marBottom w:val="0"/>
      <w:divBdr>
        <w:top w:val="none" w:sz="0" w:space="0" w:color="auto"/>
        <w:left w:val="none" w:sz="0" w:space="0" w:color="auto"/>
        <w:bottom w:val="none" w:sz="0" w:space="0" w:color="auto"/>
        <w:right w:val="none" w:sz="0" w:space="0" w:color="auto"/>
      </w:divBdr>
    </w:div>
    <w:div w:id="460197555">
      <w:bodyDiv w:val="1"/>
      <w:marLeft w:val="0"/>
      <w:marRight w:val="0"/>
      <w:marTop w:val="0"/>
      <w:marBottom w:val="0"/>
      <w:divBdr>
        <w:top w:val="none" w:sz="0" w:space="0" w:color="auto"/>
        <w:left w:val="none" w:sz="0" w:space="0" w:color="auto"/>
        <w:bottom w:val="none" w:sz="0" w:space="0" w:color="auto"/>
        <w:right w:val="none" w:sz="0" w:space="0" w:color="auto"/>
      </w:divBdr>
    </w:div>
    <w:div w:id="462115502">
      <w:bodyDiv w:val="1"/>
      <w:marLeft w:val="0"/>
      <w:marRight w:val="0"/>
      <w:marTop w:val="0"/>
      <w:marBottom w:val="0"/>
      <w:divBdr>
        <w:top w:val="none" w:sz="0" w:space="0" w:color="auto"/>
        <w:left w:val="none" w:sz="0" w:space="0" w:color="auto"/>
        <w:bottom w:val="none" w:sz="0" w:space="0" w:color="auto"/>
        <w:right w:val="none" w:sz="0" w:space="0" w:color="auto"/>
      </w:divBdr>
    </w:div>
    <w:div w:id="463810934">
      <w:bodyDiv w:val="1"/>
      <w:marLeft w:val="0"/>
      <w:marRight w:val="0"/>
      <w:marTop w:val="0"/>
      <w:marBottom w:val="0"/>
      <w:divBdr>
        <w:top w:val="none" w:sz="0" w:space="0" w:color="auto"/>
        <w:left w:val="none" w:sz="0" w:space="0" w:color="auto"/>
        <w:bottom w:val="none" w:sz="0" w:space="0" w:color="auto"/>
        <w:right w:val="none" w:sz="0" w:space="0" w:color="auto"/>
      </w:divBdr>
    </w:div>
    <w:div w:id="468980010">
      <w:bodyDiv w:val="1"/>
      <w:marLeft w:val="0"/>
      <w:marRight w:val="0"/>
      <w:marTop w:val="0"/>
      <w:marBottom w:val="0"/>
      <w:divBdr>
        <w:top w:val="none" w:sz="0" w:space="0" w:color="auto"/>
        <w:left w:val="none" w:sz="0" w:space="0" w:color="auto"/>
        <w:bottom w:val="none" w:sz="0" w:space="0" w:color="auto"/>
        <w:right w:val="none" w:sz="0" w:space="0" w:color="auto"/>
      </w:divBdr>
    </w:div>
    <w:div w:id="469398241">
      <w:bodyDiv w:val="1"/>
      <w:marLeft w:val="0"/>
      <w:marRight w:val="0"/>
      <w:marTop w:val="0"/>
      <w:marBottom w:val="0"/>
      <w:divBdr>
        <w:top w:val="none" w:sz="0" w:space="0" w:color="auto"/>
        <w:left w:val="none" w:sz="0" w:space="0" w:color="auto"/>
        <w:bottom w:val="none" w:sz="0" w:space="0" w:color="auto"/>
        <w:right w:val="none" w:sz="0" w:space="0" w:color="auto"/>
      </w:divBdr>
    </w:div>
    <w:div w:id="474303223">
      <w:bodyDiv w:val="1"/>
      <w:marLeft w:val="0"/>
      <w:marRight w:val="0"/>
      <w:marTop w:val="0"/>
      <w:marBottom w:val="0"/>
      <w:divBdr>
        <w:top w:val="none" w:sz="0" w:space="0" w:color="auto"/>
        <w:left w:val="none" w:sz="0" w:space="0" w:color="auto"/>
        <w:bottom w:val="none" w:sz="0" w:space="0" w:color="auto"/>
        <w:right w:val="none" w:sz="0" w:space="0" w:color="auto"/>
      </w:divBdr>
    </w:div>
    <w:div w:id="474881145">
      <w:bodyDiv w:val="1"/>
      <w:marLeft w:val="0"/>
      <w:marRight w:val="0"/>
      <w:marTop w:val="0"/>
      <w:marBottom w:val="0"/>
      <w:divBdr>
        <w:top w:val="none" w:sz="0" w:space="0" w:color="auto"/>
        <w:left w:val="none" w:sz="0" w:space="0" w:color="auto"/>
        <w:bottom w:val="none" w:sz="0" w:space="0" w:color="auto"/>
        <w:right w:val="none" w:sz="0" w:space="0" w:color="auto"/>
      </w:divBdr>
    </w:div>
    <w:div w:id="476534092">
      <w:bodyDiv w:val="1"/>
      <w:marLeft w:val="0"/>
      <w:marRight w:val="0"/>
      <w:marTop w:val="0"/>
      <w:marBottom w:val="0"/>
      <w:divBdr>
        <w:top w:val="none" w:sz="0" w:space="0" w:color="auto"/>
        <w:left w:val="none" w:sz="0" w:space="0" w:color="auto"/>
        <w:bottom w:val="none" w:sz="0" w:space="0" w:color="auto"/>
        <w:right w:val="none" w:sz="0" w:space="0" w:color="auto"/>
      </w:divBdr>
    </w:div>
    <w:div w:id="476994183">
      <w:bodyDiv w:val="1"/>
      <w:marLeft w:val="0"/>
      <w:marRight w:val="0"/>
      <w:marTop w:val="0"/>
      <w:marBottom w:val="0"/>
      <w:divBdr>
        <w:top w:val="none" w:sz="0" w:space="0" w:color="auto"/>
        <w:left w:val="none" w:sz="0" w:space="0" w:color="auto"/>
        <w:bottom w:val="none" w:sz="0" w:space="0" w:color="auto"/>
        <w:right w:val="none" w:sz="0" w:space="0" w:color="auto"/>
      </w:divBdr>
    </w:div>
    <w:div w:id="479350073">
      <w:bodyDiv w:val="1"/>
      <w:marLeft w:val="0"/>
      <w:marRight w:val="0"/>
      <w:marTop w:val="0"/>
      <w:marBottom w:val="0"/>
      <w:divBdr>
        <w:top w:val="none" w:sz="0" w:space="0" w:color="auto"/>
        <w:left w:val="none" w:sz="0" w:space="0" w:color="auto"/>
        <w:bottom w:val="none" w:sz="0" w:space="0" w:color="auto"/>
        <w:right w:val="none" w:sz="0" w:space="0" w:color="auto"/>
      </w:divBdr>
    </w:div>
    <w:div w:id="481235385">
      <w:bodyDiv w:val="1"/>
      <w:marLeft w:val="0"/>
      <w:marRight w:val="0"/>
      <w:marTop w:val="0"/>
      <w:marBottom w:val="0"/>
      <w:divBdr>
        <w:top w:val="none" w:sz="0" w:space="0" w:color="auto"/>
        <w:left w:val="none" w:sz="0" w:space="0" w:color="auto"/>
        <w:bottom w:val="none" w:sz="0" w:space="0" w:color="auto"/>
        <w:right w:val="none" w:sz="0" w:space="0" w:color="auto"/>
      </w:divBdr>
    </w:div>
    <w:div w:id="481891416">
      <w:bodyDiv w:val="1"/>
      <w:marLeft w:val="0"/>
      <w:marRight w:val="0"/>
      <w:marTop w:val="0"/>
      <w:marBottom w:val="0"/>
      <w:divBdr>
        <w:top w:val="none" w:sz="0" w:space="0" w:color="auto"/>
        <w:left w:val="none" w:sz="0" w:space="0" w:color="auto"/>
        <w:bottom w:val="none" w:sz="0" w:space="0" w:color="auto"/>
        <w:right w:val="none" w:sz="0" w:space="0" w:color="auto"/>
      </w:divBdr>
    </w:div>
    <w:div w:id="482047209">
      <w:bodyDiv w:val="1"/>
      <w:marLeft w:val="0"/>
      <w:marRight w:val="0"/>
      <w:marTop w:val="0"/>
      <w:marBottom w:val="0"/>
      <w:divBdr>
        <w:top w:val="none" w:sz="0" w:space="0" w:color="auto"/>
        <w:left w:val="none" w:sz="0" w:space="0" w:color="auto"/>
        <w:bottom w:val="none" w:sz="0" w:space="0" w:color="auto"/>
        <w:right w:val="none" w:sz="0" w:space="0" w:color="auto"/>
      </w:divBdr>
    </w:div>
    <w:div w:id="482503822">
      <w:bodyDiv w:val="1"/>
      <w:marLeft w:val="0"/>
      <w:marRight w:val="0"/>
      <w:marTop w:val="0"/>
      <w:marBottom w:val="0"/>
      <w:divBdr>
        <w:top w:val="none" w:sz="0" w:space="0" w:color="auto"/>
        <w:left w:val="none" w:sz="0" w:space="0" w:color="auto"/>
        <w:bottom w:val="none" w:sz="0" w:space="0" w:color="auto"/>
        <w:right w:val="none" w:sz="0" w:space="0" w:color="auto"/>
      </w:divBdr>
    </w:div>
    <w:div w:id="484274828">
      <w:bodyDiv w:val="1"/>
      <w:marLeft w:val="0"/>
      <w:marRight w:val="0"/>
      <w:marTop w:val="0"/>
      <w:marBottom w:val="0"/>
      <w:divBdr>
        <w:top w:val="none" w:sz="0" w:space="0" w:color="auto"/>
        <w:left w:val="none" w:sz="0" w:space="0" w:color="auto"/>
        <w:bottom w:val="none" w:sz="0" w:space="0" w:color="auto"/>
        <w:right w:val="none" w:sz="0" w:space="0" w:color="auto"/>
      </w:divBdr>
    </w:div>
    <w:div w:id="487020022">
      <w:bodyDiv w:val="1"/>
      <w:marLeft w:val="0"/>
      <w:marRight w:val="0"/>
      <w:marTop w:val="0"/>
      <w:marBottom w:val="0"/>
      <w:divBdr>
        <w:top w:val="none" w:sz="0" w:space="0" w:color="auto"/>
        <w:left w:val="none" w:sz="0" w:space="0" w:color="auto"/>
        <w:bottom w:val="none" w:sz="0" w:space="0" w:color="auto"/>
        <w:right w:val="none" w:sz="0" w:space="0" w:color="auto"/>
      </w:divBdr>
    </w:div>
    <w:div w:id="488521427">
      <w:bodyDiv w:val="1"/>
      <w:marLeft w:val="0"/>
      <w:marRight w:val="0"/>
      <w:marTop w:val="0"/>
      <w:marBottom w:val="0"/>
      <w:divBdr>
        <w:top w:val="none" w:sz="0" w:space="0" w:color="auto"/>
        <w:left w:val="none" w:sz="0" w:space="0" w:color="auto"/>
        <w:bottom w:val="none" w:sz="0" w:space="0" w:color="auto"/>
        <w:right w:val="none" w:sz="0" w:space="0" w:color="auto"/>
      </w:divBdr>
    </w:div>
    <w:div w:id="489444035">
      <w:bodyDiv w:val="1"/>
      <w:marLeft w:val="0"/>
      <w:marRight w:val="0"/>
      <w:marTop w:val="0"/>
      <w:marBottom w:val="0"/>
      <w:divBdr>
        <w:top w:val="none" w:sz="0" w:space="0" w:color="auto"/>
        <w:left w:val="none" w:sz="0" w:space="0" w:color="auto"/>
        <w:bottom w:val="none" w:sz="0" w:space="0" w:color="auto"/>
        <w:right w:val="none" w:sz="0" w:space="0" w:color="auto"/>
      </w:divBdr>
    </w:div>
    <w:div w:id="490294750">
      <w:bodyDiv w:val="1"/>
      <w:marLeft w:val="0"/>
      <w:marRight w:val="0"/>
      <w:marTop w:val="0"/>
      <w:marBottom w:val="0"/>
      <w:divBdr>
        <w:top w:val="none" w:sz="0" w:space="0" w:color="auto"/>
        <w:left w:val="none" w:sz="0" w:space="0" w:color="auto"/>
        <w:bottom w:val="none" w:sz="0" w:space="0" w:color="auto"/>
        <w:right w:val="none" w:sz="0" w:space="0" w:color="auto"/>
      </w:divBdr>
    </w:div>
    <w:div w:id="491336479">
      <w:bodyDiv w:val="1"/>
      <w:marLeft w:val="0"/>
      <w:marRight w:val="0"/>
      <w:marTop w:val="0"/>
      <w:marBottom w:val="0"/>
      <w:divBdr>
        <w:top w:val="none" w:sz="0" w:space="0" w:color="auto"/>
        <w:left w:val="none" w:sz="0" w:space="0" w:color="auto"/>
        <w:bottom w:val="none" w:sz="0" w:space="0" w:color="auto"/>
        <w:right w:val="none" w:sz="0" w:space="0" w:color="auto"/>
      </w:divBdr>
    </w:div>
    <w:div w:id="497961776">
      <w:bodyDiv w:val="1"/>
      <w:marLeft w:val="0"/>
      <w:marRight w:val="0"/>
      <w:marTop w:val="0"/>
      <w:marBottom w:val="0"/>
      <w:divBdr>
        <w:top w:val="none" w:sz="0" w:space="0" w:color="auto"/>
        <w:left w:val="none" w:sz="0" w:space="0" w:color="auto"/>
        <w:bottom w:val="none" w:sz="0" w:space="0" w:color="auto"/>
        <w:right w:val="none" w:sz="0" w:space="0" w:color="auto"/>
      </w:divBdr>
    </w:div>
    <w:div w:id="498621600">
      <w:bodyDiv w:val="1"/>
      <w:marLeft w:val="0"/>
      <w:marRight w:val="0"/>
      <w:marTop w:val="0"/>
      <w:marBottom w:val="0"/>
      <w:divBdr>
        <w:top w:val="none" w:sz="0" w:space="0" w:color="auto"/>
        <w:left w:val="none" w:sz="0" w:space="0" w:color="auto"/>
        <w:bottom w:val="none" w:sz="0" w:space="0" w:color="auto"/>
        <w:right w:val="none" w:sz="0" w:space="0" w:color="auto"/>
      </w:divBdr>
    </w:div>
    <w:div w:id="499271582">
      <w:bodyDiv w:val="1"/>
      <w:marLeft w:val="0"/>
      <w:marRight w:val="0"/>
      <w:marTop w:val="0"/>
      <w:marBottom w:val="0"/>
      <w:divBdr>
        <w:top w:val="none" w:sz="0" w:space="0" w:color="auto"/>
        <w:left w:val="none" w:sz="0" w:space="0" w:color="auto"/>
        <w:bottom w:val="none" w:sz="0" w:space="0" w:color="auto"/>
        <w:right w:val="none" w:sz="0" w:space="0" w:color="auto"/>
      </w:divBdr>
    </w:div>
    <w:div w:id="499781914">
      <w:bodyDiv w:val="1"/>
      <w:marLeft w:val="0"/>
      <w:marRight w:val="0"/>
      <w:marTop w:val="0"/>
      <w:marBottom w:val="0"/>
      <w:divBdr>
        <w:top w:val="none" w:sz="0" w:space="0" w:color="auto"/>
        <w:left w:val="none" w:sz="0" w:space="0" w:color="auto"/>
        <w:bottom w:val="none" w:sz="0" w:space="0" w:color="auto"/>
        <w:right w:val="none" w:sz="0" w:space="0" w:color="auto"/>
      </w:divBdr>
    </w:div>
    <w:div w:id="501507304">
      <w:bodyDiv w:val="1"/>
      <w:marLeft w:val="0"/>
      <w:marRight w:val="0"/>
      <w:marTop w:val="0"/>
      <w:marBottom w:val="0"/>
      <w:divBdr>
        <w:top w:val="none" w:sz="0" w:space="0" w:color="auto"/>
        <w:left w:val="none" w:sz="0" w:space="0" w:color="auto"/>
        <w:bottom w:val="none" w:sz="0" w:space="0" w:color="auto"/>
        <w:right w:val="none" w:sz="0" w:space="0" w:color="auto"/>
      </w:divBdr>
    </w:div>
    <w:div w:id="501701411">
      <w:bodyDiv w:val="1"/>
      <w:marLeft w:val="0"/>
      <w:marRight w:val="0"/>
      <w:marTop w:val="0"/>
      <w:marBottom w:val="0"/>
      <w:divBdr>
        <w:top w:val="none" w:sz="0" w:space="0" w:color="auto"/>
        <w:left w:val="none" w:sz="0" w:space="0" w:color="auto"/>
        <w:bottom w:val="none" w:sz="0" w:space="0" w:color="auto"/>
        <w:right w:val="none" w:sz="0" w:space="0" w:color="auto"/>
      </w:divBdr>
    </w:div>
    <w:div w:id="501824795">
      <w:bodyDiv w:val="1"/>
      <w:marLeft w:val="0"/>
      <w:marRight w:val="0"/>
      <w:marTop w:val="0"/>
      <w:marBottom w:val="0"/>
      <w:divBdr>
        <w:top w:val="none" w:sz="0" w:space="0" w:color="auto"/>
        <w:left w:val="none" w:sz="0" w:space="0" w:color="auto"/>
        <w:bottom w:val="none" w:sz="0" w:space="0" w:color="auto"/>
        <w:right w:val="none" w:sz="0" w:space="0" w:color="auto"/>
      </w:divBdr>
    </w:div>
    <w:div w:id="503321534">
      <w:bodyDiv w:val="1"/>
      <w:marLeft w:val="0"/>
      <w:marRight w:val="0"/>
      <w:marTop w:val="0"/>
      <w:marBottom w:val="0"/>
      <w:divBdr>
        <w:top w:val="none" w:sz="0" w:space="0" w:color="auto"/>
        <w:left w:val="none" w:sz="0" w:space="0" w:color="auto"/>
        <w:bottom w:val="none" w:sz="0" w:space="0" w:color="auto"/>
        <w:right w:val="none" w:sz="0" w:space="0" w:color="auto"/>
      </w:divBdr>
    </w:div>
    <w:div w:id="505243806">
      <w:bodyDiv w:val="1"/>
      <w:marLeft w:val="0"/>
      <w:marRight w:val="0"/>
      <w:marTop w:val="0"/>
      <w:marBottom w:val="0"/>
      <w:divBdr>
        <w:top w:val="none" w:sz="0" w:space="0" w:color="auto"/>
        <w:left w:val="none" w:sz="0" w:space="0" w:color="auto"/>
        <w:bottom w:val="none" w:sz="0" w:space="0" w:color="auto"/>
        <w:right w:val="none" w:sz="0" w:space="0" w:color="auto"/>
      </w:divBdr>
    </w:div>
    <w:div w:id="505292852">
      <w:bodyDiv w:val="1"/>
      <w:marLeft w:val="0"/>
      <w:marRight w:val="0"/>
      <w:marTop w:val="0"/>
      <w:marBottom w:val="0"/>
      <w:divBdr>
        <w:top w:val="none" w:sz="0" w:space="0" w:color="auto"/>
        <w:left w:val="none" w:sz="0" w:space="0" w:color="auto"/>
        <w:bottom w:val="none" w:sz="0" w:space="0" w:color="auto"/>
        <w:right w:val="none" w:sz="0" w:space="0" w:color="auto"/>
      </w:divBdr>
    </w:div>
    <w:div w:id="507017863">
      <w:bodyDiv w:val="1"/>
      <w:marLeft w:val="0"/>
      <w:marRight w:val="0"/>
      <w:marTop w:val="0"/>
      <w:marBottom w:val="0"/>
      <w:divBdr>
        <w:top w:val="none" w:sz="0" w:space="0" w:color="auto"/>
        <w:left w:val="none" w:sz="0" w:space="0" w:color="auto"/>
        <w:bottom w:val="none" w:sz="0" w:space="0" w:color="auto"/>
        <w:right w:val="none" w:sz="0" w:space="0" w:color="auto"/>
      </w:divBdr>
    </w:div>
    <w:div w:id="508763281">
      <w:bodyDiv w:val="1"/>
      <w:marLeft w:val="0"/>
      <w:marRight w:val="0"/>
      <w:marTop w:val="0"/>
      <w:marBottom w:val="0"/>
      <w:divBdr>
        <w:top w:val="none" w:sz="0" w:space="0" w:color="auto"/>
        <w:left w:val="none" w:sz="0" w:space="0" w:color="auto"/>
        <w:bottom w:val="none" w:sz="0" w:space="0" w:color="auto"/>
        <w:right w:val="none" w:sz="0" w:space="0" w:color="auto"/>
      </w:divBdr>
    </w:div>
    <w:div w:id="510099023">
      <w:bodyDiv w:val="1"/>
      <w:marLeft w:val="0"/>
      <w:marRight w:val="0"/>
      <w:marTop w:val="0"/>
      <w:marBottom w:val="0"/>
      <w:divBdr>
        <w:top w:val="none" w:sz="0" w:space="0" w:color="auto"/>
        <w:left w:val="none" w:sz="0" w:space="0" w:color="auto"/>
        <w:bottom w:val="none" w:sz="0" w:space="0" w:color="auto"/>
        <w:right w:val="none" w:sz="0" w:space="0" w:color="auto"/>
      </w:divBdr>
    </w:div>
    <w:div w:id="515264631">
      <w:bodyDiv w:val="1"/>
      <w:marLeft w:val="0"/>
      <w:marRight w:val="0"/>
      <w:marTop w:val="0"/>
      <w:marBottom w:val="0"/>
      <w:divBdr>
        <w:top w:val="none" w:sz="0" w:space="0" w:color="auto"/>
        <w:left w:val="none" w:sz="0" w:space="0" w:color="auto"/>
        <w:bottom w:val="none" w:sz="0" w:space="0" w:color="auto"/>
        <w:right w:val="none" w:sz="0" w:space="0" w:color="auto"/>
      </w:divBdr>
    </w:div>
    <w:div w:id="519246277">
      <w:bodyDiv w:val="1"/>
      <w:marLeft w:val="0"/>
      <w:marRight w:val="0"/>
      <w:marTop w:val="0"/>
      <w:marBottom w:val="0"/>
      <w:divBdr>
        <w:top w:val="none" w:sz="0" w:space="0" w:color="auto"/>
        <w:left w:val="none" w:sz="0" w:space="0" w:color="auto"/>
        <w:bottom w:val="none" w:sz="0" w:space="0" w:color="auto"/>
        <w:right w:val="none" w:sz="0" w:space="0" w:color="auto"/>
      </w:divBdr>
    </w:div>
    <w:div w:id="522401443">
      <w:bodyDiv w:val="1"/>
      <w:marLeft w:val="0"/>
      <w:marRight w:val="0"/>
      <w:marTop w:val="0"/>
      <w:marBottom w:val="0"/>
      <w:divBdr>
        <w:top w:val="none" w:sz="0" w:space="0" w:color="auto"/>
        <w:left w:val="none" w:sz="0" w:space="0" w:color="auto"/>
        <w:bottom w:val="none" w:sz="0" w:space="0" w:color="auto"/>
        <w:right w:val="none" w:sz="0" w:space="0" w:color="auto"/>
      </w:divBdr>
    </w:div>
    <w:div w:id="523714774">
      <w:bodyDiv w:val="1"/>
      <w:marLeft w:val="0"/>
      <w:marRight w:val="0"/>
      <w:marTop w:val="0"/>
      <w:marBottom w:val="0"/>
      <w:divBdr>
        <w:top w:val="none" w:sz="0" w:space="0" w:color="auto"/>
        <w:left w:val="none" w:sz="0" w:space="0" w:color="auto"/>
        <w:bottom w:val="none" w:sz="0" w:space="0" w:color="auto"/>
        <w:right w:val="none" w:sz="0" w:space="0" w:color="auto"/>
      </w:divBdr>
    </w:div>
    <w:div w:id="525874553">
      <w:bodyDiv w:val="1"/>
      <w:marLeft w:val="0"/>
      <w:marRight w:val="0"/>
      <w:marTop w:val="0"/>
      <w:marBottom w:val="0"/>
      <w:divBdr>
        <w:top w:val="none" w:sz="0" w:space="0" w:color="auto"/>
        <w:left w:val="none" w:sz="0" w:space="0" w:color="auto"/>
        <w:bottom w:val="none" w:sz="0" w:space="0" w:color="auto"/>
        <w:right w:val="none" w:sz="0" w:space="0" w:color="auto"/>
      </w:divBdr>
    </w:div>
    <w:div w:id="535314624">
      <w:bodyDiv w:val="1"/>
      <w:marLeft w:val="0"/>
      <w:marRight w:val="0"/>
      <w:marTop w:val="0"/>
      <w:marBottom w:val="0"/>
      <w:divBdr>
        <w:top w:val="none" w:sz="0" w:space="0" w:color="auto"/>
        <w:left w:val="none" w:sz="0" w:space="0" w:color="auto"/>
        <w:bottom w:val="none" w:sz="0" w:space="0" w:color="auto"/>
        <w:right w:val="none" w:sz="0" w:space="0" w:color="auto"/>
      </w:divBdr>
    </w:div>
    <w:div w:id="535778262">
      <w:bodyDiv w:val="1"/>
      <w:marLeft w:val="0"/>
      <w:marRight w:val="0"/>
      <w:marTop w:val="0"/>
      <w:marBottom w:val="0"/>
      <w:divBdr>
        <w:top w:val="none" w:sz="0" w:space="0" w:color="auto"/>
        <w:left w:val="none" w:sz="0" w:space="0" w:color="auto"/>
        <w:bottom w:val="none" w:sz="0" w:space="0" w:color="auto"/>
        <w:right w:val="none" w:sz="0" w:space="0" w:color="auto"/>
      </w:divBdr>
    </w:div>
    <w:div w:id="536549680">
      <w:bodyDiv w:val="1"/>
      <w:marLeft w:val="0"/>
      <w:marRight w:val="0"/>
      <w:marTop w:val="0"/>
      <w:marBottom w:val="0"/>
      <w:divBdr>
        <w:top w:val="none" w:sz="0" w:space="0" w:color="auto"/>
        <w:left w:val="none" w:sz="0" w:space="0" w:color="auto"/>
        <w:bottom w:val="none" w:sz="0" w:space="0" w:color="auto"/>
        <w:right w:val="none" w:sz="0" w:space="0" w:color="auto"/>
      </w:divBdr>
    </w:div>
    <w:div w:id="536936954">
      <w:bodyDiv w:val="1"/>
      <w:marLeft w:val="0"/>
      <w:marRight w:val="0"/>
      <w:marTop w:val="0"/>
      <w:marBottom w:val="0"/>
      <w:divBdr>
        <w:top w:val="none" w:sz="0" w:space="0" w:color="auto"/>
        <w:left w:val="none" w:sz="0" w:space="0" w:color="auto"/>
        <w:bottom w:val="none" w:sz="0" w:space="0" w:color="auto"/>
        <w:right w:val="none" w:sz="0" w:space="0" w:color="auto"/>
      </w:divBdr>
    </w:div>
    <w:div w:id="538392501">
      <w:bodyDiv w:val="1"/>
      <w:marLeft w:val="0"/>
      <w:marRight w:val="0"/>
      <w:marTop w:val="0"/>
      <w:marBottom w:val="0"/>
      <w:divBdr>
        <w:top w:val="none" w:sz="0" w:space="0" w:color="auto"/>
        <w:left w:val="none" w:sz="0" w:space="0" w:color="auto"/>
        <w:bottom w:val="none" w:sz="0" w:space="0" w:color="auto"/>
        <w:right w:val="none" w:sz="0" w:space="0" w:color="auto"/>
      </w:divBdr>
    </w:div>
    <w:div w:id="540244796">
      <w:bodyDiv w:val="1"/>
      <w:marLeft w:val="0"/>
      <w:marRight w:val="0"/>
      <w:marTop w:val="0"/>
      <w:marBottom w:val="0"/>
      <w:divBdr>
        <w:top w:val="none" w:sz="0" w:space="0" w:color="auto"/>
        <w:left w:val="none" w:sz="0" w:space="0" w:color="auto"/>
        <w:bottom w:val="none" w:sz="0" w:space="0" w:color="auto"/>
        <w:right w:val="none" w:sz="0" w:space="0" w:color="auto"/>
      </w:divBdr>
    </w:div>
    <w:div w:id="544223033">
      <w:bodyDiv w:val="1"/>
      <w:marLeft w:val="0"/>
      <w:marRight w:val="0"/>
      <w:marTop w:val="0"/>
      <w:marBottom w:val="0"/>
      <w:divBdr>
        <w:top w:val="none" w:sz="0" w:space="0" w:color="auto"/>
        <w:left w:val="none" w:sz="0" w:space="0" w:color="auto"/>
        <w:bottom w:val="none" w:sz="0" w:space="0" w:color="auto"/>
        <w:right w:val="none" w:sz="0" w:space="0" w:color="auto"/>
      </w:divBdr>
    </w:div>
    <w:div w:id="545336650">
      <w:bodyDiv w:val="1"/>
      <w:marLeft w:val="0"/>
      <w:marRight w:val="0"/>
      <w:marTop w:val="0"/>
      <w:marBottom w:val="0"/>
      <w:divBdr>
        <w:top w:val="none" w:sz="0" w:space="0" w:color="auto"/>
        <w:left w:val="none" w:sz="0" w:space="0" w:color="auto"/>
        <w:bottom w:val="none" w:sz="0" w:space="0" w:color="auto"/>
        <w:right w:val="none" w:sz="0" w:space="0" w:color="auto"/>
      </w:divBdr>
    </w:div>
    <w:div w:id="547493738">
      <w:bodyDiv w:val="1"/>
      <w:marLeft w:val="0"/>
      <w:marRight w:val="0"/>
      <w:marTop w:val="0"/>
      <w:marBottom w:val="0"/>
      <w:divBdr>
        <w:top w:val="none" w:sz="0" w:space="0" w:color="auto"/>
        <w:left w:val="none" w:sz="0" w:space="0" w:color="auto"/>
        <w:bottom w:val="none" w:sz="0" w:space="0" w:color="auto"/>
        <w:right w:val="none" w:sz="0" w:space="0" w:color="auto"/>
      </w:divBdr>
    </w:div>
    <w:div w:id="549804669">
      <w:bodyDiv w:val="1"/>
      <w:marLeft w:val="0"/>
      <w:marRight w:val="0"/>
      <w:marTop w:val="0"/>
      <w:marBottom w:val="0"/>
      <w:divBdr>
        <w:top w:val="none" w:sz="0" w:space="0" w:color="auto"/>
        <w:left w:val="none" w:sz="0" w:space="0" w:color="auto"/>
        <w:bottom w:val="none" w:sz="0" w:space="0" w:color="auto"/>
        <w:right w:val="none" w:sz="0" w:space="0" w:color="auto"/>
      </w:divBdr>
    </w:div>
    <w:div w:id="549921265">
      <w:bodyDiv w:val="1"/>
      <w:marLeft w:val="0"/>
      <w:marRight w:val="0"/>
      <w:marTop w:val="0"/>
      <w:marBottom w:val="0"/>
      <w:divBdr>
        <w:top w:val="none" w:sz="0" w:space="0" w:color="auto"/>
        <w:left w:val="none" w:sz="0" w:space="0" w:color="auto"/>
        <w:bottom w:val="none" w:sz="0" w:space="0" w:color="auto"/>
        <w:right w:val="none" w:sz="0" w:space="0" w:color="auto"/>
      </w:divBdr>
    </w:div>
    <w:div w:id="554852471">
      <w:bodyDiv w:val="1"/>
      <w:marLeft w:val="0"/>
      <w:marRight w:val="0"/>
      <w:marTop w:val="0"/>
      <w:marBottom w:val="0"/>
      <w:divBdr>
        <w:top w:val="none" w:sz="0" w:space="0" w:color="auto"/>
        <w:left w:val="none" w:sz="0" w:space="0" w:color="auto"/>
        <w:bottom w:val="none" w:sz="0" w:space="0" w:color="auto"/>
        <w:right w:val="none" w:sz="0" w:space="0" w:color="auto"/>
      </w:divBdr>
    </w:div>
    <w:div w:id="555430970">
      <w:bodyDiv w:val="1"/>
      <w:marLeft w:val="0"/>
      <w:marRight w:val="0"/>
      <w:marTop w:val="0"/>
      <w:marBottom w:val="0"/>
      <w:divBdr>
        <w:top w:val="none" w:sz="0" w:space="0" w:color="auto"/>
        <w:left w:val="none" w:sz="0" w:space="0" w:color="auto"/>
        <w:bottom w:val="none" w:sz="0" w:space="0" w:color="auto"/>
        <w:right w:val="none" w:sz="0" w:space="0" w:color="auto"/>
      </w:divBdr>
    </w:div>
    <w:div w:id="555555160">
      <w:bodyDiv w:val="1"/>
      <w:marLeft w:val="0"/>
      <w:marRight w:val="0"/>
      <w:marTop w:val="0"/>
      <w:marBottom w:val="0"/>
      <w:divBdr>
        <w:top w:val="none" w:sz="0" w:space="0" w:color="auto"/>
        <w:left w:val="none" w:sz="0" w:space="0" w:color="auto"/>
        <w:bottom w:val="none" w:sz="0" w:space="0" w:color="auto"/>
        <w:right w:val="none" w:sz="0" w:space="0" w:color="auto"/>
      </w:divBdr>
    </w:div>
    <w:div w:id="555824390">
      <w:bodyDiv w:val="1"/>
      <w:marLeft w:val="0"/>
      <w:marRight w:val="0"/>
      <w:marTop w:val="0"/>
      <w:marBottom w:val="0"/>
      <w:divBdr>
        <w:top w:val="none" w:sz="0" w:space="0" w:color="auto"/>
        <w:left w:val="none" w:sz="0" w:space="0" w:color="auto"/>
        <w:bottom w:val="none" w:sz="0" w:space="0" w:color="auto"/>
        <w:right w:val="none" w:sz="0" w:space="0" w:color="auto"/>
      </w:divBdr>
    </w:div>
    <w:div w:id="556548677">
      <w:bodyDiv w:val="1"/>
      <w:marLeft w:val="0"/>
      <w:marRight w:val="0"/>
      <w:marTop w:val="0"/>
      <w:marBottom w:val="0"/>
      <w:divBdr>
        <w:top w:val="none" w:sz="0" w:space="0" w:color="auto"/>
        <w:left w:val="none" w:sz="0" w:space="0" w:color="auto"/>
        <w:bottom w:val="none" w:sz="0" w:space="0" w:color="auto"/>
        <w:right w:val="none" w:sz="0" w:space="0" w:color="auto"/>
      </w:divBdr>
    </w:div>
    <w:div w:id="558173705">
      <w:bodyDiv w:val="1"/>
      <w:marLeft w:val="0"/>
      <w:marRight w:val="0"/>
      <w:marTop w:val="0"/>
      <w:marBottom w:val="0"/>
      <w:divBdr>
        <w:top w:val="none" w:sz="0" w:space="0" w:color="auto"/>
        <w:left w:val="none" w:sz="0" w:space="0" w:color="auto"/>
        <w:bottom w:val="none" w:sz="0" w:space="0" w:color="auto"/>
        <w:right w:val="none" w:sz="0" w:space="0" w:color="auto"/>
      </w:divBdr>
    </w:div>
    <w:div w:id="560990064">
      <w:bodyDiv w:val="1"/>
      <w:marLeft w:val="0"/>
      <w:marRight w:val="0"/>
      <w:marTop w:val="0"/>
      <w:marBottom w:val="0"/>
      <w:divBdr>
        <w:top w:val="none" w:sz="0" w:space="0" w:color="auto"/>
        <w:left w:val="none" w:sz="0" w:space="0" w:color="auto"/>
        <w:bottom w:val="none" w:sz="0" w:space="0" w:color="auto"/>
        <w:right w:val="none" w:sz="0" w:space="0" w:color="auto"/>
      </w:divBdr>
    </w:div>
    <w:div w:id="563949808">
      <w:bodyDiv w:val="1"/>
      <w:marLeft w:val="0"/>
      <w:marRight w:val="0"/>
      <w:marTop w:val="0"/>
      <w:marBottom w:val="0"/>
      <w:divBdr>
        <w:top w:val="none" w:sz="0" w:space="0" w:color="auto"/>
        <w:left w:val="none" w:sz="0" w:space="0" w:color="auto"/>
        <w:bottom w:val="none" w:sz="0" w:space="0" w:color="auto"/>
        <w:right w:val="none" w:sz="0" w:space="0" w:color="auto"/>
      </w:divBdr>
    </w:div>
    <w:div w:id="564336866">
      <w:bodyDiv w:val="1"/>
      <w:marLeft w:val="0"/>
      <w:marRight w:val="0"/>
      <w:marTop w:val="0"/>
      <w:marBottom w:val="0"/>
      <w:divBdr>
        <w:top w:val="none" w:sz="0" w:space="0" w:color="auto"/>
        <w:left w:val="none" w:sz="0" w:space="0" w:color="auto"/>
        <w:bottom w:val="none" w:sz="0" w:space="0" w:color="auto"/>
        <w:right w:val="none" w:sz="0" w:space="0" w:color="auto"/>
      </w:divBdr>
    </w:div>
    <w:div w:id="568734245">
      <w:bodyDiv w:val="1"/>
      <w:marLeft w:val="0"/>
      <w:marRight w:val="0"/>
      <w:marTop w:val="0"/>
      <w:marBottom w:val="0"/>
      <w:divBdr>
        <w:top w:val="none" w:sz="0" w:space="0" w:color="auto"/>
        <w:left w:val="none" w:sz="0" w:space="0" w:color="auto"/>
        <w:bottom w:val="none" w:sz="0" w:space="0" w:color="auto"/>
        <w:right w:val="none" w:sz="0" w:space="0" w:color="auto"/>
      </w:divBdr>
    </w:div>
    <w:div w:id="568736341">
      <w:bodyDiv w:val="1"/>
      <w:marLeft w:val="0"/>
      <w:marRight w:val="0"/>
      <w:marTop w:val="0"/>
      <w:marBottom w:val="0"/>
      <w:divBdr>
        <w:top w:val="none" w:sz="0" w:space="0" w:color="auto"/>
        <w:left w:val="none" w:sz="0" w:space="0" w:color="auto"/>
        <w:bottom w:val="none" w:sz="0" w:space="0" w:color="auto"/>
        <w:right w:val="none" w:sz="0" w:space="0" w:color="auto"/>
      </w:divBdr>
    </w:div>
    <w:div w:id="569534444">
      <w:bodyDiv w:val="1"/>
      <w:marLeft w:val="0"/>
      <w:marRight w:val="0"/>
      <w:marTop w:val="0"/>
      <w:marBottom w:val="0"/>
      <w:divBdr>
        <w:top w:val="none" w:sz="0" w:space="0" w:color="auto"/>
        <w:left w:val="none" w:sz="0" w:space="0" w:color="auto"/>
        <w:bottom w:val="none" w:sz="0" w:space="0" w:color="auto"/>
        <w:right w:val="none" w:sz="0" w:space="0" w:color="auto"/>
      </w:divBdr>
    </w:div>
    <w:div w:id="571039866">
      <w:bodyDiv w:val="1"/>
      <w:marLeft w:val="0"/>
      <w:marRight w:val="0"/>
      <w:marTop w:val="0"/>
      <w:marBottom w:val="0"/>
      <w:divBdr>
        <w:top w:val="none" w:sz="0" w:space="0" w:color="auto"/>
        <w:left w:val="none" w:sz="0" w:space="0" w:color="auto"/>
        <w:bottom w:val="none" w:sz="0" w:space="0" w:color="auto"/>
        <w:right w:val="none" w:sz="0" w:space="0" w:color="auto"/>
      </w:divBdr>
    </w:div>
    <w:div w:id="571695966">
      <w:bodyDiv w:val="1"/>
      <w:marLeft w:val="0"/>
      <w:marRight w:val="0"/>
      <w:marTop w:val="0"/>
      <w:marBottom w:val="0"/>
      <w:divBdr>
        <w:top w:val="none" w:sz="0" w:space="0" w:color="auto"/>
        <w:left w:val="none" w:sz="0" w:space="0" w:color="auto"/>
        <w:bottom w:val="none" w:sz="0" w:space="0" w:color="auto"/>
        <w:right w:val="none" w:sz="0" w:space="0" w:color="auto"/>
      </w:divBdr>
    </w:div>
    <w:div w:id="574513854">
      <w:bodyDiv w:val="1"/>
      <w:marLeft w:val="0"/>
      <w:marRight w:val="0"/>
      <w:marTop w:val="0"/>
      <w:marBottom w:val="0"/>
      <w:divBdr>
        <w:top w:val="none" w:sz="0" w:space="0" w:color="auto"/>
        <w:left w:val="none" w:sz="0" w:space="0" w:color="auto"/>
        <w:bottom w:val="none" w:sz="0" w:space="0" w:color="auto"/>
        <w:right w:val="none" w:sz="0" w:space="0" w:color="auto"/>
      </w:divBdr>
    </w:div>
    <w:div w:id="577372667">
      <w:bodyDiv w:val="1"/>
      <w:marLeft w:val="0"/>
      <w:marRight w:val="0"/>
      <w:marTop w:val="0"/>
      <w:marBottom w:val="0"/>
      <w:divBdr>
        <w:top w:val="none" w:sz="0" w:space="0" w:color="auto"/>
        <w:left w:val="none" w:sz="0" w:space="0" w:color="auto"/>
        <w:bottom w:val="none" w:sz="0" w:space="0" w:color="auto"/>
        <w:right w:val="none" w:sz="0" w:space="0" w:color="auto"/>
      </w:divBdr>
    </w:div>
    <w:div w:id="578364755">
      <w:bodyDiv w:val="1"/>
      <w:marLeft w:val="0"/>
      <w:marRight w:val="0"/>
      <w:marTop w:val="0"/>
      <w:marBottom w:val="0"/>
      <w:divBdr>
        <w:top w:val="none" w:sz="0" w:space="0" w:color="auto"/>
        <w:left w:val="none" w:sz="0" w:space="0" w:color="auto"/>
        <w:bottom w:val="none" w:sz="0" w:space="0" w:color="auto"/>
        <w:right w:val="none" w:sz="0" w:space="0" w:color="auto"/>
      </w:divBdr>
    </w:div>
    <w:div w:id="578440105">
      <w:bodyDiv w:val="1"/>
      <w:marLeft w:val="0"/>
      <w:marRight w:val="0"/>
      <w:marTop w:val="0"/>
      <w:marBottom w:val="0"/>
      <w:divBdr>
        <w:top w:val="none" w:sz="0" w:space="0" w:color="auto"/>
        <w:left w:val="none" w:sz="0" w:space="0" w:color="auto"/>
        <w:bottom w:val="none" w:sz="0" w:space="0" w:color="auto"/>
        <w:right w:val="none" w:sz="0" w:space="0" w:color="auto"/>
      </w:divBdr>
    </w:div>
    <w:div w:id="579291493">
      <w:bodyDiv w:val="1"/>
      <w:marLeft w:val="0"/>
      <w:marRight w:val="0"/>
      <w:marTop w:val="0"/>
      <w:marBottom w:val="0"/>
      <w:divBdr>
        <w:top w:val="none" w:sz="0" w:space="0" w:color="auto"/>
        <w:left w:val="none" w:sz="0" w:space="0" w:color="auto"/>
        <w:bottom w:val="none" w:sz="0" w:space="0" w:color="auto"/>
        <w:right w:val="none" w:sz="0" w:space="0" w:color="auto"/>
      </w:divBdr>
    </w:div>
    <w:div w:id="580792296">
      <w:bodyDiv w:val="1"/>
      <w:marLeft w:val="0"/>
      <w:marRight w:val="0"/>
      <w:marTop w:val="0"/>
      <w:marBottom w:val="0"/>
      <w:divBdr>
        <w:top w:val="none" w:sz="0" w:space="0" w:color="auto"/>
        <w:left w:val="none" w:sz="0" w:space="0" w:color="auto"/>
        <w:bottom w:val="none" w:sz="0" w:space="0" w:color="auto"/>
        <w:right w:val="none" w:sz="0" w:space="0" w:color="auto"/>
      </w:divBdr>
    </w:div>
    <w:div w:id="580942798">
      <w:bodyDiv w:val="1"/>
      <w:marLeft w:val="0"/>
      <w:marRight w:val="0"/>
      <w:marTop w:val="0"/>
      <w:marBottom w:val="0"/>
      <w:divBdr>
        <w:top w:val="none" w:sz="0" w:space="0" w:color="auto"/>
        <w:left w:val="none" w:sz="0" w:space="0" w:color="auto"/>
        <w:bottom w:val="none" w:sz="0" w:space="0" w:color="auto"/>
        <w:right w:val="none" w:sz="0" w:space="0" w:color="auto"/>
      </w:divBdr>
    </w:div>
    <w:div w:id="581720221">
      <w:bodyDiv w:val="1"/>
      <w:marLeft w:val="0"/>
      <w:marRight w:val="0"/>
      <w:marTop w:val="0"/>
      <w:marBottom w:val="0"/>
      <w:divBdr>
        <w:top w:val="none" w:sz="0" w:space="0" w:color="auto"/>
        <w:left w:val="none" w:sz="0" w:space="0" w:color="auto"/>
        <w:bottom w:val="none" w:sz="0" w:space="0" w:color="auto"/>
        <w:right w:val="none" w:sz="0" w:space="0" w:color="auto"/>
      </w:divBdr>
    </w:div>
    <w:div w:id="582103295">
      <w:bodyDiv w:val="1"/>
      <w:marLeft w:val="0"/>
      <w:marRight w:val="0"/>
      <w:marTop w:val="0"/>
      <w:marBottom w:val="0"/>
      <w:divBdr>
        <w:top w:val="none" w:sz="0" w:space="0" w:color="auto"/>
        <w:left w:val="none" w:sz="0" w:space="0" w:color="auto"/>
        <w:bottom w:val="none" w:sz="0" w:space="0" w:color="auto"/>
        <w:right w:val="none" w:sz="0" w:space="0" w:color="auto"/>
      </w:divBdr>
    </w:div>
    <w:div w:id="582758644">
      <w:bodyDiv w:val="1"/>
      <w:marLeft w:val="0"/>
      <w:marRight w:val="0"/>
      <w:marTop w:val="0"/>
      <w:marBottom w:val="0"/>
      <w:divBdr>
        <w:top w:val="none" w:sz="0" w:space="0" w:color="auto"/>
        <w:left w:val="none" w:sz="0" w:space="0" w:color="auto"/>
        <w:bottom w:val="none" w:sz="0" w:space="0" w:color="auto"/>
        <w:right w:val="none" w:sz="0" w:space="0" w:color="auto"/>
      </w:divBdr>
    </w:div>
    <w:div w:id="583805776">
      <w:bodyDiv w:val="1"/>
      <w:marLeft w:val="0"/>
      <w:marRight w:val="0"/>
      <w:marTop w:val="0"/>
      <w:marBottom w:val="0"/>
      <w:divBdr>
        <w:top w:val="none" w:sz="0" w:space="0" w:color="auto"/>
        <w:left w:val="none" w:sz="0" w:space="0" w:color="auto"/>
        <w:bottom w:val="none" w:sz="0" w:space="0" w:color="auto"/>
        <w:right w:val="none" w:sz="0" w:space="0" w:color="auto"/>
      </w:divBdr>
    </w:div>
    <w:div w:id="585530957">
      <w:bodyDiv w:val="1"/>
      <w:marLeft w:val="0"/>
      <w:marRight w:val="0"/>
      <w:marTop w:val="0"/>
      <w:marBottom w:val="0"/>
      <w:divBdr>
        <w:top w:val="none" w:sz="0" w:space="0" w:color="auto"/>
        <w:left w:val="none" w:sz="0" w:space="0" w:color="auto"/>
        <w:bottom w:val="none" w:sz="0" w:space="0" w:color="auto"/>
        <w:right w:val="none" w:sz="0" w:space="0" w:color="auto"/>
      </w:divBdr>
    </w:div>
    <w:div w:id="588344741">
      <w:bodyDiv w:val="1"/>
      <w:marLeft w:val="0"/>
      <w:marRight w:val="0"/>
      <w:marTop w:val="0"/>
      <w:marBottom w:val="0"/>
      <w:divBdr>
        <w:top w:val="none" w:sz="0" w:space="0" w:color="auto"/>
        <w:left w:val="none" w:sz="0" w:space="0" w:color="auto"/>
        <w:bottom w:val="none" w:sz="0" w:space="0" w:color="auto"/>
        <w:right w:val="none" w:sz="0" w:space="0" w:color="auto"/>
      </w:divBdr>
    </w:div>
    <w:div w:id="590626263">
      <w:bodyDiv w:val="1"/>
      <w:marLeft w:val="0"/>
      <w:marRight w:val="0"/>
      <w:marTop w:val="0"/>
      <w:marBottom w:val="0"/>
      <w:divBdr>
        <w:top w:val="none" w:sz="0" w:space="0" w:color="auto"/>
        <w:left w:val="none" w:sz="0" w:space="0" w:color="auto"/>
        <w:bottom w:val="none" w:sz="0" w:space="0" w:color="auto"/>
        <w:right w:val="none" w:sz="0" w:space="0" w:color="auto"/>
      </w:divBdr>
    </w:div>
    <w:div w:id="590894775">
      <w:bodyDiv w:val="1"/>
      <w:marLeft w:val="0"/>
      <w:marRight w:val="0"/>
      <w:marTop w:val="0"/>
      <w:marBottom w:val="0"/>
      <w:divBdr>
        <w:top w:val="none" w:sz="0" w:space="0" w:color="auto"/>
        <w:left w:val="none" w:sz="0" w:space="0" w:color="auto"/>
        <w:bottom w:val="none" w:sz="0" w:space="0" w:color="auto"/>
        <w:right w:val="none" w:sz="0" w:space="0" w:color="auto"/>
      </w:divBdr>
    </w:div>
    <w:div w:id="591282356">
      <w:bodyDiv w:val="1"/>
      <w:marLeft w:val="0"/>
      <w:marRight w:val="0"/>
      <w:marTop w:val="0"/>
      <w:marBottom w:val="0"/>
      <w:divBdr>
        <w:top w:val="none" w:sz="0" w:space="0" w:color="auto"/>
        <w:left w:val="none" w:sz="0" w:space="0" w:color="auto"/>
        <w:bottom w:val="none" w:sz="0" w:space="0" w:color="auto"/>
        <w:right w:val="none" w:sz="0" w:space="0" w:color="auto"/>
      </w:divBdr>
    </w:div>
    <w:div w:id="592132030">
      <w:bodyDiv w:val="1"/>
      <w:marLeft w:val="0"/>
      <w:marRight w:val="0"/>
      <w:marTop w:val="0"/>
      <w:marBottom w:val="0"/>
      <w:divBdr>
        <w:top w:val="none" w:sz="0" w:space="0" w:color="auto"/>
        <w:left w:val="none" w:sz="0" w:space="0" w:color="auto"/>
        <w:bottom w:val="none" w:sz="0" w:space="0" w:color="auto"/>
        <w:right w:val="none" w:sz="0" w:space="0" w:color="auto"/>
      </w:divBdr>
    </w:div>
    <w:div w:id="592789344">
      <w:bodyDiv w:val="1"/>
      <w:marLeft w:val="0"/>
      <w:marRight w:val="0"/>
      <w:marTop w:val="0"/>
      <w:marBottom w:val="0"/>
      <w:divBdr>
        <w:top w:val="none" w:sz="0" w:space="0" w:color="auto"/>
        <w:left w:val="none" w:sz="0" w:space="0" w:color="auto"/>
        <w:bottom w:val="none" w:sz="0" w:space="0" w:color="auto"/>
        <w:right w:val="none" w:sz="0" w:space="0" w:color="auto"/>
      </w:divBdr>
    </w:div>
    <w:div w:id="596212219">
      <w:bodyDiv w:val="1"/>
      <w:marLeft w:val="0"/>
      <w:marRight w:val="0"/>
      <w:marTop w:val="0"/>
      <w:marBottom w:val="0"/>
      <w:divBdr>
        <w:top w:val="none" w:sz="0" w:space="0" w:color="auto"/>
        <w:left w:val="none" w:sz="0" w:space="0" w:color="auto"/>
        <w:bottom w:val="none" w:sz="0" w:space="0" w:color="auto"/>
        <w:right w:val="none" w:sz="0" w:space="0" w:color="auto"/>
      </w:divBdr>
    </w:div>
    <w:div w:id="596866512">
      <w:bodyDiv w:val="1"/>
      <w:marLeft w:val="0"/>
      <w:marRight w:val="0"/>
      <w:marTop w:val="0"/>
      <w:marBottom w:val="0"/>
      <w:divBdr>
        <w:top w:val="none" w:sz="0" w:space="0" w:color="auto"/>
        <w:left w:val="none" w:sz="0" w:space="0" w:color="auto"/>
        <w:bottom w:val="none" w:sz="0" w:space="0" w:color="auto"/>
        <w:right w:val="none" w:sz="0" w:space="0" w:color="auto"/>
      </w:divBdr>
    </w:div>
    <w:div w:id="598149266">
      <w:bodyDiv w:val="1"/>
      <w:marLeft w:val="0"/>
      <w:marRight w:val="0"/>
      <w:marTop w:val="0"/>
      <w:marBottom w:val="0"/>
      <w:divBdr>
        <w:top w:val="none" w:sz="0" w:space="0" w:color="auto"/>
        <w:left w:val="none" w:sz="0" w:space="0" w:color="auto"/>
        <w:bottom w:val="none" w:sz="0" w:space="0" w:color="auto"/>
        <w:right w:val="none" w:sz="0" w:space="0" w:color="auto"/>
      </w:divBdr>
    </w:div>
    <w:div w:id="598416924">
      <w:bodyDiv w:val="1"/>
      <w:marLeft w:val="0"/>
      <w:marRight w:val="0"/>
      <w:marTop w:val="0"/>
      <w:marBottom w:val="0"/>
      <w:divBdr>
        <w:top w:val="none" w:sz="0" w:space="0" w:color="auto"/>
        <w:left w:val="none" w:sz="0" w:space="0" w:color="auto"/>
        <w:bottom w:val="none" w:sz="0" w:space="0" w:color="auto"/>
        <w:right w:val="none" w:sz="0" w:space="0" w:color="auto"/>
      </w:divBdr>
    </w:div>
    <w:div w:id="599799111">
      <w:bodyDiv w:val="1"/>
      <w:marLeft w:val="0"/>
      <w:marRight w:val="0"/>
      <w:marTop w:val="0"/>
      <w:marBottom w:val="0"/>
      <w:divBdr>
        <w:top w:val="none" w:sz="0" w:space="0" w:color="auto"/>
        <w:left w:val="none" w:sz="0" w:space="0" w:color="auto"/>
        <w:bottom w:val="none" w:sz="0" w:space="0" w:color="auto"/>
        <w:right w:val="none" w:sz="0" w:space="0" w:color="auto"/>
      </w:divBdr>
    </w:div>
    <w:div w:id="599992473">
      <w:bodyDiv w:val="1"/>
      <w:marLeft w:val="0"/>
      <w:marRight w:val="0"/>
      <w:marTop w:val="0"/>
      <w:marBottom w:val="0"/>
      <w:divBdr>
        <w:top w:val="none" w:sz="0" w:space="0" w:color="auto"/>
        <w:left w:val="none" w:sz="0" w:space="0" w:color="auto"/>
        <w:bottom w:val="none" w:sz="0" w:space="0" w:color="auto"/>
        <w:right w:val="none" w:sz="0" w:space="0" w:color="auto"/>
      </w:divBdr>
    </w:div>
    <w:div w:id="600379668">
      <w:bodyDiv w:val="1"/>
      <w:marLeft w:val="0"/>
      <w:marRight w:val="0"/>
      <w:marTop w:val="0"/>
      <w:marBottom w:val="0"/>
      <w:divBdr>
        <w:top w:val="none" w:sz="0" w:space="0" w:color="auto"/>
        <w:left w:val="none" w:sz="0" w:space="0" w:color="auto"/>
        <w:bottom w:val="none" w:sz="0" w:space="0" w:color="auto"/>
        <w:right w:val="none" w:sz="0" w:space="0" w:color="auto"/>
      </w:divBdr>
    </w:div>
    <w:div w:id="601305816">
      <w:bodyDiv w:val="1"/>
      <w:marLeft w:val="0"/>
      <w:marRight w:val="0"/>
      <w:marTop w:val="0"/>
      <w:marBottom w:val="0"/>
      <w:divBdr>
        <w:top w:val="none" w:sz="0" w:space="0" w:color="auto"/>
        <w:left w:val="none" w:sz="0" w:space="0" w:color="auto"/>
        <w:bottom w:val="none" w:sz="0" w:space="0" w:color="auto"/>
        <w:right w:val="none" w:sz="0" w:space="0" w:color="auto"/>
      </w:divBdr>
    </w:div>
    <w:div w:id="604191619">
      <w:bodyDiv w:val="1"/>
      <w:marLeft w:val="0"/>
      <w:marRight w:val="0"/>
      <w:marTop w:val="0"/>
      <w:marBottom w:val="0"/>
      <w:divBdr>
        <w:top w:val="none" w:sz="0" w:space="0" w:color="auto"/>
        <w:left w:val="none" w:sz="0" w:space="0" w:color="auto"/>
        <w:bottom w:val="none" w:sz="0" w:space="0" w:color="auto"/>
        <w:right w:val="none" w:sz="0" w:space="0" w:color="auto"/>
      </w:divBdr>
    </w:div>
    <w:div w:id="605424727">
      <w:bodyDiv w:val="1"/>
      <w:marLeft w:val="0"/>
      <w:marRight w:val="0"/>
      <w:marTop w:val="0"/>
      <w:marBottom w:val="0"/>
      <w:divBdr>
        <w:top w:val="none" w:sz="0" w:space="0" w:color="auto"/>
        <w:left w:val="none" w:sz="0" w:space="0" w:color="auto"/>
        <w:bottom w:val="none" w:sz="0" w:space="0" w:color="auto"/>
        <w:right w:val="none" w:sz="0" w:space="0" w:color="auto"/>
      </w:divBdr>
    </w:div>
    <w:div w:id="605507357">
      <w:bodyDiv w:val="1"/>
      <w:marLeft w:val="0"/>
      <w:marRight w:val="0"/>
      <w:marTop w:val="0"/>
      <w:marBottom w:val="0"/>
      <w:divBdr>
        <w:top w:val="none" w:sz="0" w:space="0" w:color="auto"/>
        <w:left w:val="none" w:sz="0" w:space="0" w:color="auto"/>
        <w:bottom w:val="none" w:sz="0" w:space="0" w:color="auto"/>
        <w:right w:val="none" w:sz="0" w:space="0" w:color="auto"/>
      </w:divBdr>
    </w:div>
    <w:div w:id="608510466">
      <w:bodyDiv w:val="1"/>
      <w:marLeft w:val="0"/>
      <w:marRight w:val="0"/>
      <w:marTop w:val="0"/>
      <w:marBottom w:val="0"/>
      <w:divBdr>
        <w:top w:val="none" w:sz="0" w:space="0" w:color="auto"/>
        <w:left w:val="none" w:sz="0" w:space="0" w:color="auto"/>
        <w:bottom w:val="none" w:sz="0" w:space="0" w:color="auto"/>
        <w:right w:val="none" w:sz="0" w:space="0" w:color="auto"/>
      </w:divBdr>
    </w:div>
    <w:div w:id="608585109">
      <w:bodyDiv w:val="1"/>
      <w:marLeft w:val="0"/>
      <w:marRight w:val="0"/>
      <w:marTop w:val="0"/>
      <w:marBottom w:val="0"/>
      <w:divBdr>
        <w:top w:val="none" w:sz="0" w:space="0" w:color="auto"/>
        <w:left w:val="none" w:sz="0" w:space="0" w:color="auto"/>
        <w:bottom w:val="none" w:sz="0" w:space="0" w:color="auto"/>
        <w:right w:val="none" w:sz="0" w:space="0" w:color="auto"/>
      </w:divBdr>
    </w:div>
    <w:div w:id="608782928">
      <w:bodyDiv w:val="1"/>
      <w:marLeft w:val="0"/>
      <w:marRight w:val="0"/>
      <w:marTop w:val="0"/>
      <w:marBottom w:val="0"/>
      <w:divBdr>
        <w:top w:val="none" w:sz="0" w:space="0" w:color="auto"/>
        <w:left w:val="none" w:sz="0" w:space="0" w:color="auto"/>
        <w:bottom w:val="none" w:sz="0" w:space="0" w:color="auto"/>
        <w:right w:val="none" w:sz="0" w:space="0" w:color="auto"/>
      </w:divBdr>
    </w:div>
    <w:div w:id="609898605">
      <w:bodyDiv w:val="1"/>
      <w:marLeft w:val="0"/>
      <w:marRight w:val="0"/>
      <w:marTop w:val="0"/>
      <w:marBottom w:val="0"/>
      <w:divBdr>
        <w:top w:val="none" w:sz="0" w:space="0" w:color="auto"/>
        <w:left w:val="none" w:sz="0" w:space="0" w:color="auto"/>
        <w:bottom w:val="none" w:sz="0" w:space="0" w:color="auto"/>
        <w:right w:val="none" w:sz="0" w:space="0" w:color="auto"/>
      </w:divBdr>
    </w:div>
    <w:div w:id="611548576">
      <w:bodyDiv w:val="1"/>
      <w:marLeft w:val="0"/>
      <w:marRight w:val="0"/>
      <w:marTop w:val="0"/>
      <w:marBottom w:val="0"/>
      <w:divBdr>
        <w:top w:val="none" w:sz="0" w:space="0" w:color="auto"/>
        <w:left w:val="none" w:sz="0" w:space="0" w:color="auto"/>
        <w:bottom w:val="none" w:sz="0" w:space="0" w:color="auto"/>
        <w:right w:val="none" w:sz="0" w:space="0" w:color="auto"/>
      </w:divBdr>
    </w:div>
    <w:div w:id="613513091">
      <w:bodyDiv w:val="1"/>
      <w:marLeft w:val="0"/>
      <w:marRight w:val="0"/>
      <w:marTop w:val="0"/>
      <w:marBottom w:val="0"/>
      <w:divBdr>
        <w:top w:val="none" w:sz="0" w:space="0" w:color="auto"/>
        <w:left w:val="none" w:sz="0" w:space="0" w:color="auto"/>
        <w:bottom w:val="none" w:sz="0" w:space="0" w:color="auto"/>
        <w:right w:val="none" w:sz="0" w:space="0" w:color="auto"/>
      </w:divBdr>
    </w:div>
    <w:div w:id="617225697">
      <w:bodyDiv w:val="1"/>
      <w:marLeft w:val="0"/>
      <w:marRight w:val="0"/>
      <w:marTop w:val="0"/>
      <w:marBottom w:val="0"/>
      <w:divBdr>
        <w:top w:val="none" w:sz="0" w:space="0" w:color="auto"/>
        <w:left w:val="none" w:sz="0" w:space="0" w:color="auto"/>
        <w:bottom w:val="none" w:sz="0" w:space="0" w:color="auto"/>
        <w:right w:val="none" w:sz="0" w:space="0" w:color="auto"/>
      </w:divBdr>
    </w:div>
    <w:div w:id="617877358">
      <w:bodyDiv w:val="1"/>
      <w:marLeft w:val="0"/>
      <w:marRight w:val="0"/>
      <w:marTop w:val="0"/>
      <w:marBottom w:val="0"/>
      <w:divBdr>
        <w:top w:val="none" w:sz="0" w:space="0" w:color="auto"/>
        <w:left w:val="none" w:sz="0" w:space="0" w:color="auto"/>
        <w:bottom w:val="none" w:sz="0" w:space="0" w:color="auto"/>
        <w:right w:val="none" w:sz="0" w:space="0" w:color="auto"/>
      </w:divBdr>
    </w:div>
    <w:div w:id="618341686">
      <w:bodyDiv w:val="1"/>
      <w:marLeft w:val="0"/>
      <w:marRight w:val="0"/>
      <w:marTop w:val="0"/>
      <w:marBottom w:val="0"/>
      <w:divBdr>
        <w:top w:val="none" w:sz="0" w:space="0" w:color="auto"/>
        <w:left w:val="none" w:sz="0" w:space="0" w:color="auto"/>
        <w:bottom w:val="none" w:sz="0" w:space="0" w:color="auto"/>
        <w:right w:val="none" w:sz="0" w:space="0" w:color="auto"/>
      </w:divBdr>
    </w:div>
    <w:div w:id="619654816">
      <w:bodyDiv w:val="1"/>
      <w:marLeft w:val="0"/>
      <w:marRight w:val="0"/>
      <w:marTop w:val="0"/>
      <w:marBottom w:val="0"/>
      <w:divBdr>
        <w:top w:val="none" w:sz="0" w:space="0" w:color="auto"/>
        <w:left w:val="none" w:sz="0" w:space="0" w:color="auto"/>
        <w:bottom w:val="none" w:sz="0" w:space="0" w:color="auto"/>
        <w:right w:val="none" w:sz="0" w:space="0" w:color="auto"/>
      </w:divBdr>
    </w:div>
    <w:div w:id="624115361">
      <w:bodyDiv w:val="1"/>
      <w:marLeft w:val="0"/>
      <w:marRight w:val="0"/>
      <w:marTop w:val="0"/>
      <w:marBottom w:val="0"/>
      <w:divBdr>
        <w:top w:val="none" w:sz="0" w:space="0" w:color="auto"/>
        <w:left w:val="none" w:sz="0" w:space="0" w:color="auto"/>
        <w:bottom w:val="none" w:sz="0" w:space="0" w:color="auto"/>
        <w:right w:val="none" w:sz="0" w:space="0" w:color="auto"/>
      </w:divBdr>
    </w:div>
    <w:div w:id="626815788">
      <w:bodyDiv w:val="1"/>
      <w:marLeft w:val="0"/>
      <w:marRight w:val="0"/>
      <w:marTop w:val="0"/>
      <w:marBottom w:val="0"/>
      <w:divBdr>
        <w:top w:val="none" w:sz="0" w:space="0" w:color="auto"/>
        <w:left w:val="none" w:sz="0" w:space="0" w:color="auto"/>
        <w:bottom w:val="none" w:sz="0" w:space="0" w:color="auto"/>
        <w:right w:val="none" w:sz="0" w:space="0" w:color="auto"/>
      </w:divBdr>
    </w:div>
    <w:div w:id="628317407">
      <w:bodyDiv w:val="1"/>
      <w:marLeft w:val="0"/>
      <w:marRight w:val="0"/>
      <w:marTop w:val="0"/>
      <w:marBottom w:val="0"/>
      <w:divBdr>
        <w:top w:val="none" w:sz="0" w:space="0" w:color="auto"/>
        <w:left w:val="none" w:sz="0" w:space="0" w:color="auto"/>
        <w:bottom w:val="none" w:sz="0" w:space="0" w:color="auto"/>
        <w:right w:val="none" w:sz="0" w:space="0" w:color="auto"/>
      </w:divBdr>
    </w:div>
    <w:div w:id="629284413">
      <w:bodyDiv w:val="1"/>
      <w:marLeft w:val="0"/>
      <w:marRight w:val="0"/>
      <w:marTop w:val="0"/>
      <w:marBottom w:val="0"/>
      <w:divBdr>
        <w:top w:val="none" w:sz="0" w:space="0" w:color="auto"/>
        <w:left w:val="none" w:sz="0" w:space="0" w:color="auto"/>
        <w:bottom w:val="none" w:sz="0" w:space="0" w:color="auto"/>
        <w:right w:val="none" w:sz="0" w:space="0" w:color="auto"/>
      </w:divBdr>
    </w:div>
    <w:div w:id="630325658">
      <w:bodyDiv w:val="1"/>
      <w:marLeft w:val="0"/>
      <w:marRight w:val="0"/>
      <w:marTop w:val="0"/>
      <w:marBottom w:val="0"/>
      <w:divBdr>
        <w:top w:val="none" w:sz="0" w:space="0" w:color="auto"/>
        <w:left w:val="none" w:sz="0" w:space="0" w:color="auto"/>
        <w:bottom w:val="none" w:sz="0" w:space="0" w:color="auto"/>
        <w:right w:val="none" w:sz="0" w:space="0" w:color="auto"/>
      </w:divBdr>
    </w:div>
    <w:div w:id="630987204">
      <w:bodyDiv w:val="1"/>
      <w:marLeft w:val="0"/>
      <w:marRight w:val="0"/>
      <w:marTop w:val="0"/>
      <w:marBottom w:val="0"/>
      <w:divBdr>
        <w:top w:val="none" w:sz="0" w:space="0" w:color="auto"/>
        <w:left w:val="none" w:sz="0" w:space="0" w:color="auto"/>
        <w:bottom w:val="none" w:sz="0" w:space="0" w:color="auto"/>
        <w:right w:val="none" w:sz="0" w:space="0" w:color="auto"/>
      </w:divBdr>
    </w:div>
    <w:div w:id="636885584">
      <w:bodyDiv w:val="1"/>
      <w:marLeft w:val="0"/>
      <w:marRight w:val="0"/>
      <w:marTop w:val="0"/>
      <w:marBottom w:val="0"/>
      <w:divBdr>
        <w:top w:val="none" w:sz="0" w:space="0" w:color="auto"/>
        <w:left w:val="none" w:sz="0" w:space="0" w:color="auto"/>
        <w:bottom w:val="none" w:sz="0" w:space="0" w:color="auto"/>
        <w:right w:val="none" w:sz="0" w:space="0" w:color="auto"/>
      </w:divBdr>
    </w:div>
    <w:div w:id="637105834">
      <w:bodyDiv w:val="1"/>
      <w:marLeft w:val="0"/>
      <w:marRight w:val="0"/>
      <w:marTop w:val="0"/>
      <w:marBottom w:val="0"/>
      <w:divBdr>
        <w:top w:val="none" w:sz="0" w:space="0" w:color="auto"/>
        <w:left w:val="none" w:sz="0" w:space="0" w:color="auto"/>
        <w:bottom w:val="none" w:sz="0" w:space="0" w:color="auto"/>
        <w:right w:val="none" w:sz="0" w:space="0" w:color="auto"/>
      </w:divBdr>
    </w:div>
    <w:div w:id="637611962">
      <w:bodyDiv w:val="1"/>
      <w:marLeft w:val="0"/>
      <w:marRight w:val="0"/>
      <w:marTop w:val="0"/>
      <w:marBottom w:val="0"/>
      <w:divBdr>
        <w:top w:val="none" w:sz="0" w:space="0" w:color="auto"/>
        <w:left w:val="none" w:sz="0" w:space="0" w:color="auto"/>
        <w:bottom w:val="none" w:sz="0" w:space="0" w:color="auto"/>
        <w:right w:val="none" w:sz="0" w:space="0" w:color="auto"/>
      </w:divBdr>
    </w:div>
    <w:div w:id="637959650">
      <w:bodyDiv w:val="1"/>
      <w:marLeft w:val="0"/>
      <w:marRight w:val="0"/>
      <w:marTop w:val="0"/>
      <w:marBottom w:val="0"/>
      <w:divBdr>
        <w:top w:val="none" w:sz="0" w:space="0" w:color="auto"/>
        <w:left w:val="none" w:sz="0" w:space="0" w:color="auto"/>
        <w:bottom w:val="none" w:sz="0" w:space="0" w:color="auto"/>
        <w:right w:val="none" w:sz="0" w:space="0" w:color="auto"/>
      </w:divBdr>
    </w:div>
    <w:div w:id="639924483">
      <w:bodyDiv w:val="1"/>
      <w:marLeft w:val="0"/>
      <w:marRight w:val="0"/>
      <w:marTop w:val="0"/>
      <w:marBottom w:val="0"/>
      <w:divBdr>
        <w:top w:val="none" w:sz="0" w:space="0" w:color="auto"/>
        <w:left w:val="none" w:sz="0" w:space="0" w:color="auto"/>
        <w:bottom w:val="none" w:sz="0" w:space="0" w:color="auto"/>
        <w:right w:val="none" w:sz="0" w:space="0" w:color="auto"/>
      </w:divBdr>
    </w:div>
    <w:div w:id="641542031">
      <w:bodyDiv w:val="1"/>
      <w:marLeft w:val="0"/>
      <w:marRight w:val="0"/>
      <w:marTop w:val="0"/>
      <w:marBottom w:val="0"/>
      <w:divBdr>
        <w:top w:val="none" w:sz="0" w:space="0" w:color="auto"/>
        <w:left w:val="none" w:sz="0" w:space="0" w:color="auto"/>
        <w:bottom w:val="none" w:sz="0" w:space="0" w:color="auto"/>
        <w:right w:val="none" w:sz="0" w:space="0" w:color="auto"/>
      </w:divBdr>
    </w:div>
    <w:div w:id="641664473">
      <w:bodyDiv w:val="1"/>
      <w:marLeft w:val="0"/>
      <w:marRight w:val="0"/>
      <w:marTop w:val="0"/>
      <w:marBottom w:val="0"/>
      <w:divBdr>
        <w:top w:val="none" w:sz="0" w:space="0" w:color="auto"/>
        <w:left w:val="none" w:sz="0" w:space="0" w:color="auto"/>
        <w:bottom w:val="none" w:sz="0" w:space="0" w:color="auto"/>
        <w:right w:val="none" w:sz="0" w:space="0" w:color="auto"/>
      </w:divBdr>
    </w:div>
    <w:div w:id="643239553">
      <w:bodyDiv w:val="1"/>
      <w:marLeft w:val="0"/>
      <w:marRight w:val="0"/>
      <w:marTop w:val="0"/>
      <w:marBottom w:val="0"/>
      <w:divBdr>
        <w:top w:val="none" w:sz="0" w:space="0" w:color="auto"/>
        <w:left w:val="none" w:sz="0" w:space="0" w:color="auto"/>
        <w:bottom w:val="none" w:sz="0" w:space="0" w:color="auto"/>
        <w:right w:val="none" w:sz="0" w:space="0" w:color="auto"/>
      </w:divBdr>
    </w:div>
    <w:div w:id="643970838">
      <w:bodyDiv w:val="1"/>
      <w:marLeft w:val="0"/>
      <w:marRight w:val="0"/>
      <w:marTop w:val="0"/>
      <w:marBottom w:val="0"/>
      <w:divBdr>
        <w:top w:val="none" w:sz="0" w:space="0" w:color="auto"/>
        <w:left w:val="none" w:sz="0" w:space="0" w:color="auto"/>
        <w:bottom w:val="none" w:sz="0" w:space="0" w:color="auto"/>
        <w:right w:val="none" w:sz="0" w:space="0" w:color="auto"/>
      </w:divBdr>
    </w:div>
    <w:div w:id="644042788">
      <w:bodyDiv w:val="1"/>
      <w:marLeft w:val="0"/>
      <w:marRight w:val="0"/>
      <w:marTop w:val="0"/>
      <w:marBottom w:val="0"/>
      <w:divBdr>
        <w:top w:val="none" w:sz="0" w:space="0" w:color="auto"/>
        <w:left w:val="none" w:sz="0" w:space="0" w:color="auto"/>
        <w:bottom w:val="none" w:sz="0" w:space="0" w:color="auto"/>
        <w:right w:val="none" w:sz="0" w:space="0" w:color="auto"/>
      </w:divBdr>
    </w:div>
    <w:div w:id="648023153">
      <w:bodyDiv w:val="1"/>
      <w:marLeft w:val="0"/>
      <w:marRight w:val="0"/>
      <w:marTop w:val="0"/>
      <w:marBottom w:val="0"/>
      <w:divBdr>
        <w:top w:val="none" w:sz="0" w:space="0" w:color="auto"/>
        <w:left w:val="none" w:sz="0" w:space="0" w:color="auto"/>
        <w:bottom w:val="none" w:sz="0" w:space="0" w:color="auto"/>
        <w:right w:val="none" w:sz="0" w:space="0" w:color="auto"/>
      </w:divBdr>
    </w:div>
    <w:div w:id="648100654">
      <w:bodyDiv w:val="1"/>
      <w:marLeft w:val="0"/>
      <w:marRight w:val="0"/>
      <w:marTop w:val="0"/>
      <w:marBottom w:val="0"/>
      <w:divBdr>
        <w:top w:val="none" w:sz="0" w:space="0" w:color="auto"/>
        <w:left w:val="none" w:sz="0" w:space="0" w:color="auto"/>
        <w:bottom w:val="none" w:sz="0" w:space="0" w:color="auto"/>
        <w:right w:val="none" w:sz="0" w:space="0" w:color="auto"/>
      </w:divBdr>
    </w:div>
    <w:div w:id="648287626">
      <w:bodyDiv w:val="1"/>
      <w:marLeft w:val="0"/>
      <w:marRight w:val="0"/>
      <w:marTop w:val="0"/>
      <w:marBottom w:val="0"/>
      <w:divBdr>
        <w:top w:val="none" w:sz="0" w:space="0" w:color="auto"/>
        <w:left w:val="none" w:sz="0" w:space="0" w:color="auto"/>
        <w:bottom w:val="none" w:sz="0" w:space="0" w:color="auto"/>
        <w:right w:val="none" w:sz="0" w:space="0" w:color="auto"/>
      </w:divBdr>
    </w:div>
    <w:div w:id="648484923">
      <w:bodyDiv w:val="1"/>
      <w:marLeft w:val="0"/>
      <w:marRight w:val="0"/>
      <w:marTop w:val="0"/>
      <w:marBottom w:val="0"/>
      <w:divBdr>
        <w:top w:val="none" w:sz="0" w:space="0" w:color="auto"/>
        <w:left w:val="none" w:sz="0" w:space="0" w:color="auto"/>
        <w:bottom w:val="none" w:sz="0" w:space="0" w:color="auto"/>
        <w:right w:val="none" w:sz="0" w:space="0" w:color="auto"/>
      </w:divBdr>
    </w:div>
    <w:div w:id="650716625">
      <w:bodyDiv w:val="1"/>
      <w:marLeft w:val="0"/>
      <w:marRight w:val="0"/>
      <w:marTop w:val="0"/>
      <w:marBottom w:val="0"/>
      <w:divBdr>
        <w:top w:val="none" w:sz="0" w:space="0" w:color="auto"/>
        <w:left w:val="none" w:sz="0" w:space="0" w:color="auto"/>
        <w:bottom w:val="none" w:sz="0" w:space="0" w:color="auto"/>
        <w:right w:val="none" w:sz="0" w:space="0" w:color="auto"/>
      </w:divBdr>
    </w:div>
    <w:div w:id="651910461">
      <w:bodyDiv w:val="1"/>
      <w:marLeft w:val="0"/>
      <w:marRight w:val="0"/>
      <w:marTop w:val="0"/>
      <w:marBottom w:val="0"/>
      <w:divBdr>
        <w:top w:val="none" w:sz="0" w:space="0" w:color="auto"/>
        <w:left w:val="none" w:sz="0" w:space="0" w:color="auto"/>
        <w:bottom w:val="none" w:sz="0" w:space="0" w:color="auto"/>
        <w:right w:val="none" w:sz="0" w:space="0" w:color="auto"/>
      </w:divBdr>
    </w:div>
    <w:div w:id="654259908">
      <w:bodyDiv w:val="1"/>
      <w:marLeft w:val="0"/>
      <w:marRight w:val="0"/>
      <w:marTop w:val="0"/>
      <w:marBottom w:val="0"/>
      <w:divBdr>
        <w:top w:val="none" w:sz="0" w:space="0" w:color="auto"/>
        <w:left w:val="none" w:sz="0" w:space="0" w:color="auto"/>
        <w:bottom w:val="none" w:sz="0" w:space="0" w:color="auto"/>
        <w:right w:val="none" w:sz="0" w:space="0" w:color="auto"/>
      </w:divBdr>
    </w:div>
    <w:div w:id="657342303">
      <w:bodyDiv w:val="1"/>
      <w:marLeft w:val="0"/>
      <w:marRight w:val="0"/>
      <w:marTop w:val="0"/>
      <w:marBottom w:val="0"/>
      <w:divBdr>
        <w:top w:val="none" w:sz="0" w:space="0" w:color="auto"/>
        <w:left w:val="none" w:sz="0" w:space="0" w:color="auto"/>
        <w:bottom w:val="none" w:sz="0" w:space="0" w:color="auto"/>
        <w:right w:val="none" w:sz="0" w:space="0" w:color="auto"/>
      </w:divBdr>
    </w:div>
    <w:div w:id="657460089">
      <w:bodyDiv w:val="1"/>
      <w:marLeft w:val="0"/>
      <w:marRight w:val="0"/>
      <w:marTop w:val="0"/>
      <w:marBottom w:val="0"/>
      <w:divBdr>
        <w:top w:val="none" w:sz="0" w:space="0" w:color="auto"/>
        <w:left w:val="none" w:sz="0" w:space="0" w:color="auto"/>
        <w:bottom w:val="none" w:sz="0" w:space="0" w:color="auto"/>
        <w:right w:val="none" w:sz="0" w:space="0" w:color="auto"/>
      </w:divBdr>
    </w:div>
    <w:div w:id="657851875">
      <w:bodyDiv w:val="1"/>
      <w:marLeft w:val="0"/>
      <w:marRight w:val="0"/>
      <w:marTop w:val="0"/>
      <w:marBottom w:val="0"/>
      <w:divBdr>
        <w:top w:val="none" w:sz="0" w:space="0" w:color="auto"/>
        <w:left w:val="none" w:sz="0" w:space="0" w:color="auto"/>
        <w:bottom w:val="none" w:sz="0" w:space="0" w:color="auto"/>
        <w:right w:val="none" w:sz="0" w:space="0" w:color="auto"/>
      </w:divBdr>
    </w:div>
    <w:div w:id="660156716">
      <w:bodyDiv w:val="1"/>
      <w:marLeft w:val="0"/>
      <w:marRight w:val="0"/>
      <w:marTop w:val="0"/>
      <w:marBottom w:val="0"/>
      <w:divBdr>
        <w:top w:val="none" w:sz="0" w:space="0" w:color="auto"/>
        <w:left w:val="none" w:sz="0" w:space="0" w:color="auto"/>
        <w:bottom w:val="none" w:sz="0" w:space="0" w:color="auto"/>
        <w:right w:val="none" w:sz="0" w:space="0" w:color="auto"/>
      </w:divBdr>
    </w:div>
    <w:div w:id="660238651">
      <w:bodyDiv w:val="1"/>
      <w:marLeft w:val="0"/>
      <w:marRight w:val="0"/>
      <w:marTop w:val="0"/>
      <w:marBottom w:val="0"/>
      <w:divBdr>
        <w:top w:val="none" w:sz="0" w:space="0" w:color="auto"/>
        <w:left w:val="none" w:sz="0" w:space="0" w:color="auto"/>
        <w:bottom w:val="none" w:sz="0" w:space="0" w:color="auto"/>
        <w:right w:val="none" w:sz="0" w:space="0" w:color="auto"/>
      </w:divBdr>
    </w:div>
    <w:div w:id="660427562">
      <w:bodyDiv w:val="1"/>
      <w:marLeft w:val="0"/>
      <w:marRight w:val="0"/>
      <w:marTop w:val="0"/>
      <w:marBottom w:val="0"/>
      <w:divBdr>
        <w:top w:val="none" w:sz="0" w:space="0" w:color="auto"/>
        <w:left w:val="none" w:sz="0" w:space="0" w:color="auto"/>
        <w:bottom w:val="none" w:sz="0" w:space="0" w:color="auto"/>
        <w:right w:val="none" w:sz="0" w:space="0" w:color="auto"/>
      </w:divBdr>
    </w:div>
    <w:div w:id="663900697">
      <w:bodyDiv w:val="1"/>
      <w:marLeft w:val="0"/>
      <w:marRight w:val="0"/>
      <w:marTop w:val="0"/>
      <w:marBottom w:val="0"/>
      <w:divBdr>
        <w:top w:val="none" w:sz="0" w:space="0" w:color="auto"/>
        <w:left w:val="none" w:sz="0" w:space="0" w:color="auto"/>
        <w:bottom w:val="none" w:sz="0" w:space="0" w:color="auto"/>
        <w:right w:val="none" w:sz="0" w:space="0" w:color="auto"/>
      </w:divBdr>
    </w:div>
    <w:div w:id="665788485">
      <w:bodyDiv w:val="1"/>
      <w:marLeft w:val="0"/>
      <w:marRight w:val="0"/>
      <w:marTop w:val="0"/>
      <w:marBottom w:val="0"/>
      <w:divBdr>
        <w:top w:val="none" w:sz="0" w:space="0" w:color="auto"/>
        <w:left w:val="none" w:sz="0" w:space="0" w:color="auto"/>
        <w:bottom w:val="none" w:sz="0" w:space="0" w:color="auto"/>
        <w:right w:val="none" w:sz="0" w:space="0" w:color="auto"/>
      </w:divBdr>
    </w:div>
    <w:div w:id="666324924">
      <w:bodyDiv w:val="1"/>
      <w:marLeft w:val="0"/>
      <w:marRight w:val="0"/>
      <w:marTop w:val="0"/>
      <w:marBottom w:val="0"/>
      <w:divBdr>
        <w:top w:val="none" w:sz="0" w:space="0" w:color="auto"/>
        <w:left w:val="none" w:sz="0" w:space="0" w:color="auto"/>
        <w:bottom w:val="none" w:sz="0" w:space="0" w:color="auto"/>
        <w:right w:val="none" w:sz="0" w:space="0" w:color="auto"/>
      </w:divBdr>
    </w:div>
    <w:div w:id="666902901">
      <w:bodyDiv w:val="1"/>
      <w:marLeft w:val="0"/>
      <w:marRight w:val="0"/>
      <w:marTop w:val="0"/>
      <w:marBottom w:val="0"/>
      <w:divBdr>
        <w:top w:val="none" w:sz="0" w:space="0" w:color="auto"/>
        <w:left w:val="none" w:sz="0" w:space="0" w:color="auto"/>
        <w:bottom w:val="none" w:sz="0" w:space="0" w:color="auto"/>
        <w:right w:val="none" w:sz="0" w:space="0" w:color="auto"/>
      </w:divBdr>
    </w:div>
    <w:div w:id="667369492">
      <w:bodyDiv w:val="1"/>
      <w:marLeft w:val="0"/>
      <w:marRight w:val="0"/>
      <w:marTop w:val="0"/>
      <w:marBottom w:val="0"/>
      <w:divBdr>
        <w:top w:val="none" w:sz="0" w:space="0" w:color="auto"/>
        <w:left w:val="none" w:sz="0" w:space="0" w:color="auto"/>
        <w:bottom w:val="none" w:sz="0" w:space="0" w:color="auto"/>
        <w:right w:val="none" w:sz="0" w:space="0" w:color="auto"/>
      </w:divBdr>
    </w:div>
    <w:div w:id="668555531">
      <w:bodyDiv w:val="1"/>
      <w:marLeft w:val="0"/>
      <w:marRight w:val="0"/>
      <w:marTop w:val="0"/>
      <w:marBottom w:val="0"/>
      <w:divBdr>
        <w:top w:val="none" w:sz="0" w:space="0" w:color="auto"/>
        <w:left w:val="none" w:sz="0" w:space="0" w:color="auto"/>
        <w:bottom w:val="none" w:sz="0" w:space="0" w:color="auto"/>
        <w:right w:val="none" w:sz="0" w:space="0" w:color="auto"/>
      </w:divBdr>
    </w:div>
    <w:div w:id="669331902">
      <w:bodyDiv w:val="1"/>
      <w:marLeft w:val="0"/>
      <w:marRight w:val="0"/>
      <w:marTop w:val="0"/>
      <w:marBottom w:val="0"/>
      <w:divBdr>
        <w:top w:val="none" w:sz="0" w:space="0" w:color="auto"/>
        <w:left w:val="none" w:sz="0" w:space="0" w:color="auto"/>
        <w:bottom w:val="none" w:sz="0" w:space="0" w:color="auto"/>
        <w:right w:val="none" w:sz="0" w:space="0" w:color="auto"/>
      </w:divBdr>
    </w:div>
    <w:div w:id="671757331">
      <w:bodyDiv w:val="1"/>
      <w:marLeft w:val="0"/>
      <w:marRight w:val="0"/>
      <w:marTop w:val="0"/>
      <w:marBottom w:val="0"/>
      <w:divBdr>
        <w:top w:val="none" w:sz="0" w:space="0" w:color="auto"/>
        <w:left w:val="none" w:sz="0" w:space="0" w:color="auto"/>
        <w:bottom w:val="none" w:sz="0" w:space="0" w:color="auto"/>
        <w:right w:val="none" w:sz="0" w:space="0" w:color="auto"/>
      </w:divBdr>
    </w:div>
    <w:div w:id="673804737">
      <w:bodyDiv w:val="1"/>
      <w:marLeft w:val="0"/>
      <w:marRight w:val="0"/>
      <w:marTop w:val="0"/>
      <w:marBottom w:val="0"/>
      <w:divBdr>
        <w:top w:val="none" w:sz="0" w:space="0" w:color="auto"/>
        <w:left w:val="none" w:sz="0" w:space="0" w:color="auto"/>
        <w:bottom w:val="none" w:sz="0" w:space="0" w:color="auto"/>
        <w:right w:val="none" w:sz="0" w:space="0" w:color="auto"/>
      </w:divBdr>
    </w:div>
    <w:div w:id="673915085">
      <w:bodyDiv w:val="1"/>
      <w:marLeft w:val="0"/>
      <w:marRight w:val="0"/>
      <w:marTop w:val="0"/>
      <w:marBottom w:val="0"/>
      <w:divBdr>
        <w:top w:val="none" w:sz="0" w:space="0" w:color="auto"/>
        <w:left w:val="none" w:sz="0" w:space="0" w:color="auto"/>
        <w:bottom w:val="none" w:sz="0" w:space="0" w:color="auto"/>
        <w:right w:val="none" w:sz="0" w:space="0" w:color="auto"/>
      </w:divBdr>
    </w:div>
    <w:div w:id="675770846">
      <w:bodyDiv w:val="1"/>
      <w:marLeft w:val="0"/>
      <w:marRight w:val="0"/>
      <w:marTop w:val="0"/>
      <w:marBottom w:val="0"/>
      <w:divBdr>
        <w:top w:val="none" w:sz="0" w:space="0" w:color="auto"/>
        <w:left w:val="none" w:sz="0" w:space="0" w:color="auto"/>
        <w:bottom w:val="none" w:sz="0" w:space="0" w:color="auto"/>
        <w:right w:val="none" w:sz="0" w:space="0" w:color="auto"/>
      </w:divBdr>
    </w:div>
    <w:div w:id="676735111">
      <w:bodyDiv w:val="1"/>
      <w:marLeft w:val="0"/>
      <w:marRight w:val="0"/>
      <w:marTop w:val="0"/>
      <w:marBottom w:val="0"/>
      <w:divBdr>
        <w:top w:val="none" w:sz="0" w:space="0" w:color="auto"/>
        <w:left w:val="none" w:sz="0" w:space="0" w:color="auto"/>
        <w:bottom w:val="none" w:sz="0" w:space="0" w:color="auto"/>
        <w:right w:val="none" w:sz="0" w:space="0" w:color="auto"/>
      </w:divBdr>
    </w:div>
    <w:div w:id="677075281">
      <w:bodyDiv w:val="1"/>
      <w:marLeft w:val="0"/>
      <w:marRight w:val="0"/>
      <w:marTop w:val="0"/>
      <w:marBottom w:val="0"/>
      <w:divBdr>
        <w:top w:val="none" w:sz="0" w:space="0" w:color="auto"/>
        <w:left w:val="none" w:sz="0" w:space="0" w:color="auto"/>
        <w:bottom w:val="none" w:sz="0" w:space="0" w:color="auto"/>
        <w:right w:val="none" w:sz="0" w:space="0" w:color="auto"/>
      </w:divBdr>
    </w:div>
    <w:div w:id="678586041">
      <w:bodyDiv w:val="1"/>
      <w:marLeft w:val="0"/>
      <w:marRight w:val="0"/>
      <w:marTop w:val="0"/>
      <w:marBottom w:val="0"/>
      <w:divBdr>
        <w:top w:val="none" w:sz="0" w:space="0" w:color="auto"/>
        <w:left w:val="none" w:sz="0" w:space="0" w:color="auto"/>
        <w:bottom w:val="none" w:sz="0" w:space="0" w:color="auto"/>
        <w:right w:val="none" w:sz="0" w:space="0" w:color="auto"/>
      </w:divBdr>
    </w:div>
    <w:div w:id="679309436">
      <w:bodyDiv w:val="1"/>
      <w:marLeft w:val="0"/>
      <w:marRight w:val="0"/>
      <w:marTop w:val="0"/>
      <w:marBottom w:val="0"/>
      <w:divBdr>
        <w:top w:val="none" w:sz="0" w:space="0" w:color="auto"/>
        <w:left w:val="none" w:sz="0" w:space="0" w:color="auto"/>
        <w:bottom w:val="none" w:sz="0" w:space="0" w:color="auto"/>
        <w:right w:val="none" w:sz="0" w:space="0" w:color="auto"/>
      </w:divBdr>
    </w:div>
    <w:div w:id="680861085">
      <w:bodyDiv w:val="1"/>
      <w:marLeft w:val="0"/>
      <w:marRight w:val="0"/>
      <w:marTop w:val="0"/>
      <w:marBottom w:val="0"/>
      <w:divBdr>
        <w:top w:val="none" w:sz="0" w:space="0" w:color="auto"/>
        <w:left w:val="none" w:sz="0" w:space="0" w:color="auto"/>
        <w:bottom w:val="none" w:sz="0" w:space="0" w:color="auto"/>
        <w:right w:val="none" w:sz="0" w:space="0" w:color="auto"/>
      </w:divBdr>
    </w:div>
    <w:div w:id="682633975">
      <w:bodyDiv w:val="1"/>
      <w:marLeft w:val="0"/>
      <w:marRight w:val="0"/>
      <w:marTop w:val="0"/>
      <w:marBottom w:val="0"/>
      <w:divBdr>
        <w:top w:val="none" w:sz="0" w:space="0" w:color="auto"/>
        <w:left w:val="none" w:sz="0" w:space="0" w:color="auto"/>
        <w:bottom w:val="none" w:sz="0" w:space="0" w:color="auto"/>
        <w:right w:val="none" w:sz="0" w:space="0" w:color="auto"/>
      </w:divBdr>
    </w:div>
    <w:div w:id="685719644">
      <w:bodyDiv w:val="1"/>
      <w:marLeft w:val="0"/>
      <w:marRight w:val="0"/>
      <w:marTop w:val="0"/>
      <w:marBottom w:val="0"/>
      <w:divBdr>
        <w:top w:val="none" w:sz="0" w:space="0" w:color="auto"/>
        <w:left w:val="none" w:sz="0" w:space="0" w:color="auto"/>
        <w:bottom w:val="none" w:sz="0" w:space="0" w:color="auto"/>
        <w:right w:val="none" w:sz="0" w:space="0" w:color="auto"/>
      </w:divBdr>
    </w:div>
    <w:div w:id="685791616">
      <w:bodyDiv w:val="1"/>
      <w:marLeft w:val="0"/>
      <w:marRight w:val="0"/>
      <w:marTop w:val="0"/>
      <w:marBottom w:val="0"/>
      <w:divBdr>
        <w:top w:val="none" w:sz="0" w:space="0" w:color="auto"/>
        <w:left w:val="none" w:sz="0" w:space="0" w:color="auto"/>
        <w:bottom w:val="none" w:sz="0" w:space="0" w:color="auto"/>
        <w:right w:val="none" w:sz="0" w:space="0" w:color="auto"/>
      </w:divBdr>
    </w:div>
    <w:div w:id="686449906">
      <w:bodyDiv w:val="1"/>
      <w:marLeft w:val="0"/>
      <w:marRight w:val="0"/>
      <w:marTop w:val="0"/>
      <w:marBottom w:val="0"/>
      <w:divBdr>
        <w:top w:val="none" w:sz="0" w:space="0" w:color="auto"/>
        <w:left w:val="none" w:sz="0" w:space="0" w:color="auto"/>
        <w:bottom w:val="none" w:sz="0" w:space="0" w:color="auto"/>
        <w:right w:val="none" w:sz="0" w:space="0" w:color="auto"/>
      </w:divBdr>
    </w:div>
    <w:div w:id="687681826">
      <w:bodyDiv w:val="1"/>
      <w:marLeft w:val="0"/>
      <w:marRight w:val="0"/>
      <w:marTop w:val="0"/>
      <w:marBottom w:val="0"/>
      <w:divBdr>
        <w:top w:val="none" w:sz="0" w:space="0" w:color="auto"/>
        <w:left w:val="none" w:sz="0" w:space="0" w:color="auto"/>
        <w:bottom w:val="none" w:sz="0" w:space="0" w:color="auto"/>
        <w:right w:val="none" w:sz="0" w:space="0" w:color="auto"/>
      </w:divBdr>
    </w:div>
    <w:div w:id="688994764">
      <w:bodyDiv w:val="1"/>
      <w:marLeft w:val="0"/>
      <w:marRight w:val="0"/>
      <w:marTop w:val="0"/>
      <w:marBottom w:val="0"/>
      <w:divBdr>
        <w:top w:val="none" w:sz="0" w:space="0" w:color="auto"/>
        <w:left w:val="none" w:sz="0" w:space="0" w:color="auto"/>
        <w:bottom w:val="none" w:sz="0" w:space="0" w:color="auto"/>
        <w:right w:val="none" w:sz="0" w:space="0" w:color="auto"/>
      </w:divBdr>
    </w:div>
    <w:div w:id="689840516">
      <w:bodyDiv w:val="1"/>
      <w:marLeft w:val="0"/>
      <w:marRight w:val="0"/>
      <w:marTop w:val="0"/>
      <w:marBottom w:val="0"/>
      <w:divBdr>
        <w:top w:val="none" w:sz="0" w:space="0" w:color="auto"/>
        <w:left w:val="none" w:sz="0" w:space="0" w:color="auto"/>
        <w:bottom w:val="none" w:sz="0" w:space="0" w:color="auto"/>
        <w:right w:val="none" w:sz="0" w:space="0" w:color="auto"/>
      </w:divBdr>
    </w:div>
    <w:div w:id="691763709">
      <w:bodyDiv w:val="1"/>
      <w:marLeft w:val="0"/>
      <w:marRight w:val="0"/>
      <w:marTop w:val="0"/>
      <w:marBottom w:val="0"/>
      <w:divBdr>
        <w:top w:val="none" w:sz="0" w:space="0" w:color="auto"/>
        <w:left w:val="none" w:sz="0" w:space="0" w:color="auto"/>
        <w:bottom w:val="none" w:sz="0" w:space="0" w:color="auto"/>
        <w:right w:val="none" w:sz="0" w:space="0" w:color="auto"/>
      </w:divBdr>
    </w:div>
    <w:div w:id="693187969">
      <w:bodyDiv w:val="1"/>
      <w:marLeft w:val="0"/>
      <w:marRight w:val="0"/>
      <w:marTop w:val="0"/>
      <w:marBottom w:val="0"/>
      <w:divBdr>
        <w:top w:val="none" w:sz="0" w:space="0" w:color="auto"/>
        <w:left w:val="none" w:sz="0" w:space="0" w:color="auto"/>
        <w:bottom w:val="none" w:sz="0" w:space="0" w:color="auto"/>
        <w:right w:val="none" w:sz="0" w:space="0" w:color="auto"/>
      </w:divBdr>
    </w:div>
    <w:div w:id="696001963">
      <w:bodyDiv w:val="1"/>
      <w:marLeft w:val="0"/>
      <w:marRight w:val="0"/>
      <w:marTop w:val="0"/>
      <w:marBottom w:val="0"/>
      <w:divBdr>
        <w:top w:val="none" w:sz="0" w:space="0" w:color="auto"/>
        <w:left w:val="none" w:sz="0" w:space="0" w:color="auto"/>
        <w:bottom w:val="none" w:sz="0" w:space="0" w:color="auto"/>
        <w:right w:val="none" w:sz="0" w:space="0" w:color="auto"/>
      </w:divBdr>
    </w:div>
    <w:div w:id="697657124">
      <w:bodyDiv w:val="1"/>
      <w:marLeft w:val="0"/>
      <w:marRight w:val="0"/>
      <w:marTop w:val="0"/>
      <w:marBottom w:val="0"/>
      <w:divBdr>
        <w:top w:val="none" w:sz="0" w:space="0" w:color="auto"/>
        <w:left w:val="none" w:sz="0" w:space="0" w:color="auto"/>
        <w:bottom w:val="none" w:sz="0" w:space="0" w:color="auto"/>
        <w:right w:val="none" w:sz="0" w:space="0" w:color="auto"/>
      </w:divBdr>
    </w:div>
    <w:div w:id="697706892">
      <w:bodyDiv w:val="1"/>
      <w:marLeft w:val="0"/>
      <w:marRight w:val="0"/>
      <w:marTop w:val="0"/>
      <w:marBottom w:val="0"/>
      <w:divBdr>
        <w:top w:val="none" w:sz="0" w:space="0" w:color="auto"/>
        <w:left w:val="none" w:sz="0" w:space="0" w:color="auto"/>
        <w:bottom w:val="none" w:sz="0" w:space="0" w:color="auto"/>
        <w:right w:val="none" w:sz="0" w:space="0" w:color="auto"/>
      </w:divBdr>
    </w:div>
    <w:div w:id="698776409">
      <w:bodyDiv w:val="1"/>
      <w:marLeft w:val="0"/>
      <w:marRight w:val="0"/>
      <w:marTop w:val="0"/>
      <w:marBottom w:val="0"/>
      <w:divBdr>
        <w:top w:val="none" w:sz="0" w:space="0" w:color="auto"/>
        <w:left w:val="none" w:sz="0" w:space="0" w:color="auto"/>
        <w:bottom w:val="none" w:sz="0" w:space="0" w:color="auto"/>
        <w:right w:val="none" w:sz="0" w:space="0" w:color="auto"/>
      </w:divBdr>
    </w:div>
    <w:div w:id="701051191">
      <w:bodyDiv w:val="1"/>
      <w:marLeft w:val="0"/>
      <w:marRight w:val="0"/>
      <w:marTop w:val="0"/>
      <w:marBottom w:val="0"/>
      <w:divBdr>
        <w:top w:val="none" w:sz="0" w:space="0" w:color="auto"/>
        <w:left w:val="none" w:sz="0" w:space="0" w:color="auto"/>
        <w:bottom w:val="none" w:sz="0" w:space="0" w:color="auto"/>
        <w:right w:val="none" w:sz="0" w:space="0" w:color="auto"/>
      </w:divBdr>
    </w:div>
    <w:div w:id="702439461">
      <w:bodyDiv w:val="1"/>
      <w:marLeft w:val="0"/>
      <w:marRight w:val="0"/>
      <w:marTop w:val="0"/>
      <w:marBottom w:val="0"/>
      <w:divBdr>
        <w:top w:val="none" w:sz="0" w:space="0" w:color="auto"/>
        <w:left w:val="none" w:sz="0" w:space="0" w:color="auto"/>
        <w:bottom w:val="none" w:sz="0" w:space="0" w:color="auto"/>
        <w:right w:val="none" w:sz="0" w:space="0" w:color="auto"/>
      </w:divBdr>
    </w:div>
    <w:div w:id="703402343">
      <w:bodyDiv w:val="1"/>
      <w:marLeft w:val="0"/>
      <w:marRight w:val="0"/>
      <w:marTop w:val="0"/>
      <w:marBottom w:val="0"/>
      <w:divBdr>
        <w:top w:val="none" w:sz="0" w:space="0" w:color="auto"/>
        <w:left w:val="none" w:sz="0" w:space="0" w:color="auto"/>
        <w:bottom w:val="none" w:sz="0" w:space="0" w:color="auto"/>
        <w:right w:val="none" w:sz="0" w:space="0" w:color="auto"/>
      </w:divBdr>
    </w:div>
    <w:div w:id="703598614">
      <w:bodyDiv w:val="1"/>
      <w:marLeft w:val="0"/>
      <w:marRight w:val="0"/>
      <w:marTop w:val="0"/>
      <w:marBottom w:val="0"/>
      <w:divBdr>
        <w:top w:val="none" w:sz="0" w:space="0" w:color="auto"/>
        <w:left w:val="none" w:sz="0" w:space="0" w:color="auto"/>
        <w:bottom w:val="none" w:sz="0" w:space="0" w:color="auto"/>
        <w:right w:val="none" w:sz="0" w:space="0" w:color="auto"/>
      </w:divBdr>
    </w:div>
    <w:div w:id="704865508">
      <w:bodyDiv w:val="1"/>
      <w:marLeft w:val="0"/>
      <w:marRight w:val="0"/>
      <w:marTop w:val="0"/>
      <w:marBottom w:val="0"/>
      <w:divBdr>
        <w:top w:val="none" w:sz="0" w:space="0" w:color="auto"/>
        <w:left w:val="none" w:sz="0" w:space="0" w:color="auto"/>
        <w:bottom w:val="none" w:sz="0" w:space="0" w:color="auto"/>
        <w:right w:val="none" w:sz="0" w:space="0" w:color="auto"/>
      </w:divBdr>
    </w:div>
    <w:div w:id="705257090">
      <w:bodyDiv w:val="1"/>
      <w:marLeft w:val="0"/>
      <w:marRight w:val="0"/>
      <w:marTop w:val="0"/>
      <w:marBottom w:val="0"/>
      <w:divBdr>
        <w:top w:val="none" w:sz="0" w:space="0" w:color="auto"/>
        <w:left w:val="none" w:sz="0" w:space="0" w:color="auto"/>
        <w:bottom w:val="none" w:sz="0" w:space="0" w:color="auto"/>
        <w:right w:val="none" w:sz="0" w:space="0" w:color="auto"/>
      </w:divBdr>
    </w:div>
    <w:div w:id="707142928">
      <w:bodyDiv w:val="1"/>
      <w:marLeft w:val="0"/>
      <w:marRight w:val="0"/>
      <w:marTop w:val="0"/>
      <w:marBottom w:val="0"/>
      <w:divBdr>
        <w:top w:val="none" w:sz="0" w:space="0" w:color="auto"/>
        <w:left w:val="none" w:sz="0" w:space="0" w:color="auto"/>
        <w:bottom w:val="none" w:sz="0" w:space="0" w:color="auto"/>
        <w:right w:val="none" w:sz="0" w:space="0" w:color="auto"/>
      </w:divBdr>
    </w:div>
    <w:div w:id="708530748">
      <w:bodyDiv w:val="1"/>
      <w:marLeft w:val="0"/>
      <w:marRight w:val="0"/>
      <w:marTop w:val="0"/>
      <w:marBottom w:val="0"/>
      <w:divBdr>
        <w:top w:val="none" w:sz="0" w:space="0" w:color="auto"/>
        <w:left w:val="none" w:sz="0" w:space="0" w:color="auto"/>
        <w:bottom w:val="none" w:sz="0" w:space="0" w:color="auto"/>
        <w:right w:val="none" w:sz="0" w:space="0" w:color="auto"/>
      </w:divBdr>
    </w:div>
    <w:div w:id="709453837">
      <w:bodyDiv w:val="1"/>
      <w:marLeft w:val="0"/>
      <w:marRight w:val="0"/>
      <w:marTop w:val="0"/>
      <w:marBottom w:val="0"/>
      <w:divBdr>
        <w:top w:val="none" w:sz="0" w:space="0" w:color="auto"/>
        <w:left w:val="none" w:sz="0" w:space="0" w:color="auto"/>
        <w:bottom w:val="none" w:sz="0" w:space="0" w:color="auto"/>
        <w:right w:val="none" w:sz="0" w:space="0" w:color="auto"/>
      </w:divBdr>
    </w:div>
    <w:div w:id="711733272">
      <w:bodyDiv w:val="1"/>
      <w:marLeft w:val="0"/>
      <w:marRight w:val="0"/>
      <w:marTop w:val="0"/>
      <w:marBottom w:val="0"/>
      <w:divBdr>
        <w:top w:val="none" w:sz="0" w:space="0" w:color="auto"/>
        <w:left w:val="none" w:sz="0" w:space="0" w:color="auto"/>
        <w:bottom w:val="none" w:sz="0" w:space="0" w:color="auto"/>
        <w:right w:val="none" w:sz="0" w:space="0" w:color="auto"/>
      </w:divBdr>
    </w:div>
    <w:div w:id="713047642">
      <w:bodyDiv w:val="1"/>
      <w:marLeft w:val="0"/>
      <w:marRight w:val="0"/>
      <w:marTop w:val="0"/>
      <w:marBottom w:val="0"/>
      <w:divBdr>
        <w:top w:val="none" w:sz="0" w:space="0" w:color="auto"/>
        <w:left w:val="none" w:sz="0" w:space="0" w:color="auto"/>
        <w:bottom w:val="none" w:sz="0" w:space="0" w:color="auto"/>
        <w:right w:val="none" w:sz="0" w:space="0" w:color="auto"/>
      </w:divBdr>
    </w:div>
    <w:div w:id="713505945">
      <w:bodyDiv w:val="1"/>
      <w:marLeft w:val="0"/>
      <w:marRight w:val="0"/>
      <w:marTop w:val="0"/>
      <w:marBottom w:val="0"/>
      <w:divBdr>
        <w:top w:val="none" w:sz="0" w:space="0" w:color="auto"/>
        <w:left w:val="none" w:sz="0" w:space="0" w:color="auto"/>
        <w:bottom w:val="none" w:sz="0" w:space="0" w:color="auto"/>
        <w:right w:val="none" w:sz="0" w:space="0" w:color="auto"/>
      </w:divBdr>
    </w:div>
    <w:div w:id="715155012">
      <w:bodyDiv w:val="1"/>
      <w:marLeft w:val="0"/>
      <w:marRight w:val="0"/>
      <w:marTop w:val="0"/>
      <w:marBottom w:val="0"/>
      <w:divBdr>
        <w:top w:val="none" w:sz="0" w:space="0" w:color="auto"/>
        <w:left w:val="none" w:sz="0" w:space="0" w:color="auto"/>
        <w:bottom w:val="none" w:sz="0" w:space="0" w:color="auto"/>
        <w:right w:val="none" w:sz="0" w:space="0" w:color="auto"/>
      </w:divBdr>
    </w:div>
    <w:div w:id="715272892">
      <w:bodyDiv w:val="1"/>
      <w:marLeft w:val="0"/>
      <w:marRight w:val="0"/>
      <w:marTop w:val="0"/>
      <w:marBottom w:val="0"/>
      <w:divBdr>
        <w:top w:val="none" w:sz="0" w:space="0" w:color="auto"/>
        <w:left w:val="none" w:sz="0" w:space="0" w:color="auto"/>
        <w:bottom w:val="none" w:sz="0" w:space="0" w:color="auto"/>
        <w:right w:val="none" w:sz="0" w:space="0" w:color="auto"/>
      </w:divBdr>
    </w:div>
    <w:div w:id="716590684">
      <w:bodyDiv w:val="1"/>
      <w:marLeft w:val="0"/>
      <w:marRight w:val="0"/>
      <w:marTop w:val="0"/>
      <w:marBottom w:val="0"/>
      <w:divBdr>
        <w:top w:val="none" w:sz="0" w:space="0" w:color="auto"/>
        <w:left w:val="none" w:sz="0" w:space="0" w:color="auto"/>
        <w:bottom w:val="none" w:sz="0" w:space="0" w:color="auto"/>
        <w:right w:val="none" w:sz="0" w:space="0" w:color="auto"/>
      </w:divBdr>
    </w:div>
    <w:div w:id="717897680">
      <w:bodyDiv w:val="1"/>
      <w:marLeft w:val="0"/>
      <w:marRight w:val="0"/>
      <w:marTop w:val="0"/>
      <w:marBottom w:val="0"/>
      <w:divBdr>
        <w:top w:val="none" w:sz="0" w:space="0" w:color="auto"/>
        <w:left w:val="none" w:sz="0" w:space="0" w:color="auto"/>
        <w:bottom w:val="none" w:sz="0" w:space="0" w:color="auto"/>
        <w:right w:val="none" w:sz="0" w:space="0" w:color="auto"/>
      </w:divBdr>
    </w:div>
    <w:div w:id="718941678">
      <w:bodyDiv w:val="1"/>
      <w:marLeft w:val="0"/>
      <w:marRight w:val="0"/>
      <w:marTop w:val="0"/>
      <w:marBottom w:val="0"/>
      <w:divBdr>
        <w:top w:val="none" w:sz="0" w:space="0" w:color="auto"/>
        <w:left w:val="none" w:sz="0" w:space="0" w:color="auto"/>
        <w:bottom w:val="none" w:sz="0" w:space="0" w:color="auto"/>
        <w:right w:val="none" w:sz="0" w:space="0" w:color="auto"/>
      </w:divBdr>
    </w:div>
    <w:div w:id="719867919">
      <w:bodyDiv w:val="1"/>
      <w:marLeft w:val="0"/>
      <w:marRight w:val="0"/>
      <w:marTop w:val="0"/>
      <w:marBottom w:val="0"/>
      <w:divBdr>
        <w:top w:val="none" w:sz="0" w:space="0" w:color="auto"/>
        <w:left w:val="none" w:sz="0" w:space="0" w:color="auto"/>
        <w:bottom w:val="none" w:sz="0" w:space="0" w:color="auto"/>
        <w:right w:val="none" w:sz="0" w:space="0" w:color="auto"/>
      </w:divBdr>
    </w:div>
    <w:div w:id="720514758">
      <w:bodyDiv w:val="1"/>
      <w:marLeft w:val="0"/>
      <w:marRight w:val="0"/>
      <w:marTop w:val="0"/>
      <w:marBottom w:val="0"/>
      <w:divBdr>
        <w:top w:val="none" w:sz="0" w:space="0" w:color="auto"/>
        <w:left w:val="none" w:sz="0" w:space="0" w:color="auto"/>
        <w:bottom w:val="none" w:sz="0" w:space="0" w:color="auto"/>
        <w:right w:val="none" w:sz="0" w:space="0" w:color="auto"/>
      </w:divBdr>
    </w:div>
    <w:div w:id="720789907">
      <w:bodyDiv w:val="1"/>
      <w:marLeft w:val="0"/>
      <w:marRight w:val="0"/>
      <w:marTop w:val="0"/>
      <w:marBottom w:val="0"/>
      <w:divBdr>
        <w:top w:val="none" w:sz="0" w:space="0" w:color="auto"/>
        <w:left w:val="none" w:sz="0" w:space="0" w:color="auto"/>
        <w:bottom w:val="none" w:sz="0" w:space="0" w:color="auto"/>
        <w:right w:val="none" w:sz="0" w:space="0" w:color="auto"/>
      </w:divBdr>
    </w:div>
    <w:div w:id="723220725">
      <w:bodyDiv w:val="1"/>
      <w:marLeft w:val="0"/>
      <w:marRight w:val="0"/>
      <w:marTop w:val="0"/>
      <w:marBottom w:val="0"/>
      <w:divBdr>
        <w:top w:val="none" w:sz="0" w:space="0" w:color="auto"/>
        <w:left w:val="none" w:sz="0" w:space="0" w:color="auto"/>
        <w:bottom w:val="none" w:sz="0" w:space="0" w:color="auto"/>
        <w:right w:val="none" w:sz="0" w:space="0" w:color="auto"/>
      </w:divBdr>
    </w:div>
    <w:div w:id="725375902">
      <w:bodyDiv w:val="1"/>
      <w:marLeft w:val="0"/>
      <w:marRight w:val="0"/>
      <w:marTop w:val="0"/>
      <w:marBottom w:val="0"/>
      <w:divBdr>
        <w:top w:val="none" w:sz="0" w:space="0" w:color="auto"/>
        <w:left w:val="none" w:sz="0" w:space="0" w:color="auto"/>
        <w:bottom w:val="none" w:sz="0" w:space="0" w:color="auto"/>
        <w:right w:val="none" w:sz="0" w:space="0" w:color="auto"/>
      </w:divBdr>
    </w:div>
    <w:div w:id="731004042">
      <w:bodyDiv w:val="1"/>
      <w:marLeft w:val="0"/>
      <w:marRight w:val="0"/>
      <w:marTop w:val="0"/>
      <w:marBottom w:val="0"/>
      <w:divBdr>
        <w:top w:val="none" w:sz="0" w:space="0" w:color="auto"/>
        <w:left w:val="none" w:sz="0" w:space="0" w:color="auto"/>
        <w:bottom w:val="none" w:sz="0" w:space="0" w:color="auto"/>
        <w:right w:val="none" w:sz="0" w:space="0" w:color="auto"/>
      </w:divBdr>
    </w:div>
    <w:div w:id="738287678">
      <w:bodyDiv w:val="1"/>
      <w:marLeft w:val="0"/>
      <w:marRight w:val="0"/>
      <w:marTop w:val="0"/>
      <w:marBottom w:val="0"/>
      <w:divBdr>
        <w:top w:val="none" w:sz="0" w:space="0" w:color="auto"/>
        <w:left w:val="none" w:sz="0" w:space="0" w:color="auto"/>
        <w:bottom w:val="none" w:sz="0" w:space="0" w:color="auto"/>
        <w:right w:val="none" w:sz="0" w:space="0" w:color="auto"/>
      </w:divBdr>
    </w:div>
    <w:div w:id="739401890">
      <w:bodyDiv w:val="1"/>
      <w:marLeft w:val="0"/>
      <w:marRight w:val="0"/>
      <w:marTop w:val="0"/>
      <w:marBottom w:val="0"/>
      <w:divBdr>
        <w:top w:val="none" w:sz="0" w:space="0" w:color="auto"/>
        <w:left w:val="none" w:sz="0" w:space="0" w:color="auto"/>
        <w:bottom w:val="none" w:sz="0" w:space="0" w:color="auto"/>
        <w:right w:val="none" w:sz="0" w:space="0" w:color="auto"/>
      </w:divBdr>
    </w:div>
    <w:div w:id="739598283">
      <w:bodyDiv w:val="1"/>
      <w:marLeft w:val="0"/>
      <w:marRight w:val="0"/>
      <w:marTop w:val="0"/>
      <w:marBottom w:val="0"/>
      <w:divBdr>
        <w:top w:val="none" w:sz="0" w:space="0" w:color="auto"/>
        <w:left w:val="none" w:sz="0" w:space="0" w:color="auto"/>
        <w:bottom w:val="none" w:sz="0" w:space="0" w:color="auto"/>
        <w:right w:val="none" w:sz="0" w:space="0" w:color="auto"/>
      </w:divBdr>
    </w:div>
    <w:div w:id="740642159">
      <w:bodyDiv w:val="1"/>
      <w:marLeft w:val="0"/>
      <w:marRight w:val="0"/>
      <w:marTop w:val="0"/>
      <w:marBottom w:val="0"/>
      <w:divBdr>
        <w:top w:val="none" w:sz="0" w:space="0" w:color="auto"/>
        <w:left w:val="none" w:sz="0" w:space="0" w:color="auto"/>
        <w:bottom w:val="none" w:sz="0" w:space="0" w:color="auto"/>
        <w:right w:val="none" w:sz="0" w:space="0" w:color="auto"/>
      </w:divBdr>
    </w:div>
    <w:div w:id="741215421">
      <w:bodyDiv w:val="1"/>
      <w:marLeft w:val="0"/>
      <w:marRight w:val="0"/>
      <w:marTop w:val="0"/>
      <w:marBottom w:val="0"/>
      <w:divBdr>
        <w:top w:val="none" w:sz="0" w:space="0" w:color="auto"/>
        <w:left w:val="none" w:sz="0" w:space="0" w:color="auto"/>
        <w:bottom w:val="none" w:sz="0" w:space="0" w:color="auto"/>
        <w:right w:val="none" w:sz="0" w:space="0" w:color="auto"/>
      </w:divBdr>
    </w:div>
    <w:div w:id="741298710">
      <w:bodyDiv w:val="1"/>
      <w:marLeft w:val="0"/>
      <w:marRight w:val="0"/>
      <w:marTop w:val="0"/>
      <w:marBottom w:val="0"/>
      <w:divBdr>
        <w:top w:val="none" w:sz="0" w:space="0" w:color="auto"/>
        <w:left w:val="none" w:sz="0" w:space="0" w:color="auto"/>
        <w:bottom w:val="none" w:sz="0" w:space="0" w:color="auto"/>
        <w:right w:val="none" w:sz="0" w:space="0" w:color="auto"/>
      </w:divBdr>
    </w:div>
    <w:div w:id="742607290">
      <w:bodyDiv w:val="1"/>
      <w:marLeft w:val="0"/>
      <w:marRight w:val="0"/>
      <w:marTop w:val="0"/>
      <w:marBottom w:val="0"/>
      <w:divBdr>
        <w:top w:val="none" w:sz="0" w:space="0" w:color="auto"/>
        <w:left w:val="none" w:sz="0" w:space="0" w:color="auto"/>
        <w:bottom w:val="none" w:sz="0" w:space="0" w:color="auto"/>
        <w:right w:val="none" w:sz="0" w:space="0" w:color="auto"/>
      </w:divBdr>
    </w:div>
    <w:div w:id="743185198">
      <w:bodyDiv w:val="1"/>
      <w:marLeft w:val="0"/>
      <w:marRight w:val="0"/>
      <w:marTop w:val="0"/>
      <w:marBottom w:val="0"/>
      <w:divBdr>
        <w:top w:val="none" w:sz="0" w:space="0" w:color="auto"/>
        <w:left w:val="none" w:sz="0" w:space="0" w:color="auto"/>
        <w:bottom w:val="none" w:sz="0" w:space="0" w:color="auto"/>
        <w:right w:val="none" w:sz="0" w:space="0" w:color="auto"/>
      </w:divBdr>
    </w:div>
    <w:div w:id="743916552">
      <w:bodyDiv w:val="1"/>
      <w:marLeft w:val="0"/>
      <w:marRight w:val="0"/>
      <w:marTop w:val="0"/>
      <w:marBottom w:val="0"/>
      <w:divBdr>
        <w:top w:val="none" w:sz="0" w:space="0" w:color="auto"/>
        <w:left w:val="none" w:sz="0" w:space="0" w:color="auto"/>
        <w:bottom w:val="none" w:sz="0" w:space="0" w:color="auto"/>
        <w:right w:val="none" w:sz="0" w:space="0" w:color="auto"/>
      </w:divBdr>
    </w:div>
    <w:div w:id="745297101">
      <w:bodyDiv w:val="1"/>
      <w:marLeft w:val="0"/>
      <w:marRight w:val="0"/>
      <w:marTop w:val="0"/>
      <w:marBottom w:val="0"/>
      <w:divBdr>
        <w:top w:val="none" w:sz="0" w:space="0" w:color="auto"/>
        <w:left w:val="none" w:sz="0" w:space="0" w:color="auto"/>
        <w:bottom w:val="none" w:sz="0" w:space="0" w:color="auto"/>
        <w:right w:val="none" w:sz="0" w:space="0" w:color="auto"/>
      </w:divBdr>
    </w:div>
    <w:div w:id="745496319">
      <w:bodyDiv w:val="1"/>
      <w:marLeft w:val="0"/>
      <w:marRight w:val="0"/>
      <w:marTop w:val="0"/>
      <w:marBottom w:val="0"/>
      <w:divBdr>
        <w:top w:val="none" w:sz="0" w:space="0" w:color="auto"/>
        <w:left w:val="none" w:sz="0" w:space="0" w:color="auto"/>
        <w:bottom w:val="none" w:sz="0" w:space="0" w:color="auto"/>
        <w:right w:val="none" w:sz="0" w:space="0" w:color="auto"/>
      </w:divBdr>
    </w:div>
    <w:div w:id="746459151">
      <w:bodyDiv w:val="1"/>
      <w:marLeft w:val="0"/>
      <w:marRight w:val="0"/>
      <w:marTop w:val="0"/>
      <w:marBottom w:val="0"/>
      <w:divBdr>
        <w:top w:val="none" w:sz="0" w:space="0" w:color="auto"/>
        <w:left w:val="none" w:sz="0" w:space="0" w:color="auto"/>
        <w:bottom w:val="none" w:sz="0" w:space="0" w:color="auto"/>
        <w:right w:val="none" w:sz="0" w:space="0" w:color="auto"/>
      </w:divBdr>
    </w:div>
    <w:div w:id="746614563">
      <w:bodyDiv w:val="1"/>
      <w:marLeft w:val="0"/>
      <w:marRight w:val="0"/>
      <w:marTop w:val="0"/>
      <w:marBottom w:val="0"/>
      <w:divBdr>
        <w:top w:val="none" w:sz="0" w:space="0" w:color="auto"/>
        <w:left w:val="none" w:sz="0" w:space="0" w:color="auto"/>
        <w:bottom w:val="none" w:sz="0" w:space="0" w:color="auto"/>
        <w:right w:val="none" w:sz="0" w:space="0" w:color="auto"/>
      </w:divBdr>
    </w:div>
    <w:div w:id="747658625">
      <w:bodyDiv w:val="1"/>
      <w:marLeft w:val="0"/>
      <w:marRight w:val="0"/>
      <w:marTop w:val="0"/>
      <w:marBottom w:val="0"/>
      <w:divBdr>
        <w:top w:val="none" w:sz="0" w:space="0" w:color="auto"/>
        <w:left w:val="none" w:sz="0" w:space="0" w:color="auto"/>
        <w:bottom w:val="none" w:sz="0" w:space="0" w:color="auto"/>
        <w:right w:val="none" w:sz="0" w:space="0" w:color="auto"/>
      </w:divBdr>
    </w:div>
    <w:div w:id="747769358">
      <w:bodyDiv w:val="1"/>
      <w:marLeft w:val="0"/>
      <w:marRight w:val="0"/>
      <w:marTop w:val="0"/>
      <w:marBottom w:val="0"/>
      <w:divBdr>
        <w:top w:val="none" w:sz="0" w:space="0" w:color="auto"/>
        <w:left w:val="none" w:sz="0" w:space="0" w:color="auto"/>
        <w:bottom w:val="none" w:sz="0" w:space="0" w:color="auto"/>
        <w:right w:val="none" w:sz="0" w:space="0" w:color="auto"/>
      </w:divBdr>
    </w:div>
    <w:div w:id="747918811">
      <w:bodyDiv w:val="1"/>
      <w:marLeft w:val="0"/>
      <w:marRight w:val="0"/>
      <w:marTop w:val="0"/>
      <w:marBottom w:val="0"/>
      <w:divBdr>
        <w:top w:val="none" w:sz="0" w:space="0" w:color="auto"/>
        <w:left w:val="none" w:sz="0" w:space="0" w:color="auto"/>
        <w:bottom w:val="none" w:sz="0" w:space="0" w:color="auto"/>
        <w:right w:val="none" w:sz="0" w:space="0" w:color="auto"/>
      </w:divBdr>
    </w:div>
    <w:div w:id="749305452">
      <w:bodyDiv w:val="1"/>
      <w:marLeft w:val="0"/>
      <w:marRight w:val="0"/>
      <w:marTop w:val="0"/>
      <w:marBottom w:val="0"/>
      <w:divBdr>
        <w:top w:val="none" w:sz="0" w:space="0" w:color="auto"/>
        <w:left w:val="none" w:sz="0" w:space="0" w:color="auto"/>
        <w:bottom w:val="none" w:sz="0" w:space="0" w:color="auto"/>
        <w:right w:val="none" w:sz="0" w:space="0" w:color="auto"/>
      </w:divBdr>
    </w:div>
    <w:div w:id="749427979">
      <w:bodyDiv w:val="1"/>
      <w:marLeft w:val="0"/>
      <w:marRight w:val="0"/>
      <w:marTop w:val="0"/>
      <w:marBottom w:val="0"/>
      <w:divBdr>
        <w:top w:val="none" w:sz="0" w:space="0" w:color="auto"/>
        <w:left w:val="none" w:sz="0" w:space="0" w:color="auto"/>
        <w:bottom w:val="none" w:sz="0" w:space="0" w:color="auto"/>
        <w:right w:val="none" w:sz="0" w:space="0" w:color="auto"/>
      </w:divBdr>
    </w:div>
    <w:div w:id="749499256">
      <w:bodyDiv w:val="1"/>
      <w:marLeft w:val="0"/>
      <w:marRight w:val="0"/>
      <w:marTop w:val="0"/>
      <w:marBottom w:val="0"/>
      <w:divBdr>
        <w:top w:val="none" w:sz="0" w:space="0" w:color="auto"/>
        <w:left w:val="none" w:sz="0" w:space="0" w:color="auto"/>
        <w:bottom w:val="none" w:sz="0" w:space="0" w:color="auto"/>
        <w:right w:val="none" w:sz="0" w:space="0" w:color="auto"/>
      </w:divBdr>
    </w:div>
    <w:div w:id="749812946">
      <w:bodyDiv w:val="1"/>
      <w:marLeft w:val="0"/>
      <w:marRight w:val="0"/>
      <w:marTop w:val="0"/>
      <w:marBottom w:val="0"/>
      <w:divBdr>
        <w:top w:val="none" w:sz="0" w:space="0" w:color="auto"/>
        <w:left w:val="none" w:sz="0" w:space="0" w:color="auto"/>
        <w:bottom w:val="none" w:sz="0" w:space="0" w:color="auto"/>
        <w:right w:val="none" w:sz="0" w:space="0" w:color="auto"/>
      </w:divBdr>
    </w:div>
    <w:div w:id="750202690">
      <w:bodyDiv w:val="1"/>
      <w:marLeft w:val="0"/>
      <w:marRight w:val="0"/>
      <w:marTop w:val="0"/>
      <w:marBottom w:val="0"/>
      <w:divBdr>
        <w:top w:val="none" w:sz="0" w:space="0" w:color="auto"/>
        <w:left w:val="none" w:sz="0" w:space="0" w:color="auto"/>
        <w:bottom w:val="none" w:sz="0" w:space="0" w:color="auto"/>
        <w:right w:val="none" w:sz="0" w:space="0" w:color="auto"/>
      </w:divBdr>
    </w:div>
    <w:div w:id="751509589">
      <w:bodyDiv w:val="1"/>
      <w:marLeft w:val="0"/>
      <w:marRight w:val="0"/>
      <w:marTop w:val="0"/>
      <w:marBottom w:val="0"/>
      <w:divBdr>
        <w:top w:val="none" w:sz="0" w:space="0" w:color="auto"/>
        <w:left w:val="none" w:sz="0" w:space="0" w:color="auto"/>
        <w:bottom w:val="none" w:sz="0" w:space="0" w:color="auto"/>
        <w:right w:val="none" w:sz="0" w:space="0" w:color="auto"/>
      </w:divBdr>
    </w:div>
    <w:div w:id="753672049">
      <w:bodyDiv w:val="1"/>
      <w:marLeft w:val="0"/>
      <w:marRight w:val="0"/>
      <w:marTop w:val="0"/>
      <w:marBottom w:val="0"/>
      <w:divBdr>
        <w:top w:val="none" w:sz="0" w:space="0" w:color="auto"/>
        <w:left w:val="none" w:sz="0" w:space="0" w:color="auto"/>
        <w:bottom w:val="none" w:sz="0" w:space="0" w:color="auto"/>
        <w:right w:val="none" w:sz="0" w:space="0" w:color="auto"/>
      </w:divBdr>
    </w:div>
    <w:div w:id="753941233">
      <w:bodyDiv w:val="1"/>
      <w:marLeft w:val="0"/>
      <w:marRight w:val="0"/>
      <w:marTop w:val="0"/>
      <w:marBottom w:val="0"/>
      <w:divBdr>
        <w:top w:val="none" w:sz="0" w:space="0" w:color="auto"/>
        <w:left w:val="none" w:sz="0" w:space="0" w:color="auto"/>
        <w:bottom w:val="none" w:sz="0" w:space="0" w:color="auto"/>
        <w:right w:val="none" w:sz="0" w:space="0" w:color="auto"/>
      </w:divBdr>
    </w:div>
    <w:div w:id="755593821">
      <w:bodyDiv w:val="1"/>
      <w:marLeft w:val="0"/>
      <w:marRight w:val="0"/>
      <w:marTop w:val="0"/>
      <w:marBottom w:val="0"/>
      <w:divBdr>
        <w:top w:val="none" w:sz="0" w:space="0" w:color="auto"/>
        <w:left w:val="none" w:sz="0" w:space="0" w:color="auto"/>
        <w:bottom w:val="none" w:sz="0" w:space="0" w:color="auto"/>
        <w:right w:val="none" w:sz="0" w:space="0" w:color="auto"/>
      </w:divBdr>
    </w:div>
    <w:div w:id="757403903">
      <w:bodyDiv w:val="1"/>
      <w:marLeft w:val="0"/>
      <w:marRight w:val="0"/>
      <w:marTop w:val="0"/>
      <w:marBottom w:val="0"/>
      <w:divBdr>
        <w:top w:val="none" w:sz="0" w:space="0" w:color="auto"/>
        <w:left w:val="none" w:sz="0" w:space="0" w:color="auto"/>
        <w:bottom w:val="none" w:sz="0" w:space="0" w:color="auto"/>
        <w:right w:val="none" w:sz="0" w:space="0" w:color="auto"/>
      </w:divBdr>
    </w:div>
    <w:div w:id="759181843">
      <w:bodyDiv w:val="1"/>
      <w:marLeft w:val="0"/>
      <w:marRight w:val="0"/>
      <w:marTop w:val="0"/>
      <w:marBottom w:val="0"/>
      <w:divBdr>
        <w:top w:val="none" w:sz="0" w:space="0" w:color="auto"/>
        <w:left w:val="none" w:sz="0" w:space="0" w:color="auto"/>
        <w:bottom w:val="none" w:sz="0" w:space="0" w:color="auto"/>
        <w:right w:val="none" w:sz="0" w:space="0" w:color="auto"/>
      </w:divBdr>
    </w:div>
    <w:div w:id="761225411">
      <w:bodyDiv w:val="1"/>
      <w:marLeft w:val="0"/>
      <w:marRight w:val="0"/>
      <w:marTop w:val="0"/>
      <w:marBottom w:val="0"/>
      <w:divBdr>
        <w:top w:val="none" w:sz="0" w:space="0" w:color="auto"/>
        <w:left w:val="none" w:sz="0" w:space="0" w:color="auto"/>
        <w:bottom w:val="none" w:sz="0" w:space="0" w:color="auto"/>
        <w:right w:val="none" w:sz="0" w:space="0" w:color="auto"/>
      </w:divBdr>
    </w:div>
    <w:div w:id="761293442">
      <w:bodyDiv w:val="1"/>
      <w:marLeft w:val="0"/>
      <w:marRight w:val="0"/>
      <w:marTop w:val="0"/>
      <w:marBottom w:val="0"/>
      <w:divBdr>
        <w:top w:val="none" w:sz="0" w:space="0" w:color="auto"/>
        <w:left w:val="none" w:sz="0" w:space="0" w:color="auto"/>
        <w:bottom w:val="none" w:sz="0" w:space="0" w:color="auto"/>
        <w:right w:val="none" w:sz="0" w:space="0" w:color="auto"/>
      </w:divBdr>
    </w:div>
    <w:div w:id="762070241">
      <w:bodyDiv w:val="1"/>
      <w:marLeft w:val="0"/>
      <w:marRight w:val="0"/>
      <w:marTop w:val="0"/>
      <w:marBottom w:val="0"/>
      <w:divBdr>
        <w:top w:val="none" w:sz="0" w:space="0" w:color="auto"/>
        <w:left w:val="none" w:sz="0" w:space="0" w:color="auto"/>
        <w:bottom w:val="none" w:sz="0" w:space="0" w:color="auto"/>
        <w:right w:val="none" w:sz="0" w:space="0" w:color="auto"/>
      </w:divBdr>
    </w:div>
    <w:div w:id="762266957">
      <w:bodyDiv w:val="1"/>
      <w:marLeft w:val="0"/>
      <w:marRight w:val="0"/>
      <w:marTop w:val="0"/>
      <w:marBottom w:val="0"/>
      <w:divBdr>
        <w:top w:val="none" w:sz="0" w:space="0" w:color="auto"/>
        <w:left w:val="none" w:sz="0" w:space="0" w:color="auto"/>
        <w:bottom w:val="none" w:sz="0" w:space="0" w:color="auto"/>
        <w:right w:val="none" w:sz="0" w:space="0" w:color="auto"/>
      </w:divBdr>
    </w:div>
    <w:div w:id="764301777">
      <w:bodyDiv w:val="1"/>
      <w:marLeft w:val="0"/>
      <w:marRight w:val="0"/>
      <w:marTop w:val="0"/>
      <w:marBottom w:val="0"/>
      <w:divBdr>
        <w:top w:val="none" w:sz="0" w:space="0" w:color="auto"/>
        <w:left w:val="none" w:sz="0" w:space="0" w:color="auto"/>
        <w:bottom w:val="none" w:sz="0" w:space="0" w:color="auto"/>
        <w:right w:val="none" w:sz="0" w:space="0" w:color="auto"/>
      </w:divBdr>
    </w:div>
    <w:div w:id="764307770">
      <w:bodyDiv w:val="1"/>
      <w:marLeft w:val="0"/>
      <w:marRight w:val="0"/>
      <w:marTop w:val="0"/>
      <w:marBottom w:val="0"/>
      <w:divBdr>
        <w:top w:val="none" w:sz="0" w:space="0" w:color="auto"/>
        <w:left w:val="none" w:sz="0" w:space="0" w:color="auto"/>
        <w:bottom w:val="none" w:sz="0" w:space="0" w:color="auto"/>
        <w:right w:val="none" w:sz="0" w:space="0" w:color="auto"/>
      </w:divBdr>
    </w:div>
    <w:div w:id="764964109">
      <w:bodyDiv w:val="1"/>
      <w:marLeft w:val="0"/>
      <w:marRight w:val="0"/>
      <w:marTop w:val="0"/>
      <w:marBottom w:val="0"/>
      <w:divBdr>
        <w:top w:val="none" w:sz="0" w:space="0" w:color="auto"/>
        <w:left w:val="none" w:sz="0" w:space="0" w:color="auto"/>
        <w:bottom w:val="none" w:sz="0" w:space="0" w:color="auto"/>
        <w:right w:val="none" w:sz="0" w:space="0" w:color="auto"/>
      </w:divBdr>
    </w:div>
    <w:div w:id="766005558">
      <w:bodyDiv w:val="1"/>
      <w:marLeft w:val="0"/>
      <w:marRight w:val="0"/>
      <w:marTop w:val="0"/>
      <w:marBottom w:val="0"/>
      <w:divBdr>
        <w:top w:val="none" w:sz="0" w:space="0" w:color="auto"/>
        <w:left w:val="none" w:sz="0" w:space="0" w:color="auto"/>
        <w:bottom w:val="none" w:sz="0" w:space="0" w:color="auto"/>
        <w:right w:val="none" w:sz="0" w:space="0" w:color="auto"/>
      </w:divBdr>
    </w:div>
    <w:div w:id="767702518">
      <w:bodyDiv w:val="1"/>
      <w:marLeft w:val="0"/>
      <w:marRight w:val="0"/>
      <w:marTop w:val="0"/>
      <w:marBottom w:val="0"/>
      <w:divBdr>
        <w:top w:val="none" w:sz="0" w:space="0" w:color="auto"/>
        <w:left w:val="none" w:sz="0" w:space="0" w:color="auto"/>
        <w:bottom w:val="none" w:sz="0" w:space="0" w:color="auto"/>
        <w:right w:val="none" w:sz="0" w:space="0" w:color="auto"/>
      </w:divBdr>
    </w:div>
    <w:div w:id="769621930">
      <w:bodyDiv w:val="1"/>
      <w:marLeft w:val="0"/>
      <w:marRight w:val="0"/>
      <w:marTop w:val="0"/>
      <w:marBottom w:val="0"/>
      <w:divBdr>
        <w:top w:val="none" w:sz="0" w:space="0" w:color="auto"/>
        <w:left w:val="none" w:sz="0" w:space="0" w:color="auto"/>
        <w:bottom w:val="none" w:sz="0" w:space="0" w:color="auto"/>
        <w:right w:val="none" w:sz="0" w:space="0" w:color="auto"/>
      </w:divBdr>
    </w:div>
    <w:div w:id="771903150">
      <w:bodyDiv w:val="1"/>
      <w:marLeft w:val="0"/>
      <w:marRight w:val="0"/>
      <w:marTop w:val="0"/>
      <w:marBottom w:val="0"/>
      <w:divBdr>
        <w:top w:val="none" w:sz="0" w:space="0" w:color="auto"/>
        <w:left w:val="none" w:sz="0" w:space="0" w:color="auto"/>
        <w:bottom w:val="none" w:sz="0" w:space="0" w:color="auto"/>
        <w:right w:val="none" w:sz="0" w:space="0" w:color="auto"/>
      </w:divBdr>
    </w:div>
    <w:div w:id="773481159">
      <w:bodyDiv w:val="1"/>
      <w:marLeft w:val="0"/>
      <w:marRight w:val="0"/>
      <w:marTop w:val="0"/>
      <w:marBottom w:val="0"/>
      <w:divBdr>
        <w:top w:val="none" w:sz="0" w:space="0" w:color="auto"/>
        <w:left w:val="none" w:sz="0" w:space="0" w:color="auto"/>
        <w:bottom w:val="none" w:sz="0" w:space="0" w:color="auto"/>
        <w:right w:val="none" w:sz="0" w:space="0" w:color="auto"/>
      </w:divBdr>
    </w:div>
    <w:div w:id="774053890">
      <w:bodyDiv w:val="1"/>
      <w:marLeft w:val="0"/>
      <w:marRight w:val="0"/>
      <w:marTop w:val="0"/>
      <w:marBottom w:val="0"/>
      <w:divBdr>
        <w:top w:val="none" w:sz="0" w:space="0" w:color="auto"/>
        <w:left w:val="none" w:sz="0" w:space="0" w:color="auto"/>
        <w:bottom w:val="none" w:sz="0" w:space="0" w:color="auto"/>
        <w:right w:val="none" w:sz="0" w:space="0" w:color="auto"/>
      </w:divBdr>
    </w:div>
    <w:div w:id="774324028">
      <w:bodyDiv w:val="1"/>
      <w:marLeft w:val="0"/>
      <w:marRight w:val="0"/>
      <w:marTop w:val="0"/>
      <w:marBottom w:val="0"/>
      <w:divBdr>
        <w:top w:val="none" w:sz="0" w:space="0" w:color="auto"/>
        <w:left w:val="none" w:sz="0" w:space="0" w:color="auto"/>
        <w:bottom w:val="none" w:sz="0" w:space="0" w:color="auto"/>
        <w:right w:val="none" w:sz="0" w:space="0" w:color="auto"/>
      </w:divBdr>
    </w:div>
    <w:div w:id="775514807">
      <w:bodyDiv w:val="1"/>
      <w:marLeft w:val="0"/>
      <w:marRight w:val="0"/>
      <w:marTop w:val="0"/>
      <w:marBottom w:val="0"/>
      <w:divBdr>
        <w:top w:val="none" w:sz="0" w:space="0" w:color="auto"/>
        <w:left w:val="none" w:sz="0" w:space="0" w:color="auto"/>
        <w:bottom w:val="none" w:sz="0" w:space="0" w:color="auto"/>
        <w:right w:val="none" w:sz="0" w:space="0" w:color="auto"/>
      </w:divBdr>
    </w:div>
    <w:div w:id="776027221">
      <w:bodyDiv w:val="1"/>
      <w:marLeft w:val="0"/>
      <w:marRight w:val="0"/>
      <w:marTop w:val="0"/>
      <w:marBottom w:val="0"/>
      <w:divBdr>
        <w:top w:val="none" w:sz="0" w:space="0" w:color="auto"/>
        <w:left w:val="none" w:sz="0" w:space="0" w:color="auto"/>
        <w:bottom w:val="none" w:sz="0" w:space="0" w:color="auto"/>
        <w:right w:val="none" w:sz="0" w:space="0" w:color="auto"/>
      </w:divBdr>
    </w:div>
    <w:div w:id="776296595">
      <w:bodyDiv w:val="1"/>
      <w:marLeft w:val="0"/>
      <w:marRight w:val="0"/>
      <w:marTop w:val="0"/>
      <w:marBottom w:val="0"/>
      <w:divBdr>
        <w:top w:val="none" w:sz="0" w:space="0" w:color="auto"/>
        <w:left w:val="none" w:sz="0" w:space="0" w:color="auto"/>
        <w:bottom w:val="none" w:sz="0" w:space="0" w:color="auto"/>
        <w:right w:val="none" w:sz="0" w:space="0" w:color="auto"/>
      </w:divBdr>
    </w:div>
    <w:div w:id="780303098">
      <w:bodyDiv w:val="1"/>
      <w:marLeft w:val="0"/>
      <w:marRight w:val="0"/>
      <w:marTop w:val="0"/>
      <w:marBottom w:val="0"/>
      <w:divBdr>
        <w:top w:val="none" w:sz="0" w:space="0" w:color="auto"/>
        <w:left w:val="none" w:sz="0" w:space="0" w:color="auto"/>
        <w:bottom w:val="none" w:sz="0" w:space="0" w:color="auto"/>
        <w:right w:val="none" w:sz="0" w:space="0" w:color="auto"/>
      </w:divBdr>
    </w:div>
    <w:div w:id="783425934">
      <w:bodyDiv w:val="1"/>
      <w:marLeft w:val="0"/>
      <w:marRight w:val="0"/>
      <w:marTop w:val="0"/>
      <w:marBottom w:val="0"/>
      <w:divBdr>
        <w:top w:val="none" w:sz="0" w:space="0" w:color="auto"/>
        <w:left w:val="none" w:sz="0" w:space="0" w:color="auto"/>
        <w:bottom w:val="none" w:sz="0" w:space="0" w:color="auto"/>
        <w:right w:val="none" w:sz="0" w:space="0" w:color="auto"/>
      </w:divBdr>
    </w:div>
    <w:div w:id="785275972">
      <w:bodyDiv w:val="1"/>
      <w:marLeft w:val="0"/>
      <w:marRight w:val="0"/>
      <w:marTop w:val="0"/>
      <w:marBottom w:val="0"/>
      <w:divBdr>
        <w:top w:val="none" w:sz="0" w:space="0" w:color="auto"/>
        <w:left w:val="none" w:sz="0" w:space="0" w:color="auto"/>
        <w:bottom w:val="none" w:sz="0" w:space="0" w:color="auto"/>
        <w:right w:val="none" w:sz="0" w:space="0" w:color="auto"/>
      </w:divBdr>
    </w:div>
    <w:div w:id="785661414">
      <w:bodyDiv w:val="1"/>
      <w:marLeft w:val="0"/>
      <w:marRight w:val="0"/>
      <w:marTop w:val="0"/>
      <w:marBottom w:val="0"/>
      <w:divBdr>
        <w:top w:val="none" w:sz="0" w:space="0" w:color="auto"/>
        <w:left w:val="none" w:sz="0" w:space="0" w:color="auto"/>
        <w:bottom w:val="none" w:sz="0" w:space="0" w:color="auto"/>
        <w:right w:val="none" w:sz="0" w:space="0" w:color="auto"/>
      </w:divBdr>
    </w:div>
    <w:div w:id="785780908">
      <w:bodyDiv w:val="1"/>
      <w:marLeft w:val="0"/>
      <w:marRight w:val="0"/>
      <w:marTop w:val="0"/>
      <w:marBottom w:val="0"/>
      <w:divBdr>
        <w:top w:val="none" w:sz="0" w:space="0" w:color="auto"/>
        <w:left w:val="none" w:sz="0" w:space="0" w:color="auto"/>
        <w:bottom w:val="none" w:sz="0" w:space="0" w:color="auto"/>
        <w:right w:val="none" w:sz="0" w:space="0" w:color="auto"/>
      </w:divBdr>
    </w:div>
    <w:div w:id="786122209">
      <w:bodyDiv w:val="1"/>
      <w:marLeft w:val="0"/>
      <w:marRight w:val="0"/>
      <w:marTop w:val="0"/>
      <w:marBottom w:val="0"/>
      <w:divBdr>
        <w:top w:val="none" w:sz="0" w:space="0" w:color="auto"/>
        <w:left w:val="none" w:sz="0" w:space="0" w:color="auto"/>
        <w:bottom w:val="none" w:sz="0" w:space="0" w:color="auto"/>
        <w:right w:val="none" w:sz="0" w:space="0" w:color="auto"/>
      </w:divBdr>
    </w:div>
    <w:div w:id="787431795">
      <w:bodyDiv w:val="1"/>
      <w:marLeft w:val="0"/>
      <w:marRight w:val="0"/>
      <w:marTop w:val="0"/>
      <w:marBottom w:val="0"/>
      <w:divBdr>
        <w:top w:val="none" w:sz="0" w:space="0" w:color="auto"/>
        <w:left w:val="none" w:sz="0" w:space="0" w:color="auto"/>
        <w:bottom w:val="none" w:sz="0" w:space="0" w:color="auto"/>
        <w:right w:val="none" w:sz="0" w:space="0" w:color="auto"/>
      </w:divBdr>
    </w:div>
    <w:div w:id="790512843">
      <w:bodyDiv w:val="1"/>
      <w:marLeft w:val="0"/>
      <w:marRight w:val="0"/>
      <w:marTop w:val="0"/>
      <w:marBottom w:val="0"/>
      <w:divBdr>
        <w:top w:val="none" w:sz="0" w:space="0" w:color="auto"/>
        <w:left w:val="none" w:sz="0" w:space="0" w:color="auto"/>
        <w:bottom w:val="none" w:sz="0" w:space="0" w:color="auto"/>
        <w:right w:val="none" w:sz="0" w:space="0" w:color="auto"/>
      </w:divBdr>
    </w:div>
    <w:div w:id="792285497">
      <w:bodyDiv w:val="1"/>
      <w:marLeft w:val="0"/>
      <w:marRight w:val="0"/>
      <w:marTop w:val="0"/>
      <w:marBottom w:val="0"/>
      <w:divBdr>
        <w:top w:val="none" w:sz="0" w:space="0" w:color="auto"/>
        <w:left w:val="none" w:sz="0" w:space="0" w:color="auto"/>
        <w:bottom w:val="none" w:sz="0" w:space="0" w:color="auto"/>
        <w:right w:val="none" w:sz="0" w:space="0" w:color="auto"/>
      </w:divBdr>
    </w:div>
    <w:div w:id="793213225">
      <w:bodyDiv w:val="1"/>
      <w:marLeft w:val="0"/>
      <w:marRight w:val="0"/>
      <w:marTop w:val="0"/>
      <w:marBottom w:val="0"/>
      <w:divBdr>
        <w:top w:val="none" w:sz="0" w:space="0" w:color="auto"/>
        <w:left w:val="none" w:sz="0" w:space="0" w:color="auto"/>
        <w:bottom w:val="none" w:sz="0" w:space="0" w:color="auto"/>
        <w:right w:val="none" w:sz="0" w:space="0" w:color="auto"/>
      </w:divBdr>
    </w:div>
    <w:div w:id="795294510">
      <w:bodyDiv w:val="1"/>
      <w:marLeft w:val="0"/>
      <w:marRight w:val="0"/>
      <w:marTop w:val="0"/>
      <w:marBottom w:val="0"/>
      <w:divBdr>
        <w:top w:val="none" w:sz="0" w:space="0" w:color="auto"/>
        <w:left w:val="none" w:sz="0" w:space="0" w:color="auto"/>
        <w:bottom w:val="none" w:sz="0" w:space="0" w:color="auto"/>
        <w:right w:val="none" w:sz="0" w:space="0" w:color="auto"/>
      </w:divBdr>
    </w:div>
    <w:div w:id="799500291">
      <w:bodyDiv w:val="1"/>
      <w:marLeft w:val="0"/>
      <w:marRight w:val="0"/>
      <w:marTop w:val="0"/>
      <w:marBottom w:val="0"/>
      <w:divBdr>
        <w:top w:val="none" w:sz="0" w:space="0" w:color="auto"/>
        <w:left w:val="none" w:sz="0" w:space="0" w:color="auto"/>
        <w:bottom w:val="none" w:sz="0" w:space="0" w:color="auto"/>
        <w:right w:val="none" w:sz="0" w:space="0" w:color="auto"/>
      </w:divBdr>
    </w:div>
    <w:div w:id="800421112">
      <w:bodyDiv w:val="1"/>
      <w:marLeft w:val="0"/>
      <w:marRight w:val="0"/>
      <w:marTop w:val="0"/>
      <w:marBottom w:val="0"/>
      <w:divBdr>
        <w:top w:val="none" w:sz="0" w:space="0" w:color="auto"/>
        <w:left w:val="none" w:sz="0" w:space="0" w:color="auto"/>
        <w:bottom w:val="none" w:sz="0" w:space="0" w:color="auto"/>
        <w:right w:val="none" w:sz="0" w:space="0" w:color="auto"/>
      </w:divBdr>
    </w:div>
    <w:div w:id="800537666">
      <w:bodyDiv w:val="1"/>
      <w:marLeft w:val="0"/>
      <w:marRight w:val="0"/>
      <w:marTop w:val="0"/>
      <w:marBottom w:val="0"/>
      <w:divBdr>
        <w:top w:val="none" w:sz="0" w:space="0" w:color="auto"/>
        <w:left w:val="none" w:sz="0" w:space="0" w:color="auto"/>
        <w:bottom w:val="none" w:sz="0" w:space="0" w:color="auto"/>
        <w:right w:val="none" w:sz="0" w:space="0" w:color="auto"/>
      </w:divBdr>
    </w:div>
    <w:div w:id="801072523">
      <w:bodyDiv w:val="1"/>
      <w:marLeft w:val="0"/>
      <w:marRight w:val="0"/>
      <w:marTop w:val="0"/>
      <w:marBottom w:val="0"/>
      <w:divBdr>
        <w:top w:val="none" w:sz="0" w:space="0" w:color="auto"/>
        <w:left w:val="none" w:sz="0" w:space="0" w:color="auto"/>
        <w:bottom w:val="none" w:sz="0" w:space="0" w:color="auto"/>
        <w:right w:val="none" w:sz="0" w:space="0" w:color="auto"/>
      </w:divBdr>
    </w:div>
    <w:div w:id="801075866">
      <w:bodyDiv w:val="1"/>
      <w:marLeft w:val="0"/>
      <w:marRight w:val="0"/>
      <w:marTop w:val="0"/>
      <w:marBottom w:val="0"/>
      <w:divBdr>
        <w:top w:val="none" w:sz="0" w:space="0" w:color="auto"/>
        <w:left w:val="none" w:sz="0" w:space="0" w:color="auto"/>
        <w:bottom w:val="none" w:sz="0" w:space="0" w:color="auto"/>
        <w:right w:val="none" w:sz="0" w:space="0" w:color="auto"/>
      </w:divBdr>
    </w:div>
    <w:div w:id="801848688">
      <w:bodyDiv w:val="1"/>
      <w:marLeft w:val="0"/>
      <w:marRight w:val="0"/>
      <w:marTop w:val="0"/>
      <w:marBottom w:val="0"/>
      <w:divBdr>
        <w:top w:val="none" w:sz="0" w:space="0" w:color="auto"/>
        <w:left w:val="none" w:sz="0" w:space="0" w:color="auto"/>
        <w:bottom w:val="none" w:sz="0" w:space="0" w:color="auto"/>
        <w:right w:val="none" w:sz="0" w:space="0" w:color="auto"/>
      </w:divBdr>
    </w:div>
    <w:div w:id="802114002">
      <w:bodyDiv w:val="1"/>
      <w:marLeft w:val="0"/>
      <w:marRight w:val="0"/>
      <w:marTop w:val="0"/>
      <w:marBottom w:val="0"/>
      <w:divBdr>
        <w:top w:val="none" w:sz="0" w:space="0" w:color="auto"/>
        <w:left w:val="none" w:sz="0" w:space="0" w:color="auto"/>
        <w:bottom w:val="none" w:sz="0" w:space="0" w:color="auto"/>
        <w:right w:val="none" w:sz="0" w:space="0" w:color="auto"/>
      </w:divBdr>
    </w:div>
    <w:div w:id="805391506">
      <w:bodyDiv w:val="1"/>
      <w:marLeft w:val="0"/>
      <w:marRight w:val="0"/>
      <w:marTop w:val="0"/>
      <w:marBottom w:val="0"/>
      <w:divBdr>
        <w:top w:val="none" w:sz="0" w:space="0" w:color="auto"/>
        <w:left w:val="none" w:sz="0" w:space="0" w:color="auto"/>
        <w:bottom w:val="none" w:sz="0" w:space="0" w:color="auto"/>
        <w:right w:val="none" w:sz="0" w:space="0" w:color="auto"/>
      </w:divBdr>
    </w:div>
    <w:div w:id="805928216">
      <w:bodyDiv w:val="1"/>
      <w:marLeft w:val="0"/>
      <w:marRight w:val="0"/>
      <w:marTop w:val="0"/>
      <w:marBottom w:val="0"/>
      <w:divBdr>
        <w:top w:val="none" w:sz="0" w:space="0" w:color="auto"/>
        <w:left w:val="none" w:sz="0" w:space="0" w:color="auto"/>
        <w:bottom w:val="none" w:sz="0" w:space="0" w:color="auto"/>
        <w:right w:val="none" w:sz="0" w:space="0" w:color="auto"/>
      </w:divBdr>
    </w:div>
    <w:div w:id="811483662">
      <w:bodyDiv w:val="1"/>
      <w:marLeft w:val="0"/>
      <w:marRight w:val="0"/>
      <w:marTop w:val="0"/>
      <w:marBottom w:val="0"/>
      <w:divBdr>
        <w:top w:val="none" w:sz="0" w:space="0" w:color="auto"/>
        <w:left w:val="none" w:sz="0" w:space="0" w:color="auto"/>
        <w:bottom w:val="none" w:sz="0" w:space="0" w:color="auto"/>
        <w:right w:val="none" w:sz="0" w:space="0" w:color="auto"/>
      </w:divBdr>
    </w:div>
    <w:div w:id="811869467">
      <w:bodyDiv w:val="1"/>
      <w:marLeft w:val="0"/>
      <w:marRight w:val="0"/>
      <w:marTop w:val="0"/>
      <w:marBottom w:val="0"/>
      <w:divBdr>
        <w:top w:val="none" w:sz="0" w:space="0" w:color="auto"/>
        <w:left w:val="none" w:sz="0" w:space="0" w:color="auto"/>
        <w:bottom w:val="none" w:sz="0" w:space="0" w:color="auto"/>
        <w:right w:val="none" w:sz="0" w:space="0" w:color="auto"/>
      </w:divBdr>
    </w:div>
    <w:div w:id="812866383">
      <w:bodyDiv w:val="1"/>
      <w:marLeft w:val="0"/>
      <w:marRight w:val="0"/>
      <w:marTop w:val="0"/>
      <w:marBottom w:val="0"/>
      <w:divBdr>
        <w:top w:val="none" w:sz="0" w:space="0" w:color="auto"/>
        <w:left w:val="none" w:sz="0" w:space="0" w:color="auto"/>
        <w:bottom w:val="none" w:sz="0" w:space="0" w:color="auto"/>
        <w:right w:val="none" w:sz="0" w:space="0" w:color="auto"/>
      </w:divBdr>
    </w:div>
    <w:div w:id="814487174">
      <w:bodyDiv w:val="1"/>
      <w:marLeft w:val="0"/>
      <w:marRight w:val="0"/>
      <w:marTop w:val="0"/>
      <w:marBottom w:val="0"/>
      <w:divBdr>
        <w:top w:val="none" w:sz="0" w:space="0" w:color="auto"/>
        <w:left w:val="none" w:sz="0" w:space="0" w:color="auto"/>
        <w:bottom w:val="none" w:sz="0" w:space="0" w:color="auto"/>
        <w:right w:val="none" w:sz="0" w:space="0" w:color="auto"/>
      </w:divBdr>
    </w:div>
    <w:div w:id="815148887">
      <w:bodyDiv w:val="1"/>
      <w:marLeft w:val="0"/>
      <w:marRight w:val="0"/>
      <w:marTop w:val="0"/>
      <w:marBottom w:val="0"/>
      <w:divBdr>
        <w:top w:val="none" w:sz="0" w:space="0" w:color="auto"/>
        <w:left w:val="none" w:sz="0" w:space="0" w:color="auto"/>
        <w:bottom w:val="none" w:sz="0" w:space="0" w:color="auto"/>
        <w:right w:val="none" w:sz="0" w:space="0" w:color="auto"/>
      </w:divBdr>
    </w:div>
    <w:div w:id="815223702">
      <w:bodyDiv w:val="1"/>
      <w:marLeft w:val="0"/>
      <w:marRight w:val="0"/>
      <w:marTop w:val="0"/>
      <w:marBottom w:val="0"/>
      <w:divBdr>
        <w:top w:val="none" w:sz="0" w:space="0" w:color="auto"/>
        <w:left w:val="none" w:sz="0" w:space="0" w:color="auto"/>
        <w:bottom w:val="none" w:sz="0" w:space="0" w:color="auto"/>
        <w:right w:val="none" w:sz="0" w:space="0" w:color="auto"/>
      </w:divBdr>
    </w:div>
    <w:div w:id="817040545">
      <w:bodyDiv w:val="1"/>
      <w:marLeft w:val="0"/>
      <w:marRight w:val="0"/>
      <w:marTop w:val="0"/>
      <w:marBottom w:val="0"/>
      <w:divBdr>
        <w:top w:val="none" w:sz="0" w:space="0" w:color="auto"/>
        <w:left w:val="none" w:sz="0" w:space="0" w:color="auto"/>
        <w:bottom w:val="none" w:sz="0" w:space="0" w:color="auto"/>
        <w:right w:val="none" w:sz="0" w:space="0" w:color="auto"/>
      </w:divBdr>
    </w:div>
    <w:div w:id="817452909">
      <w:bodyDiv w:val="1"/>
      <w:marLeft w:val="0"/>
      <w:marRight w:val="0"/>
      <w:marTop w:val="0"/>
      <w:marBottom w:val="0"/>
      <w:divBdr>
        <w:top w:val="none" w:sz="0" w:space="0" w:color="auto"/>
        <w:left w:val="none" w:sz="0" w:space="0" w:color="auto"/>
        <w:bottom w:val="none" w:sz="0" w:space="0" w:color="auto"/>
        <w:right w:val="none" w:sz="0" w:space="0" w:color="auto"/>
      </w:divBdr>
    </w:div>
    <w:div w:id="819276345">
      <w:bodyDiv w:val="1"/>
      <w:marLeft w:val="0"/>
      <w:marRight w:val="0"/>
      <w:marTop w:val="0"/>
      <w:marBottom w:val="0"/>
      <w:divBdr>
        <w:top w:val="none" w:sz="0" w:space="0" w:color="auto"/>
        <w:left w:val="none" w:sz="0" w:space="0" w:color="auto"/>
        <w:bottom w:val="none" w:sz="0" w:space="0" w:color="auto"/>
        <w:right w:val="none" w:sz="0" w:space="0" w:color="auto"/>
      </w:divBdr>
    </w:div>
    <w:div w:id="819351601">
      <w:bodyDiv w:val="1"/>
      <w:marLeft w:val="0"/>
      <w:marRight w:val="0"/>
      <w:marTop w:val="0"/>
      <w:marBottom w:val="0"/>
      <w:divBdr>
        <w:top w:val="none" w:sz="0" w:space="0" w:color="auto"/>
        <w:left w:val="none" w:sz="0" w:space="0" w:color="auto"/>
        <w:bottom w:val="none" w:sz="0" w:space="0" w:color="auto"/>
        <w:right w:val="none" w:sz="0" w:space="0" w:color="auto"/>
      </w:divBdr>
    </w:div>
    <w:div w:id="821044128">
      <w:bodyDiv w:val="1"/>
      <w:marLeft w:val="0"/>
      <w:marRight w:val="0"/>
      <w:marTop w:val="0"/>
      <w:marBottom w:val="0"/>
      <w:divBdr>
        <w:top w:val="none" w:sz="0" w:space="0" w:color="auto"/>
        <w:left w:val="none" w:sz="0" w:space="0" w:color="auto"/>
        <w:bottom w:val="none" w:sz="0" w:space="0" w:color="auto"/>
        <w:right w:val="none" w:sz="0" w:space="0" w:color="auto"/>
      </w:divBdr>
    </w:div>
    <w:div w:id="821116010">
      <w:bodyDiv w:val="1"/>
      <w:marLeft w:val="0"/>
      <w:marRight w:val="0"/>
      <w:marTop w:val="0"/>
      <w:marBottom w:val="0"/>
      <w:divBdr>
        <w:top w:val="none" w:sz="0" w:space="0" w:color="auto"/>
        <w:left w:val="none" w:sz="0" w:space="0" w:color="auto"/>
        <w:bottom w:val="none" w:sz="0" w:space="0" w:color="auto"/>
        <w:right w:val="none" w:sz="0" w:space="0" w:color="auto"/>
      </w:divBdr>
    </w:div>
    <w:div w:id="822310452">
      <w:bodyDiv w:val="1"/>
      <w:marLeft w:val="0"/>
      <w:marRight w:val="0"/>
      <w:marTop w:val="0"/>
      <w:marBottom w:val="0"/>
      <w:divBdr>
        <w:top w:val="none" w:sz="0" w:space="0" w:color="auto"/>
        <w:left w:val="none" w:sz="0" w:space="0" w:color="auto"/>
        <w:bottom w:val="none" w:sz="0" w:space="0" w:color="auto"/>
        <w:right w:val="none" w:sz="0" w:space="0" w:color="auto"/>
      </w:divBdr>
    </w:div>
    <w:div w:id="825707771">
      <w:bodyDiv w:val="1"/>
      <w:marLeft w:val="0"/>
      <w:marRight w:val="0"/>
      <w:marTop w:val="0"/>
      <w:marBottom w:val="0"/>
      <w:divBdr>
        <w:top w:val="none" w:sz="0" w:space="0" w:color="auto"/>
        <w:left w:val="none" w:sz="0" w:space="0" w:color="auto"/>
        <w:bottom w:val="none" w:sz="0" w:space="0" w:color="auto"/>
        <w:right w:val="none" w:sz="0" w:space="0" w:color="auto"/>
      </w:divBdr>
    </w:div>
    <w:div w:id="826895444">
      <w:bodyDiv w:val="1"/>
      <w:marLeft w:val="0"/>
      <w:marRight w:val="0"/>
      <w:marTop w:val="0"/>
      <w:marBottom w:val="0"/>
      <w:divBdr>
        <w:top w:val="none" w:sz="0" w:space="0" w:color="auto"/>
        <w:left w:val="none" w:sz="0" w:space="0" w:color="auto"/>
        <w:bottom w:val="none" w:sz="0" w:space="0" w:color="auto"/>
        <w:right w:val="none" w:sz="0" w:space="0" w:color="auto"/>
      </w:divBdr>
    </w:div>
    <w:div w:id="827018869">
      <w:bodyDiv w:val="1"/>
      <w:marLeft w:val="0"/>
      <w:marRight w:val="0"/>
      <w:marTop w:val="0"/>
      <w:marBottom w:val="0"/>
      <w:divBdr>
        <w:top w:val="none" w:sz="0" w:space="0" w:color="auto"/>
        <w:left w:val="none" w:sz="0" w:space="0" w:color="auto"/>
        <w:bottom w:val="none" w:sz="0" w:space="0" w:color="auto"/>
        <w:right w:val="none" w:sz="0" w:space="0" w:color="auto"/>
      </w:divBdr>
    </w:div>
    <w:div w:id="827942884">
      <w:bodyDiv w:val="1"/>
      <w:marLeft w:val="0"/>
      <w:marRight w:val="0"/>
      <w:marTop w:val="0"/>
      <w:marBottom w:val="0"/>
      <w:divBdr>
        <w:top w:val="none" w:sz="0" w:space="0" w:color="auto"/>
        <w:left w:val="none" w:sz="0" w:space="0" w:color="auto"/>
        <w:bottom w:val="none" w:sz="0" w:space="0" w:color="auto"/>
        <w:right w:val="none" w:sz="0" w:space="0" w:color="auto"/>
      </w:divBdr>
    </w:div>
    <w:div w:id="828836503">
      <w:bodyDiv w:val="1"/>
      <w:marLeft w:val="0"/>
      <w:marRight w:val="0"/>
      <w:marTop w:val="0"/>
      <w:marBottom w:val="0"/>
      <w:divBdr>
        <w:top w:val="none" w:sz="0" w:space="0" w:color="auto"/>
        <w:left w:val="none" w:sz="0" w:space="0" w:color="auto"/>
        <w:bottom w:val="none" w:sz="0" w:space="0" w:color="auto"/>
        <w:right w:val="none" w:sz="0" w:space="0" w:color="auto"/>
      </w:divBdr>
    </w:div>
    <w:div w:id="829256381">
      <w:bodyDiv w:val="1"/>
      <w:marLeft w:val="0"/>
      <w:marRight w:val="0"/>
      <w:marTop w:val="0"/>
      <w:marBottom w:val="0"/>
      <w:divBdr>
        <w:top w:val="none" w:sz="0" w:space="0" w:color="auto"/>
        <w:left w:val="none" w:sz="0" w:space="0" w:color="auto"/>
        <w:bottom w:val="none" w:sz="0" w:space="0" w:color="auto"/>
        <w:right w:val="none" w:sz="0" w:space="0" w:color="auto"/>
      </w:divBdr>
    </w:div>
    <w:div w:id="829489961">
      <w:bodyDiv w:val="1"/>
      <w:marLeft w:val="0"/>
      <w:marRight w:val="0"/>
      <w:marTop w:val="0"/>
      <w:marBottom w:val="0"/>
      <w:divBdr>
        <w:top w:val="none" w:sz="0" w:space="0" w:color="auto"/>
        <w:left w:val="none" w:sz="0" w:space="0" w:color="auto"/>
        <w:bottom w:val="none" w:sz="0" w:space="0" w:color="auto"/>
        <w:right w:val="none" w:sz="0" w:space="0" w:color="auto"/>
      </w:divBdr>
    </w:div>
    <w:div w:id="833686772">
      <w:bodyDiv w:val="1"/>
      <w:marLeft w:val="0"/>
      <w:marRight w:val="0"/>
      <w:marTop w:val="0"/>
      <w:marBottom w:val="0"/>
      <w:divBdr>
        <w:top w:val="none" w:sz="0" w:space="0" w:color="auto"/>
        <w:left w:val="none" w:sz="0" w:space="0" w:color="auto"/>
        <w:bottom w:val="none" w:sz="0" w:space="0" w:color="auto"/>
        <w:right w:val="none" w:sz="0" w:space="0" w:color="auto"/>
      </w:divBdr>
    </w:div>
    <w:div w:id="833762415">
      <w:bodyDiv w:val="1"/>
      <w:marLeft w:val="0"/>
      <w:marRight w:val="0"/>
      <w:marTop w:val="0"/>
      <w:marBottom w:val="0"/>
      <w:divBdr>
        <w:top w:val="none" w:sz="0" w:space="0" w:color="auto"/>
        <w:left w:val="none" w:sz="0" w:space="0" w:color="auto"/>
        <w:bottom w:val="none" w:sz="0" w:space="0" w:color="auto"/>
        <w:right w:val="none" w:sz="0" w:space="0" w:color="auto"/>
      </w:divBdr>
    </w:div>
    <w:div w:id="835725682">
      <w:bodyDiv w:val="1"/>
      <w:marLeft w:val="0"/>
      <w:marRight w:val="0"/>
      <w:marTop w:val="0"/>
      <w:marBottom w:val="0"/>
      <w:divBdr>
        <w:top w:val="none" w:sz="0" w:space="0" w:color="auto"/>
        <w:left w:val="none" w:sz="0" w:space="0" w:color="auto"/>
        <w:bottom w:val="none" w:sz="0" w:space="0" w:color="auto"/>
        <w:right w:val="none" w:sz="0" w:space="0" w:color="auto"/>
      </w:divBdr>
    </w:div>
    <w:div w:id="837886870">
      <w:bodyDiv w:val="1"/>
      <w:marLeft w:val="0"/>
      <w:marRight w:val="0"/>
      <w:marTop w:val="0"/>
      <w:marBottom w:val="0"/>
      <w:divBdr>
        <w:top w:val="none" w:sz="0" w:space="0" w:color="auto"/>
        <w:left w:val="none" w:sz="0" w:space="0" w:color="auto"/>
        <w:bottom w:val="none" w:sz="0" w:space="0" w:color="auto"/>
        <w:right w:val="none" w:sz="0" w:space="0" w:color="auto"/>
      </w:divBdr>
    </w:div>
    <w:div w:id="837965161">
      <w:bodyDiv w:val="1"/>
      <w:marLeft w:val="0"/>
      <w:marRight w:val="0"/>
      <w:marTop w:val="0"/>
      <w:marBottom w:val="0"/>
      <w:divBdr>
        <w:top w:val="none" w:sz="0" w:space="0" w:color="auto"/>
        <w:left w:val="none" w:sz="0" w:space="0" w:color="auto"/>
        <w:bottom w:val="none" w:sz="0" w:space="0" w:color="auto"/>
        <w:right w:val="none" w:sz="0" w:space="0" w:color="auto"/>
      </w:divBdr>
    </w:div>
    <w:div w:id="841817479">
      <w:bodyDiv w:val="1"/>
      <w:marLeft w:val="0"/>
      <w:marRight w:val="0"/>
      <w:marTop w:val="0"/>
      <w:marBottom w:val="0"/>
      <w:divBdr>
        <w:top w:val="none" w:sz="0" w:space="0" w:color="auto"/>
        <w:left w:val="none" w:sz="0" w:space="0" w:color="auto"/>
        <w:bottom w:val="none" w:sz="0" w:space="0" w:color="auto"/>
        <w:right w:val="none" w:sz="0" w:space="0" w:color="auto"/>
      </w:divBdr>
    </w:div>
    <w:div w:id="841819016">
      <w:bodyDiv w:val="1"/>
      <w:marLeft w:val="0"/>
      <w:marRight w:val="0"/>
      <w:marTop w:val="0"/>
      <w:marBottom w:val="0"/>
      <w:divBdr>
        <w:top w:val="none" w:sz="0" w:space="0" w:color="auto"/>
        <w:left w:val="none" w:sz="0" w:space="0" w:color="auto"/>
        <w:bottom w:val="none" w:sz="0" w:space="0" w:color="auto"/>
        <w:right w:val="none" w:sz="0" w:space="0" w:color="auto"/>
      </w:divBdr>
    </w:div>
    <w:div w:id="842015375">
      <w:bodyDiv w:val="1"/>
      <w:marLeft w:val="0"/>
      <w:marRight w:val="0"/>
      <w:marTop w:val="0"/>
      <w:marBottom w:val="0"/>
      <w:divBdr>
        <w:top w:val="none" w:sz="0" w:space="0" w:color="auto"/>
        <w:left w:val="none" w:sz="0" w:space="0" w:color="auto"/>
        <w:bottom w:val="none" w:sz="0" w:space="0" w:color="auto"/>
        <w:right w:val="none" w:sz="0" w:space="0" w:color="auto"/>
      </w:divBdr>
    </w:div>
    <w:div w:id="845822896">
      <w:bodyDiv w:val="1"/>
      <w:marLeft w:val="0"/>
      <w:marRight w:val="0"/>
      <w:marTop w:val="0"/>
      <w:marBottom w:val="0"/>
      <w:divBdr>
        <w:top w:val="none" w:sz="0" w:space="0" w:color="auto"/>
        <w:left w:val="none" w:sz="0" w:space="0" w:color="auto"/>
        <w:bottom w:val="none" w:sz="0" w:space="0" w:color="auto"/>
        <w:right w:val="none" w:sz="0" w:space="0" w:color="auto"/>
      </w:divBdr>
    </w:div>
    <w:div w:id="846410147">
      <w:bodyDiv w:val="1"/>
      <w:marLeft w:val="0"/>
      <w:marRight w:val="0"/>
      <w:marTop w:val="0"/>
      <w:marBottom w:val="0"/>
      <w:divBdr>
        <w:top w:val="none" w:sz="0" w:space="0" w:color="auto"/>
        <w:left w:val="none" w:sz="0" w:space="0" w:color="auto"/>
        <w:bottom w:val="none" w:sz="0" w:space="0" w:color="auto"/>
        <w:right w:val="none" w:sz="0" w:space="0" w:color="auto"/>
      </w:divBdr>
    </w:div>
    <w:div w:id="847251131">
      <w:bodyDiv w:val="1"/>
      <w:marLeft w:val="0"/>
      <w:marRight w:val="0"/>
      <w:marTop w:val="0"/>
      <w:marBottom w:val="0"/>
      <w:divBdr>
        <w:top w:val="none" w:sz="0" w:space="0" w:color="auto"/>
        <w:left w:val="none" w:sz="0" w:space="0" w:color="auto"/>
        <w:bottom w:val="none" w:sz="0" w:space="0" w:color="auto"/>
        <w:right w:val="none" w:sz="0" w:space="0" w:color="auto"/>
      </w:divBdr>
    </w:div>
    <w:div w:id="849566952">
      <w:bodyDiv w:val="1"/>
      <w:marLeft w:val="0"/>
      <w:marRight w:val="0"/>
      <w:marTop w:val="0"/>
      <w:marBottom w:val="0"/>
      <w:divBdr>
        <w:top w:val="none" w:sz="0" w:space="0" w:color="auto"/>
        <w:left w:val="none" w:sz="0" w:space="0" w:color="auto"/>
        <w:bottom w:val="none" w:sz="0" w:space="0" w:color="auto"/>
        <w:right w:val="none" w:sz="0" w:space="0" w:color="auto"/>
      </w:divBdr>
    </w:div>
    <w:div w:id="853106117">
      <w:bodyDiv w:val="1"/>
      <w:marLeft w:val="0"/>
      <w:marRight w:val="0"/>
      <w:marTop w:val="0"/>
      <w:marBottom w:val="0"/>
      <w:divBdr>
        <w:top w:val="none" w:sz="0" w:space="0" w:color="auto"/>
        <w:left w:val="none" w:sz="0" w:space="0" w:color="auto"/>
        <w:bottom w:val="none" w:sz="0" w:space="0" w:color="auto"/>
        <w:right w:val="none" w:sz="0" w:space="0" w:color="auto"/>
      </w:divBdr>
    </w:div>
    <w:div w:id="854004094">
      <w:bodyDiv w:val="1"/>
      <w:marLeft w:val="0"/>
      <w:marRight w:val="0"/>
      <w:marTop w:val="0"/>
      <w:marBottom w:val="0"/>
      <w:divBdr>
        <w:top w:val="none" w:sz="0" w:space="0" w:color="auto"/>
        <w:left w:val="none" w:sz="0" w:space="0" w:color="auto"/>
        <w:bottom w:val="none" w:sz="0" w:space="0" w:color="auto"/>
        <w:right w:val="none" w:sz="0" w:space="0" w:color="auto"/>
      </w:divBdr>
    </w:div>
    <w:div w:id="856626962">
      <w:bodyDiv w:val="1"/>
      <w:marLeft w:val="0"/>
      <w:marRight w:val="0"/>
      <w:marTop w:val="0"/>
      <w:marBottom w:val="0"/>
      <w:divBdr>
        <w:top w:val="none" w:sz="0" w:space="0" w:color="auto"/>
        <w:left w:val="none" w:sz="0" w:space="0" w:color="auto"/>
        <w:bottom w:val="none" w:sz="0" w:space="0" w:color="auto"/>
        <w:right w:val="none" w:sz="0" w:space="0" w:color="auto"/>
      </w:divBdr>
    </w:div>
    <w:div w:id="858199256">
      <w:bodyDiv w:val="1"/>
      <w:marLeft w:val="0"/>
      <w:marRight w:val="0"/>
      <w:marTop w:val="0"/>
      <w:marBottom w:val="0"/>
      <w:divBdr>
        <w:top w:val="none" w:sz="0" w:space="0" w:color="auto"/>
        <w:left w:val="none" w:sz="0" w:space="0" w:color="auto"/>
        <w:bottom w:val="none" w:sz="0" w:space="0" w:color="auto"/>
        <w:right w:val="none" w:sz="0" w:space="0" w:color="auto"/>
      </w:divBdr>
    </w:div>
    <w:div w:id="859928093">
      <w:bodyDiv w:val="1"/>
      <w:marLeft w:val="0"/>
      <w:marRight w:val="0"/>
      <w:marTop w:val="0"/>
      <w:marBottom w:val="0"/>
      <w:divBdr>
        <w:top w:val="none" w:sz="0" w:space="0" w:color="auto"/>
        <w:left w:val="none" w:sz="0" w:space="0" w:color="auto"/>
        <w:bottom w:val="none" w:sz="0" w:space="0" w:color="auto"/>
        <w:right w:val="none" w:sz="0" w:space="0" w:color="auto"/>
      </w:divBdr>
    </w:div>
    <w:div w:id="863372405">
      <w:bodyDiv w:val="1"/>
      <w:marLeft w:val="0"/>
      <w:marRight w:val="0"/>
      <w:marTop w:val="0"/>
      <w:marBottom w:val="0"/>
      <w:divBdr>
        <w:top w:val="none" w:sz="0" w:space="0" w:color="auto"/>
        <w:left w:val="none" w:sz="0" w:space="0" w:color="auto"/>
        <w:bottom w:val="none" w:sz="0" w:space="0" w:color="auto"/>
        <w:right w:val="none" w:sz="0" w:space="0" w:color="auto"/>
      </w:divBdr>
    </w:div>
    <w:div w:id="863400205">
      <w:bodyDiv w:val="1"/>
      <w:marLeft w:val="0"/>
      <w:marRight w:val="0"/>
      <w:marTop w:val="0"/>
      <w:marBottom w:val="0"/>
      <w:divBdr>
        <w:top w:val="none" w:sz="0" w:space="0" w:color="auto"/>
        <w:left w:val="none" w:sz="0" w:space="0" w:color="auto"/>
        <w:bottom w:val="none" w:sz="0" w:space="0" w:color="auto"/>
        <w:right w:val="none" w:sz="0" w:space="0" w:color="auto"/>
      </w:divBdr>
    </w:div>
    <w:div w:id="863639140">
      <w:bodyDiv w:val="1"/>
      <w:marLeft w:val="0"/>
      <w:marRight w:val="0"/>
      <w:marTop w:val="0"/>
      <w:marBottom w:val="0"/>
      <w:divBdr>
        <w:top w:val="none" w:sz="0" w:space="0" w:color="auto"/>
        <w:left w:val="none" w:sz="0" w:space="0" w:color="auto"/>
        <w:bottom w:val="none" w:sz="0" w:space="0" w:color="auto"/>
        <w:right w:val="none" w:sz="0" w:space="0" w:color="auto"/>
      </w:divBdr>
    </w:div>
    <w:div w:id="864903049">
      <w:bodyDiv w:val="1"/>
      <w:marLeft w:val="0"/>
      <w:marRight w:val="0"/>
      <w:marTop w:val="0"/>
      <w:marBottom w:val="0"/>
      <w:divBdr>
        <w:top w:val="none" w:sz="0" w:space="0" w:color="auto"/>
        <w:left w:val="none" w:sz="0" w:space="0" w:color="auto"/>
        <w:bottom w:val="none" w:sz="0" w:space="0" w:color="auto"/>
        <w:right w:val="none" w:sz="0" w:space="0" w:color="auto"/>
      </w:divBdr>
    </w:div>
    <w:div w:id="867521080">
      <w:bodyDiv w:val="1"/>
      <w:marLeft w:val="0"/>
      <w:marRight w:val="0"/>
      <w:marTop w:val="0"/>
      <w:marBottom w:val="0"/>
      <w:divBdr>
        <w:top w:val="none" w:sz="0" w:space="0" w:color="auto"/>
        <w:left w:val="none" w:sz="0" w:space="0" w:color="auto"/>
        <w:bottom w:val="none" w:sz="0" w:space="0" w:color="auto"/>
        <w:right w:val="none" w:sz="0" w:space="0" w:color="auto"/>
      </w:divBdr>
    </w:div>
    <w:div w:id="869414789">
      <w:bodyDiv w:val="1"/>
      <w:marLeft w:val="0"/>
      <w:marRight w:val="0"/>
      <w:marTop w:val="0"/>
      <w:marBottom w:val="0"/>
      <w:divBdr>
        <w:top w:val="none" w:sz="0" w:space="0" w:color="auto"/>
        <w:left w:val="none" w:sz="0" w:space="0" w:color="auto"/>
        <w:bottom w:val="none" w:sz="0" w:space="0" w:color="auto"/>
        <w:right w:val="none" w:sz="0" w:space="0" w:color="auto"/>
      </w:divBdr>
    </w:div>
    <w:div w:id="870147244">
      <w:bodyDiv w:val="1"/>
      <w:marLeft w:val="0"/>
      <w:marRight w:val="0"/>
      <w:marTop w:val="0"/>
      <w:marBottom w:val="0"/>
      <w:divBdr>
        <w:top w:val="none" w:sz="0" w:space="0" w:color="auto"/>
        <w:left w:val="none" w:sz="0" w:space="0" w:color="auto"/>
        <w:bottom w:val="none" w:sz="0" w:space="0" w:color="auto"/>
        <w:right w:val="none" w:sz="0" w:space="0" w:color="auto"/>
      </w:divBdr>
    </w:div>
    <w:div w:id="870150096">
      <w:bodyDiv w:val="1"/>
      <w:marLeft w:val="0"/>
      <w:marRight w:val="0"/>
      <w:marTop w:val="0"/>
      <w:marBottom w:val="0"/>
      <w:divBdr>
        <w:top w:val="none" w:sz="0" w:space="0" w:color="auto"/>
        <w:left w:val="none" w:sz="0" w:space="0" w:color="auto"/>
        <w:bottom w:val="none" w:sz="0" w:space="0" w:color="auto"/>
        <w:right w:val="none" w:sz="0" w:space="0" w:color="auto"/>
      </w:divBdr>
    </w:div>
    <w:div w:id="870267779">
      <w:bodyDiv w:val="1"/>
      <w:marLeft w:val="0"/>
      <w:marRight w:val="0"/>
      <w:marTop w:val="0"/>
      <w:marBottom w:val="0"/>
      <w:divBdr>
        <w:top w:val="none" w:sz="0" w:space="0" w:color="auto"/>
        <w:left w:val="none" w:sz="0" w:space="0" w:color="auto"/>
        <w:bottom w:val="none" w:sz="0" w:space="0" w:color="auto"/>
        <w:right w:val="none" w:sz="0" w:space="0" w:color="auto"/>
      </w:divBdr>
    </w:div>
    <w:div w:id="871068413">
      <w:bodyDiv w:val="1"/>
      <w:marLeft w:val="0"/>
      <w:marRight w:val="0"/>
      <w:marTop w:val="0"/>
      <w:marBottom w:val="0"/>
      <w:divBdr>
        <w:top w:val="none" w:sz="0" w:space="0" w:color="auto"/>
        <w:left w:val="none" w:sz="0" w:space="0" w:color="auto"/>
        <w:bottom w:val="none" w:sz="0" w:space="0" w:color="auto"/>
        <w:right w:val="none" w:sz="0" w:space="0" w:color="auto"/>
      </w:divBdr>
    </w:div>
    <w:div w:id="873495285">
      <w:bodyDiv w:val="1"/>
      <w:marLeft w:val="0"/>
      <w:marRight w:val="0"/>
      <w:marTop w:val="0"/>
      <w:marBottom w:val="0"/>
      <w:divBdr>
        <w:top w:val="none" w:sz="0" w:space="0" w:color="auto"/>
        <w:left w:val="none" w:sz="0" w:space="0" w:color="auto"/>
        <w:bottom w:val="none" w:sz="0" w:space="0" w:color="auto"/>
        <w:right w:val="none" w:sz="0" w:space="0" w:color="auto"/>
      </w:divBdr>
    </w:div>
    <w:div w:id="877818083">
      <w:bodyDiv w:val="1"/>
      <w:marLeft w:val="0"/>
      <w:marRight w:val="0"/>
      <w:marTop w:val="0"/>
      <w:marBottom w:val="0"/>
      <w:divBdr>
        <w:top w:val="none" w:sz="0" w:space="0" w:color="auto"/>
        <w:left w:val="none" w:sz="0" w:space="0" w:color="auto"/>
        <w:bottom w:val="none" w:sz="0" w:space="0" w:color="auto"/>
        <w:right w:val="none" w:sz="0" w:space="0" w:color="auto"/>
      </w:divBdr>
    </w:div>
    <w:div w:id="878130358">
      <w:bodyDiv w:val="1"/>
      <w:marLeft w:val="0"/>
      <w:marRight w:val="0"/>
      <w:marTop w:val="0"/>
      <w:marBottom w:val="0"/>
      <w:divBdr>
        <w:top w:val="none" w:sz="0" w:space="0" w:color="auto"/>
        <w:left w:val="none" w:sz="0" w:space="0" w:color="auto"/>
        <w:bottom w:val="none" w:sz="0" w:space="0" w:color="auto"/>
        <w:right w:val="none" w:sz="0" w:space="0" w:color="auto"/>
      </w:divBdr>
    </w:div>
    <w:div w:id="883835669">
      <w:bodyDiv w:val="1"/>
      <w:marLeft w:val="0"/>
      <w:marRight w:val="0"/>
      <w:marTop w:val="0"/>
      <w:marBottom w:val="0"/>
      <w:divBdr>
        <w:top w:val="none" w:sz="0" w:space="0" w:color="auto"/>
        <w:left w:val="none" w:sz="0" w:space="0" w:color="auto"/>
        <w:bottom w:val="none" w:sz="0" w:space="0" w:color="auto"/>
        <w:right w:val="none" w:sz="0" w:space="0" w:color="auto"/>
      </w:divBdr>
    </w:div>
    <w:div w:id="886835919">
      <w:bodyDiv w:val="1"/>
      <w:marLeft w:val="0"/>
      <w:marRight w:val="0"/>
      <w:marTop w:val="0"/>
      <w:marBottom w:val="0"/>
      <w:divBdr>
        <w:top w:val="none" w:sz="0" w:space="0" w:color="auto"/>
        <w:left w:val="none" w:sz="0" w:space="0" w:color="auto"/>
        <w:bottom w:val="none" w:sz="0" w:space="0" w:color="auto"/>
        <w:right w:val="none" w:sz="0" w:space="0" w:color="auto"/>
      </w:divBdr>
    </w:div>
    <w:div w:id="887717259">
      <w:bodyDiv w:val="1"/>
      <w:marLeft w:val="0"/>
      <w:marRight w:val="0"/>
      <w:marTop w:val="0"/>
      <w:marBottom w:val="0"/>
      <w:divBdr>
        <w:top w:val="none" w:sz="0" w:space="0" w:color="auto"/>
        <w:left w:val="none" w:sz="0" w:space="0" w:color="auto"/>
        <w:bottom w:val="none" w:sz="0" w:space="0" w:color="auto"/>
        <w:right w:val="none" w:sz="0" w:space="0" w:color="auto"/>
      </w:divBdr>
    </w:div>
    <w:div w:id="887835167">
      <w:bodyDiv w:val="1"/>
      <w:marLeft w:val="0"/>
      <w:marRight w:val="0"/>
      <w:marTop w:val="0"/>
      <w:marBottom w:val="0"/>
      <w:divBdr>
        <w:top w:val="none" w:sz="0" w:space="0" w:color="auto"/>
        <w:left w:val="none" w:sz="0" w:space="0" w:color="auto"/>
        <w:bottom w:val="none" w:sz="0" w:space="0" w:color="auto"/>
        <w:right w:val="none" w:sz="0" w:space="0" w:color="auto"/>
      </w:divBdr>
    </w:div>
    <w:div w:id="888348557">
      <w:bodyDiv w:val="1"/>
      <w:marLeft w:val="0"/>
      <w:marRight w:val="0"/>
      <w:marTop w:val="0"/>
      <w:marBottom w:val="0"/>
      <w:divBdr>
        <w:top w:val="none" w:sz="0" w:space="0" w:color="auto"/>
        <w:left w:val="none" w:sz="0" w:space="0" w:color="auto"/>
        <w:bottom w:val="none" w:sz="0" w:space="0" w:color="auto"/>
        <w:right w:val="none" w:sz="0" w:space="0" w:color="auto"/>
      </w:divBdr>
    </w:div>
    <w:div w:id="888612680">
      <w:bodyDiv w:val="1"/>
      <w:marLeft w:val="0"/>
      <w:marRight w:val="0"/>
      <w:marTop w:val="0"/>
      <w:marBottom w:val="0"/>
      <w:divBdr>
        <w:top w:val="none" w:sz="0" w:space="0" w:color="auto"/>
        <w:left w:val="none" w:sz="0" w:space="0" w:color="auto"/>
        <w:bottom w:val="none" w:sz="0" w:space="0" w:color="auto"/>
        <w:right w:val="none" w:sz="0" w:space="0" w:color="auto"/>
      </w:divBdr>
    </w:div>
    <w:div w:id="888960123">
      <w:bodyDiv w:val="1"/>
      <w:marLeft w:val="0"/>
      <w:marRight w:val="0"/>
      <w:marTop w:val="0"/>
      <w:marBottom w:val="0"/>
      <w:divBdr>
        <w:top w:val="none" w:sz="0" w:space="0" w:color="auto"/>
        <w:left w:val="none" w:sz="0" w:space="0" w:color="auto"/>
        <w:bottom w:val="none" w:sz="0" w:space="0" w:color="auto"/>
        <w:right w:val="none" w:sz="0" w:space="0" w:color="auto"/>
      </w:divBdr>
    </w:div>
    <w:div w:id="890115943">
      <w:bodyDiv w:val="1"/>
      <w:marLeft w:val="0"/>
      <w:marRight w:val="0"/>
      <w:marTop w:val="0"/>
      <w:marBottom w:val="0"/>
      <w:divBdr>
        <w:top w:val="none" w:sz="0" w:space="0" w:color="auto"/>
        <w:left w:val="none" w:sz="0" w:space="0" w:color="auto"/>
        <w:bottom w:val="none" w:sz="0" w:space="0" w:color="auto"/>
        <w:right w:val="none" w:sz="0" w:space="0" w:color="auto"/>
      </w:divBdr>
    </w:div>
    <w:div w:id="893083341">
      <w:bodyDiv w:val="1"/>
      <w:marLeft w:val="0"/>
      <w:marRight w:val="0"/>
      <w:marTop w:val="0"/>
      <w:marBottom w:val="0"/>
      <w:divBdr>
        <w:top w:val="none" w:sz="0" w:space="0" w:color="auto"/>
        <w:left w:val="none" w:sz="0" w:space="0" w:color="auto"/>
        <w:bottom w:val="none" w:sz="0" w:space="0" w:color="auto"/>
        <w:right w:val="none" w:sz="0" w:space="0" w:color="auto"/>
      </w:divBdr>
    </w:div>
    <w:div w:id="897860864">
      <w:bodyDiv w:val="1"/>
      <w:marLeft w:val="0"/>
      <w:marRight w:val="0"/>
      <w:marTop w:val="0"/>
      <w:marBottom w:val="0"/>
      <w:divBdr>
        <w:top w:val="none" w:sz="0" w:space="0" w:color="auto"/>
        <w:left w:val="none" w:sz="0" w:space="0" w:color="auto"/>
        <w:bottom w:val="none" w:sz="0" w:space="0" w:color="auto"/>
        <w:right w:val="none" w:sz="0" w:space="0" w:color="auto"/>
      </w:divBdr>
    </w:div>
    <w:div w:id="901527837">
      <w:bodyDiv w:val="1"/>
      <w:marLeft w:val="0"/>
      <w:marRight w:val="0"/>
      <w:marTop w:val="0"/>
      <w:marBottom w:val="0"/>
      <w:divBdr>
        <w:top w:val="none" w:sz="0" w:space="0" w:color="auto"/>
        <w:left w:val="none" w:sz="0" w:space="0" w:color="auto"/>
        <w:bottom w:val="none" w:sz="0" w:space="0" w:color="auto"/>
        <w:right w:val="none" w:sz="0" w:space="0" w:color="auto"/>
      </w:divBdr>
    </w:div>
    <w:div w:id="901907564">
      <w:bodyDiv w:val="1"/>
      <w:marLeft w:val="0"/>
      <w:marRight w:val="0"/>
      <w:marTop w:val="0"/>
      <w:marBottom w:val="0"/>
      <w:divBdr>
        <w:top w:val="none" w:sz="0" w:space="0" w:color="auto"/>
        <w:left w:val="none" w:sz="0" w:space="0" w:color="auto"/>
        <w:bottom w:val="none" w:sz="0" w:space="0" w:color="auto"/>
        <w:right w:val="none" w:sz="0" w:space="0" w:color="auto"/>
      </w:divBdr>
    </w:div>
    <w:div w:id="903296018">
      <w:bodyDiv w:val="1"/>
      <w:marLeft w:val="0"/>
      <w:marRight w:val="0"/>
      <w:marTop w:val="0"/>
      <w:marBottom w:val="0"/>
      <w:divBdr>
        <w:top w:val="none" w:sz="0" w:space="0" w:color="auto"/>
        <w:left w:val="none" w:sz="0" w:space="0" w:color="auto"/>
        <w:bottom w:val="none" w:sz="0" w:space="0" w:color="auto"/>
        <w:right w:val="none" w:sz="0" w:space="0" w:color="auto"/>
      </w:divBdr>
    </w:div>
    <w:div w:id="903753945">
      <w:bodyDiv w:val="1"/>
      <w:marLeft w:val="0"/>
      <w:marRight w:val="0"/>
      <w:marTop w:val="0"/>
      <w:marBottom w:val="0"/>
      <w:divBdr>
        <w:top w:val="none" w:sz="0" w:space="0" w:color="auto"/>
        <w:left w:val="none" w:sz="0" w:space="0" w:color="auto"/>
        <w:bottom w:val="none" w:sz="0" w:space="0" w:color="auto"/>
        <w:right w:val="none" w:sz="0" w:space="0" w:color="auto"/>
      </w:divBdr>
    </w:div>
    <w:div w:id="905871091">
      <w:bodyDiv w:val="1"/>
      <w:marLeft w:val="0"/>
      <w:marRight w:val="0"/>
      <w:marTop w:val="0"/>
      <w:marBottom w:val="0"/>
      <w:divBdr>
        <w:top w:val="none" w:sz="0" w:space="0" w:color="auto"/>
        <w:left w:val="none" w:sz="0" w:space="0" w:color="auto"/>
        <w:bottom w:val="none" w:sz="0" w:space="0" w:color="auto"/>
        <w:right w:val="none" w:sz="0" w:space="0" w:color="auto"/>
      </w:divBdr>
    </w:div>
    <w:div w:id="905990255">
      <w:bodyDiv w:val="1"/>
      <w:marLeft w:val="0"/>
      <w:marRight w:val="0"/>
      <w:marTop w:val="0"/>
      <w:marBottom w:val="0"/>
      <w:divBdr>
        <w:top w:val="none" w:sz="0" w:space="0" w:color="auto"/>
        <w:left w:val="none" w:sz="0" w:space="0" w:color="auto"/>
        <w:bottom w:val="none" w:sz="0" w:space="0" w:color="auto"/>
        <w:right w:val="none" w:sz="0" w:space="0" w:color="auto"/>
      </w:divBdr>
    </w:div>
    <w:div w:id="908198479">
      <w:bodyDiv w:val="1"/>
      <w:marLeft w:val="0"/>
      <w:marRight w:val="0"/>
      <w:marTop w:val="0"/>
      <w:marBottom w:val="0"/>
      <w:divBdr>
        <w:top w:val="none" w:sz="0" w:space="0" w:color="auto"/>
        <w:left w:val="none" w:sz="0" w:space="0" w:color="auto"/>
        <w:bottom w:val="none" w:sz="0" w:space="0" w:color="auto"/>
        <w:right w:val="none" w:sz="0" w:space="0" w:color="auto"/>
      </w:divBdr>
    </w:div>
    <w:div w:id="908922224">
      <w:bodyDiv w:val="1"/>
      <w:marLeft w:val="0"/>
      <w:marRight w:val="0"/>
      <w:marTop w:val="0"/>
      <w:marBottom w:val="0"/>
      <w:divBdr>
        <w:top w:val="none" w:sz="0" w:space="0" w:color="auto"/>
        <w:left w:val="none" w:sz="0" w:space="0" w:color="auto"/>
        <w:bottom w:val="none" w:sz="0" w:space="0" w:color="auto"/>
        <w:right w:val="none" w:sz="0" w:space="0" w:color="auto"/>
      </w:divBdr>
    </w:div>
    <w:div w:id="911617352">
      <w:bodyDiv w:val="1"/>
      <w:marLeft w:val="0"/>
      <w:marRight w:val="0"/>
      <w:marTop w:val="0"/>
      <w:marBottom w:val="0"/>
      <w:divBdr>
        <w:top w:val="none" w:sz="0" w:space="0" w:color="auto"/>
        <w:left w:val="none" w:sz="0" w:space="0" w:color="auto"/>
        <w:bottom w:val="none" w:sz="0" w:space="0" w:color="auto"/>
        <w:right w:val="none" w:sz="0" w:space="0" w:color="auto"/>
      </w:divBdr>
    </w:div>
    <w:div w:id="915867562">
      <w:bodyDiv w:val="1"/>
      <w:marLeft w:val="0"/>
      <w:marRight w:val="0"/>
      <w:marTop w:val="0"/>
      <w:marBottom w:val="0"/>
      <w:divBdr>
        <w:top w:val="none" w:sz="0" w:space="0" w:color="auto"/>
        <w:left w:val="none" w:sz="0" w:space="0" w:color="auto"/>
        <w:bottom w:val="none" w:sz="0" w:space="0" w:color="auto"/>
        <w:right w:val="none" w:sz="0" w:space="0" w:color="auto"/>
      </w:divBdr>
    </w:div>
    <w:div w:id="916286791">
      <w:bodyDiv w:val="1"/>
      <w:marLeft w:val="0"/>
      <w:marRight w:val="0"/>
      <w:marTop w:val="0"/>
      <w:marBottom w:val="0"/>
      <w:divBdr>
        <w:top w:val="none" w:sz="0" w:space="0" w:color="auto"/>
        <w:left w:val="none" w:sz="0" w:space="0" w:color="auto"/>
        <w:bottom w:val="none" w:sz="0" w:space="0" w:color="auto"/>
        <w:right w:val="none" w:sz="0" w:space="0" w:color="auto"/>
      </w:divBdr>
    </w:div>
    <w:div w:id="916741751">
      <w:bodyDiv w:val="1"/>
      <w:marLeft w:val="0"/>
      <w:marRight w:val="0"/>
      <w:marTop w:val="0"/>
      <w:marBottom w:val="0"/>
      <w:divBdr>
        <w:top w:val="none" w:sz="0" w:space="0" w:color="auto"/>
        <w:left w:val="none" w:sz="0" w:space="0" w:color="auto"/>
        <w:bottom w:val="none" w:sz="0" w:space="0" w:color="auto"/>
        <w:right w:val="none" w:sz="0" w:space="0" w:color="auto"/>
      </w:divBdr>
    </w:div>
    <w:div w:id="918832427">
      <w:bodyDiv w:val="1"/>
      <w:marLeft w:val="0"/>
      <w:marRight w:val="0"/>
      <w:marTop w:val="0"/>
      <w:marBottom w:val="0"/>
      <w:divBdr>
        <w:top w:val="none" w:sz="0" w:space="0" w:color="auto"/>
        <w:left w:val="none" w:sz="0" w:space="0" w:color="auto"/>
        <w:bottom w:val="none" w:sz="0" w:space="0" w:color="auto"/>
        <w:right w:val="none" w:sz="0" w:space="0" w:color="auto"/>
      </w:divBdr>
    </w:div>
    <w:div w:id="922446620">
      <w:bodyDiv w:val="1"/>
      <w:marLeft w:val="0"/>
      <w:marRight w:val="0"/>
      <w:marTop w:val="0"/>
      <w:marBottom w:val="0"/>
      <w:divBdr>
        <w:top w:val="none" w:sz="0" w:space="0" w:color="auto"/>
        <w:left w:val="none" w:sz="0" w:space="0" w:color="auto"/>
        <w:bottom w:val="none" w:sz="0" w:space="0" w:color="auto"/>
        <w:right w:val="none" w:sz="0" w:space="0" w:color="auto"/>
      </w:divBdr>
    </w:div>
    <w:div w:id="923998397">
      <w:bodyDiv w:val="1"/>
      <w:marLeft w:val="0"/>
      <w:marRight w:val="0"/>
      <w:marTop w:val="0"/>
      <w:marBottom w:val="0"/>
      <w:divBdr>
        <w:top w:val="none" w:sz="0" w:space="0" w:color="auto"/>
        <w:left w:val="none" w:sz="0" w:space="0" w:color="auto"/>
        <w:bottom w:val="none" w:sz="0" w:space="0" w:color="auto"/>
        <w:right w:val="none" w:sz="0" w:space="0" w:color="auto"/>
      </w:divBdr>
    </w:div>
    <w:div w:id="924607240">
      <w:bodyDiv w:val="1"/>
      <w:marLeft w:val="0"/>
      <w:marRight w:val="0"/>
      <w:marTop w:val="0"/>
      <w:marBottom w:val="0"/>
      <w:divBdr>
        <w:top w:val="none" w:sz="0" w:space="0" w:color="auto"/>
        <w:left w:val="none" w:sz="0" w:space="0" w:color="auto"/>
        <w:bottom w:val="none" w:sz="0" w:space="0" w:color="auto"/>
        <w:right w:val="none" w:sz="0" w:space="0" w:color="auto"/>
      </w:divBdr>
    </w:div>
    <w:div w:id="924991784">
      <w:bodyDiv w:val="1"/>
      <w:marLeft w:val="0"/>
      <w:marRight w:val="0"/>
      <w:marTop w:val="0"/>
      <w:marBottom w:val="0"/>
      <w:divBdr>
        <w:top w:val="none" w:sz="0" w:space="0" w:color="auto"/>
        <w:left w:val="none" w:sz="0" w:space="0" w:color="auto"/>
        <w:bottom w:val="none" w:sz="0" w:space="0" w:color="auto"/>
        <w:right w:val="none" w:sz="0" w:space="0" w:color="auto"/>
      </w:divBdr>
    </w:div>
    <w:div w:id="925068392">
      <w:bodyDiv w:val="1"/>
      <w:marLeft w:val="0"/>
      <w:marRight w:val="0"/>
      <w:marTop w:val="0"/>
      <w:marBottom w:val="0"/>
      <w:divBdr>
        <w:top w:val="none" w:sz="0" w:space="0" w:color="auto"/>
        <w:left w:val="none" w:sz="0" w:space="0" w:color="auto"/>
        <w:bottom w:val="none" w:sz="0" w:space="0" w:color="auto"/>
        <w:right w:val="none" w:sz="0" w:space="0" w:color="auto"/>
      </w:divBdr>
    </w:div>
    <w:div w:id="925311803">
      <w:bodyDiv w:val="1"/>
      <w:marLeft w:val="0"/>
      <w:marRight w:val="0"/>
      <w:marTop w:val="0"/>
      <w:marBottom w:val="0"/>
      <w:divBdr>
        <w:top w:val="none" w:sz="0" w:space="0" w:color="auto"/>
        <w:left w:val="none" w:sz="0" w:space="0" w:color="auto"/>
        <w:bottom w:val="none" w:sz="0" w:space="0" w:color="auto"/>
        <w:right w:val="none" w:sz="0" w:space="0" w:color="auto"/>
      </w:divBdr>
    </w:div>
    <w:div w:id="927465496">
      <w:bodyDiv w:val="1"/>
      <w:marLeft w:val="0"/>
      <w:marRight w:val="0"/>
      <w:marTop w:val="0"/>
      <w:marBottom w:val="0"/>
      <w:divBdr>
        <w:top w:val="none" w:sz="0" w:space="0" w:color="auto"/>
        <w:left w:val="none" w:sz="0" w:space="0" w:color="auto"/>
        <w:bottom w:val="none" w:sz="0" w:space="0" w:color="auto"/>
        <w:right w:val="none" w:sz="0" w:space="0" w:color="auto"/>
      </w:divBdr>
    </w:div>
    <w:div w:id="929042089">
      <w:bodyDiv w:val="1"/>
      <w:marLeft w:val="0"/>
      <w:marRight w:val="0"/>
      <w:marTop w:val="0"/>
      <w:marBottom w:val="0"/>
      <w:divBdr>
        <w:top w:val="none" w:sz="0" w:space="0" w:color="auto"/>
        <w:left w:val="none" w:sz="0" w:space="0" w:color="auto"/>
        <w:bottom w:val="none" w:sz="0" w:space="0" w:color="auto"/>
        <w:right w:val="none" w:sz="0" w:space="0" w:color="auto"/>
      </w:divBdr>
    </w:div>
    <w:div w:id="929119818">
      <w:bodyDiv w:val="1"/>
      <w:marLeft w:val="0"/>
      <w:marRight w:val="0"/>
      <w:marTop w:val="0"/>
      <w:marBottom w:val="0"/>
      <w:divBdr>
        <w:top w:val="none" w:sz="0" w:space="0" w:color="auto"/>
        <w:left w:val="none" w:sz="0" w:space="0" w:color="auto"/>
        <w:bottom w:val="none" w:sz="0" w:space="0" w:color="auto"/>
        <w:right w:val="none" w:sz="0" w:space="0" w:color="auto"/>
      </w:divBdr>
    </w:div>
    <w:div w:id="930743606">
      <w:bodyDiv w:val="1"/>
      <w:marLeft w:val="0"/>
      <w:marRight w:val="0"/>
      <w:marTop w:val="0"/>
      <w:marBottom w:val="0"/>
      <w:divBdr>
        <w:top w:val="none" w:sz="0" w:space="0" w:color="auto"/>
        <w:left w:val="none" w:sz="0" w:space="0" w:color="auto"/>
        <w:bottom w:val="none" w:sz="0" w:space="0" w:color="auto"/>
        <w:right w:val="none" w:sz="0" w:space="0" w:color="auto"/>
      </w:divBdr>
    </w:div>
    <w:div w:id="931161387">
      <w:bodyDiv w:val="1"/>
      <w:marLeft w:val="0"/>
      <w:marRight w:val="0"/>
      <w:marTop w:val="0"/>
      <w:marBottom w:val="0"/>
      <w:divBdr>
        <w:top w:val="none" w:sz="0" w:space="0" w:color="auto"/>
        <w:left w:val="none" w:sz="0" w:space="0" w:color="auto"/>
        <w:bottom w:val="none" w:sz="0" w:space="0" w:color="auto"/>
        <w:right w:val="none" w:sz="0" w:space="0" w:color="auto"/>
      </w:divBdr>
    </w:div>
    <w:div w:id="931430286">
      <w:bodyDiv w:val="1"/>
      <w:marLeft w:val="0"/>
      <w:marRight w:val="0"/>
      <w:marTop w:val="0"/>
      <w:marBottom w:val="0"/>
      <w:divBdr>
        <w:top w:val="none" w:sz="0" w:space="0" w:color="auto"/>
        <w:left w:val="none" w:sz="0" w:space="0" w:color="auto"/>
        <w:bottom w:val="none" w:sz="0" w:space="0" w:color="auto"/>
        <w:right w:val="none" w:sz="0" w:space="0" w:color="auto"/>
      </w:divBdr>
    </w:div>
    <w:div w:id="931468754">
      <w:bodyDiv w:val="1"/>
      <w:marLeft w:val="0"/>
      <w:marRight w:val="0"/>
      <w:marTop w:val="0"/>
      <w:marBottom w:val="0"/>
      <w:divBdr>
        <w:top w:val="none" w:sz="0" w:space="0" w:color="auto"/>
        <w:left w:val="none" w:sz="0" w:space="0" w:color="auto"/>
        <w:bottom w:val="none" w:sz="0" w:space="0" w:color="auto"/>
        <w:right w:val="none" w:sz="0" w:space="0" w:color="auto"/>
      </w:divBdr>
    </w:div>
    <w:div w:id="932513777">
      <w:bodyDiv w:val="1"/>
      <w:marLeft w:val="0"/>
      <w:marRight w:val="0"/>
      <w:marTop w:val="0"/>
      <w:marBottom w:val="0"/>
      <w:divBdr>
        <w:top w:val="none" w:sz="0" w:space="0" w:color="auto"/>
        <w:left w:val="none" w:sz="0" w:space="0" w:color="auto"/>
        <w:bottom w:val="none" w:sz="0" w:space="0" w:color="auto"/>
        <w:right w:val="none" w:sz="0" w:space="0" w:color="auto"/>
      </w:divBdr>
    </w:div>
    <w:div w:id="932780331">
      <w:bodyDiv w:val="1"/>
      <w:marLeft w:val="0"/>
      <w:marRight w:val="0"/>
      <w:marTop w:val="0"/>
      <w:marBottom w:val="0"/>
      <w:divBdr>
        <w:top w:val="none" w:sz="0" w:space="0" w:color="auto"/>
        <w:left w:val="none" w:sz="0" w:space="0" w:color="auto"/>
        <w:bottom w:val="none" w:sz="0" w:space="0" w:color="auto"/>
        <w:right w:val="none" w:sz="0" w:space="0" w:color="auto"/>
      </w:divBdr>
    </w:div>
    <w:div w:id="933055003">
      <w:bodyDiv w:val="1"/>
      <w:marLeft w:val="0"/>
      <w:marRight w:val="0"/>
      <w:marTop w:val="0"/>
      <w:marBottom w:val="0"/>
      <w:divBdr>
        <w:top w:val="none" w:sz="0" w:space="0" w:color="auto"/>
        <w:left w:val="none" w:sz="0" w:space="0" w:color="auto"/>
        <w:bottom w:val="none" w:sz="0" w:space="0" w:color="auto"/>
        <w:right w:val="none" w:sz="0" w:space="0" w:color="auto"/>
      </w:divBdr>
    </w:div>
    <w:div w:id="938297525">
      <w:bodyDiv w:val="1"/>
      <w:marLeft w:val="0"/>
      <w:marRight w:val="0"/>
      <w:marTop w:val="0"/>
      <w:marBottom w:val="0"/>
      <w:divBdr>
        <w:top w:val="none" w:sz="0" w:space="0" w:color="auto"/>
        <w:left w:val="none" w:sz="0" w:space="0" w:color="auto"/>
        <w:bottom w:val="none" w:sz="0" w:space="0" w:color="auto"/>
        <w:right w:val="none" w:sz="0" w:space="0" w:color="auto"/>
      </w:divBdr>
    </w:div>
    <w:div w:id="938299321">
      <w:bodyDiv w:val="1"/>
      <w:marLeft w:val="0"/>
      <w:marRight w:val="0"/>
      <w:marTop w:val="0"/>
      <w:marBottom w:val="0"/>
      <w:divBdr>
        <w:top w:val="none" w:sz="0" w:space="0" w:color="auto"/>
        <w:left w:val="none" w:sz="0" w:space="0" w:color="auto"/>
        <w:bottom w:val="none" w:sz="0" w:space="0" w:color="auto"/>
        <w:right w:val="none" w:sz="0" w:space="0" w:color="auto"/>
      </w:divBdr>
    </w:div>
    <w:div w:id="940145714">
      <w:bodyDiv w:val="1"/>
      <w:marLeft w:val="0"/>
      <w:marRight w:val="0"/>
      <w:marTop w:val="0"/>
      <w:marBottom w:val="0"/>
      <w:divBdr>
        <w:top w:val="none" w:sz="0" w:space="0" w:color="auto"/>
        <w:left w:val="none" w:sz="0" w:space="0" w:color="auto"/>
        <w:bottom w:val="none" w:sz="0" w:space="0" w:color="auto"/>
        <w:right w:val="none" w:sz="0" w:space="0" w:color="auto"/>
      </w:divBdr>
    </w:div>
    <w:div w:id="940912949">
      <w:bodyDiv w:val="1"/>
      <w:marLeft w:val="0"/>
      <w:marRight w:val="0"/>
      <w:marTop w:val="0"/>
      <w:marBottom w:val="0"/>
      <w:divBdr>
        <w:top w:val="none" w:sz="0" w:space="0" w:color="auto"/>
        <w:left w:val="none" w:sz="0" w:space="0" w:color="auto"/>
        <w:bottom w:val="none" w:sz="0" w:space="0" w:color="auto"/>
        <w:right w:val="none" w:sz="0" w:space="0" w:color="auto"/>
      </w:divBdr>
    </w:div>
    <w:div w:id="941454618">
      <w:bodyDiv w:val="1"/>
      <w:marLeft w:val="0"/>
      <w:marRight w:val="0"/>
      <w:marTop w:val="0"/>
      <w:marBottom w:val="0"/>
      <w:divBdr>
        <w:top w:val="none" w:sz="0" w:space="0" w:color="auto"/>
        <w:left w:val="none" w:sz="0" w:space="0" w:color="auto"/>
        <w:bottom w:val="none" w:sz="0" w:space="0" w:color="auto"/>
        <w:right w:val="none" w:sz="0" w:space="0" w:color="auto"/>
      </w:divBdr>
    </w:div>
    <w:div w:id="941644443">
      <w:bodyDiv w:val="1"/>
      <w:marLeft w:val="0"/>
      <w:marRight w:val="0"/>
      <w:marTop w:val="0"/>
      <w:marBottom w:val="0"/>
      <w:divBdr>
        <w:top w:val="none" w:sz="0" w:space="0" w:color="auto"/>
        <w:left w:val="none" w:sz="0" w:space="0" w:color="auto"/>
        <w:bottom w:val="none" w:sz="0" w:space="0" w:color="auto"/>
        <w:right w:val="none" w:sz="0" w:space="0" w:color="auto"/>
      </w:divBdr>
    </w:div>
    <w:div w:id="942808604">
      <w:bodyDiv w:val="1"/>
      <w:marLeft w:val="0"/>
      <w:marRight w:val="0"/>
      <w:marTop w:val="0"/>
      <w:marBottom w:val="0"/>
      <w:divBdr>
        <w:top w:val="none" w:sz="0" w:space="0" w:color="auto"/>
        <w:left w:val="none" w:sz="0" w:space="0" w:color="auto"/>
        <w:bottom w:val="none" w:sz="0" w:space="0" w:color="auto"/>
        <w:right w:val="none" w:sz="0" w:space="0" w:color="auto"/>
      </w:divBdr>
    </w:div>
    <w:div w:id="943078804">
      <w:bodyDiv w:val="1"/>
      <w:marLeft w:val="0"/>
      <w:marRight w:val="0"/>
      <w:marTop w:val="0"/>
      <w:marBottom w:val="0"/>
      <w:divBdr>
        <w:top w:val="none" w:sz="0" w:space="0" w:color="auto"/>
        <w:left w:val="none" w:sz="0" w:space="0" w:color="auto"/>
        <w:bottom w:val="none" w:sz="0" w:space="0" w:color="auto"/>
        <w:right w:val="none" w:sz="0" w:space="0" w:color="auto"/>
      </w:divBdr>
    </w:div>
    <w:div w:id="943807524">
      <w:bodyDiv w:val="1"/>
      <w:marLeft w:val="0"/>
      <w:marRight w:val="0"/>
      <w:marTop w:val="0"/>
      <w:marBottom w:val="0"/>
      <w:divBdr>
        <w:top w:val="none" w:sz="0" w:space="0" w:color="auto"/>
        <w:left w:val="none" w:sz="0" w:space="0" w:color="auto"/>
        <w:bottom w:val="none" w:sz="0" w:space="0" w:color="auto"/>
        <w:right w:val="none" w:sz="0" w:space="0" w:color="auto"/>
      </w:divBdr>
    </w:div>
    <w:div w:id="943876427">
      <w:bodyDiv w:val="1"/>
      <w:marLeft w:val="0"/>
      <w:marRight w:val="0"/>
      <w:marTop w:val="0"/>
      <w:marBottom w:val="0"/>
      <w:divBdr>
        <w:top w:val="none" w:sz="0" w:space="0" w:color="auto"/>
        <w:left w:val="none" w:sz="0" w:space="0" w:color="auto"/>
        <w:bottom w:val="none" w:sz="0" w:space="0" w:color="auto"/>
        <w:right w:val="none" w:sz="0" w:space="0" w:color="auto"/>
      </w:divBdr>
    </w:div>
    <w:div w:id="945623297">
      <w:bodyDiv w:val="1"/>
      <w:marLeft w:val="0"/>
      <w:marRight w:val="0"/>
      <w:marTop w:val="0"/>
      <w:marBottom w:val="0"/>
      <w:divBdr>
        <w:top w:val="none" w:sz="0" w:space="0" w:color="auto"/>
        <w:left w:val="none" w:sz="0" w:space="0" w:color="auto"/>
        <w:bottom w:val="none" w:sz="0" w:space="0" w:color="auto"/>
        <w:right w:val="none" w:sz="0" w:space="0" w:color="auto"/>
      </w:divBdr>
    </w:div>
    <w:div w:id="945884819">
      <w:bodyDiv w:val="1"/>
      <w:marLeft w:val="0"/>
      <w:marRight w:val="0"/>
      <w:marTop w:val="0"/>
      <w:marBottom w:val="0"/>
      <w:divBdr>
        <w:top w:val="none" w:sz="0" w:space="0" w:color="auto"/>
        <w:left w:val="none" w:sz="0" w:space="0" w:color="auto"/>
        <w:bottom w:val="none" w:sz="0" w:space="0" w:color="auto"/>
        <w:right w:val="none" w:sz="0" w:space="0" w:color="auto"/>
      </w:divBdr>
    </w:div>
    <w:div w:id="947589895">
      <w:bodyDiv w:val="1"/>
      <w:marLeft w:val="0"/>
      <w:marRight w:val="0"/>
      <w:marTop w:val="0"/>
      <w:marBottom w:val="0"/>
      <w:divBdr>
        <w:top w:val="none" w:sz="0" w:space="0" w:color="auto"/>
        <w:left w:val="none" w:sz="0" w:space="0" w:color="auto"/>
        <w:bottom w:val="none" w:sz="0" w:space="0" w:color="auto"/>
        <w:right w:val="none" w:sz="0" w:space="0" w:color="auto"/>
      </w:divBdr>
    </w:div>
    <w:div w:id="949119606">
      <w:bodyDiv w:val="1"/>
      <w:marLeft w:val="0"/>
      <w:marRight w:val="0"/>
      <w:marTop w:val="0"/>
      <w:marBottom w:val="0"/>
      <w:divBdr>
        <w:top w:val="none" w:sz="0" w:space="0" w:color="auto"/>
        <w:left w:val="none" w:sz="0" w:space="0" w:color="auto"/>
        <w:bottom w:val="none" w:sz="0" w:space="0" w:color="auto"/>
        <w:right w:val="none" w:sz="0" w:space="0" w:color="auto"/>
      </w:divBdr>
    </w:div>
    <w:div w:id="949362042">
      <w:bodyDiv w:val="1"/>
      <w:marLeft w:val="0"/>
      <w:marRight w:val="0"/>
      <w:marTop w:val="0"/>
      <w:marBottom w:val="0"/>
      <w:divBdr>
        <w:top w:val="none" w:sz="0" w:space="0" w:color="auto"/>
        <w:left w:val="none" w:sz="0" w:space="0" w:color="auto"/>
        <w:bottom w:val="none" w:sz="0" w:space="0" w:color="auto"/>
        <w:right w:val="none" w:sz="0" w:space="0" w:color="auto"/>
      </w:divBdr>
    </w:div>
    <w:div w:id="952597333">
      <w:bodyDiv w:val="1"/>
      <w:marLeft w:val="0"/>
      <w:marRight w:val="0"/>
      <w:marTop w:val="0"/>
      <w:marBottom w:val="0"/>
      <w:divBdr>
        <w:top w:val="none" w:sz="0" w:space="0" w:color="auto"/>
        <w:left w:val="none" w:sz="0" w:space="0" w:color="auto"/>
        <w:bottom w:val="none" w:sz="0" w:space="0" w:color="auto"/>
        <w:right w:val="none" w:sz="0" w:space="0" w:color="auto"/>
      </w:divBdr>
    </w:div>
    <w:div w:id="954412075">
      <w:bodyDiv w:val="1"/>
      <w:marLeft w:val="0"/>
      <w:marRight w:val="0"/>
      <w:marTop w:val="0"/>
      <w:marBottom w:val="0"/>
      <w:divBdr>
        <w:top w:val="none" w:sz="0" w:space="0" w:color="auto"/>
        <w:left w:val="none" w:sz="0" w:space="0" w:color="auto"/>
        <w:bottom w:val="none" w:sz="0" w:space="0" w:color="auto"/>
        <w:right w:val="none" w:sz="0" w:space="0" w:color="auto"/>
      </w:divBdr>
    </w:div>
    <w:div w:id="961034401">
      <w:bodyDiv w:val="1"/>
      <w:marLeft w:val="0"/>
      <w:marRight w:val="0"/>
      <w:marTop w:val="0"/>
      <w:marBottom w:val="0"/>
      <w:divBdr>
        <w:top w:val="none" w:sz="0" w:space="0" w:color="auto"/>
        <w:left w:val="none" w:sz="0" w:space="0" w:color="auto"/>
        <w:bottom w:val="none" w:sz="0" w:space="0" w:color="auto"/>
        <w:right w:val="none" w:sz="0" w:space="0" w:color="auto"/>
      </w:divBdr>
    </w:div>
    <w:div w:id="961419813">
      <w:bodyDiv w:val="1"/>
      <w:marLeft w:val="0"/>
      <w:marRight w:val="0"/>
      <w:marTop w:val="0"/>
      <w:marBottom w:val="0"/>
      <w:divBdr>
        <w:top w:val="none" w:sz="0" w:space="0" w:color="auto"/>
        <w:left w:val="none" w:sz="0" w:space="0" w:color="auto"/>
        <w:bottom w:val="none" w:sz="0" w:space="0" w:color="auto"/>
        <w:right w:val="none" w:sz="0" w:space="0" w:color="auto"/>
      </w:divBdr>
    </w:div>
    <w:div w:id="963998599">
      <w:bodyDiv w:val="1"/>
      <w:marLeft w:val="0"/>
      <w:marRight w:val="0"/>
      <w:marTop w:val="0"/>
      <w:marBottom w:val="0"/>
      <w:divBdr>
        <w:top w:val="none" w:sz="0" w:space="0" w:color="auto"/>
        <w:left w:val="none" w:sz="0" w:space="0" w:color="auto"/>
        <w:bottom w:val="none" w:sz="0" w:space="0" w:color="auto"/>
        <w:right w:val="none" w:sz="0" w:space="0" w:color="auto"/>
      </w:divBdr>
    </w:div>
    <w:div w:id="965770130">
      <w:bodyDiv w:val="1"/>
      <w:marLeft w:val="0"/>
      <w:marRight w:val="0"/>
      <w:marTop w:val="0"/>
      <w:marBottom w:val="0"/>
      <w:divBdr>
        <w:top w:val="none" w:sz="0" w:space="0" w:color="auto"/>
        <w:left w:val="none" w:sz="0" w:space="0" w:color="auto"/>
        <w:bottom w:val="none" w:sz="0" w:space="0" w:color="auto"/>
        <w:right w:val="none" w:sz="0" w:space="0" w:color="auto"/>
      </w:divBdr>
    </w:div>
    <w:div w:id="965889013">
      <w:bodyDiv w:val="1"/>
      <w:marLeft w:val="0"/>
      <w:marRight w:val="0"/>
      <w:marTop w:val="0"/>
      <w:marBottom w:val="0"/>
      <w:divBdr>
        <w:top w:val="none" w:sz="0" w:space="0" w:color="auto"/>
        <w:left w:val="none" w:sz="0" w:space="0" w:color="auto"/>
        <w:bottom w:val="none" w:sz="0" w:space="0" w:color="auto"/>
        <w:right w:val="none" w:sz="0" w:space="0" w:color="auto"/>
      </w:divBdr>
    </w:div>
    <w:div w:id="966936981">
      <w:bodyDiv w:val="1"/>
      <w:marLeft w:val="0"/>
      <w:marRight w:val="0"/>
      <w:marTop w:val="0"/>
      <w:marBottom w:val="0"/>
      <w:divBdr>
        <w:top w:val="none" w:sz="0" w:space="0" w:color="auto"/>
        <w:left w:val="none" w:sz="0" w:space="0" w:color="auto"/>
        <w:bottom w:val="none" w:sz="0" w:space="0" w:color="auto"/>
        <w:right w:val="none" w:sz="0" w:space="0" w:color="auto"/>
      </w:divBdr>
    </w:div>
    <w:div w:id="969287688">
      <w:bodyDiv w:val="1"/>
      <w:marLeft w:val="0"/>
      <w:marRight w:val="0"/>
      <w:marTop w:val="0"/>
      <w:marBottom w:val="0"/>
      <w:divBdr>
        <w:top w:val="none" w:sz="0" w:space="0" w:color="auto"/>
        <w:left w:val="none" w:sz="0" w:space="0" w:color="auto"/>
        <w:bottom w:val="none" w:sz="0" w:space="0" w:color="auto"/>
        <w:right w:val="none" w:sz="0" w:space="0" w:color="auto"/>
      </w:divBdr>
    </w:div>
    <w:div w:id="971834427">
      <w:bodyDiv w:val="1"/>
      <w:marLeft w:val="0"/>
      <w:marRight w:val="0"/>
      <w:marTop w:val="0"/>
      <w:marBottom w:val="0"/>
      <w:divBdr>
        <w:top w:val="none" w:sz="0" w:space="0" w:color="auto"/>
        <w:left w:val="none" w:sz="0" w:space="0" w:color="auto"/>
        <w:bottom w:val="none" w:sz="0" w:space="0" w:color="auto"/>
        <w:right w:val="none" w:sz="0" w:space="0" w:color="auto"/>
      </w:divBdr>
    </w:div>
    <w:div w:id="972566758">
      <w:bodyDiv w:val="1"/>
      <w:marLeft w:val="0"/>
      <w:marRight w:val="0"/>
      <w:marTop w:val="0"/>
      <w:marBottom w:val="0"/>
      <w:divBdr>
        <w:top w:val="none" w:sz="0" w:space="0" w:color="auto"/>
        <w:left w:val="none" w:sz="0" w:space="0" w:color="auto"/>
        <w:bottom w:val="none" w:sz="0" w:space="0" w:color="auto"/>
        <w:right w:val="none" w:sz="0" w:space="0" w:color="auto"/>
      </w:divBdr>
    </w:div>
    <w:div w:id="972640871">
      <w:bodyDiv w:val="1"/>
      <w:marLeft w:val="0"/>
      <w:marRight w:val="0"/>
      <w:marTop w:val="0"/>
      <w:marBottom w:val="0"/>
      <w:divBdr>
        <w:top w:val="none" w:sz="0" w:space="0" w:color="auto"/>
        <w:left w:val="none" w:sz="0" w:space="0" w:color="auto"/>
        <w:bottom w:val="none" w:sz="0" w:space="0" w:color="auto"/>
        <w:right w:val="none" w:sz="0" w:space="0" w:color="auto"/>
      </w:divBdr>
    </w:div>
    <w:div w:id="973371420">
      <w:bodyDiv w:val="1"/>
      <w:marLeft w:val="0"/>
      <w:marRight w:val="0"/>
      <w:marTop w:val="0"/>
      <w:marBottom w:val="0"/>
      <w:divBdr>
        <w:top w:val="none" w:sz="0" w:space="0" w:color="auto"/>
        <w:left w:val="none" w:sz="0" w:space="0" w:color="auto"/>
        <w:bottom w:val="none" w:sz="0" w:space="0" w:color="auto"/>
        <w:right w:val="none" w:sz="0" w:space="0" w:color="auto"/>
      </w:divBdr>
    </w:div>
    <w:div w:id="974138876">
      <w:bodyDiv w:val="1"/>
      <w:marLeft w:val="0"/>
      <w:marRight w:val="0"/>
      <w:marTop w:val="0"/>
      <w:marBottom w:val="0"/>
      <w:divBdr>
        <w:top w:val="none" w:sz="0" w:space="0" w:color="auto"/>
        <w:left w:val="none" w:sz="0" w:space="0" w:color="auto"/>
        <w:bottom w:val="none" w:sz="0" w:space="0" w:color="auto"/>
        <w:right w:val="none" w:sz="0" w:space="0" w:color="auto"/>
      </w:divBdr>
    </w:div>
    <w:div w:id="974994189">
      <w:bodyDiv w:val="1"/>
      <w:marLeft w:val="0"/>
      <w:marRight w:val="0"/>
      <w:marTop w:val="0"/>
      <w:marBottom w:val="0"/>
      <w:divBdr>
        <w:top w:val="none" w:sz="0" w:space="0" w:color="auto"/>
        <w:left w:val="none" w:sz="0" w:space="0" w:color="auto"/>
        <w:bottom w:val="none" w:sz="0" w:space="0" w:color="auto"/>
        <w:right w:val="none" w:sz="0" w:space="0" w:color="auto"/>
      </w:divBdr>
    </w:div>
    <w:div w:id="976107815">
      <w:bodyDiv w:val="1"/>
      <w:marLeft w:val="0"/>
      <w:marRight w:val="0"/>
      <w:marTop w:val="0"/>
      <w:marBottom w:val="0"/>
      <w:divBdr>
        <w:top w:val="none" w:sz="0" w:space="0" w:color="auto"/>
        <w:left w:val="none" w:sz="0" w:space="0" w:color="auto"/>
        <w:bottom w:val="none" w:sz="0" w:space="0" w:color="auto"/>
        <w:right w:val="none" w:sz="0" w:space="0" w:color="auto"/>
      </w:divBdr>
    </w:div>
    <w:div w:id="977225665">
      <w:bodyDiv w:val="1"/>
      <w:marLeft w:val="0"/>
      <w:marRight w:val="0"/>
      <w:marTop w:val="0"/>
      <w:marBottom w:val="0"/>
      <w:divBdr>
        <w:top w:val="none" w:sz="0" w:space="0" w:color="auto"/>
        <w:left w:val="none" w:sz="0" w:space="0" w:color="auto"/>
        <w:bottom w:val="none" w:sz="0" w:space="0" w:color="auto"/>
        <w:right w:val="none" w:sz="0" w:space="0" w:color="auto"/>
      </w:divBdr>
    </w:div>
    <w:div w:id="978149248">
      <w:bodyDiv w:val="1"/>
      <w:marLeft w:val="0"/>
      <w:marRight w:val="0"/>
      <w:marTop w:val="0"/>
      <w:marBottom w:val="0"/>
      <w:divBdr>
        <w:top w:val="none" w:sz="0" w:space="0" w:color="auto"/>
        <w:left w:val="none" w:sz="0" w:space="0" w:color="auto"/>
        <w:bottom w:val="none" w:sz="0" w:space="0" w:color="auto"/>
        <w:right w:val="none" w:sz="0" w:space="0" w:color="auto"/>
      </w:divBdr>
    </w:div>
    <w:div w:id="978532607">
      <w:bodyDiv w:val="1"/>
      <w:marLeft w:val="0"/>
      <w:marRight w:val="0"/>
      <w:marTop w:val="0"/>
      <w:marBottom w:val="0"/>
      <w:divBdr>
        <w:top w:val="none" w:sz="0" w:space="0" w:color="auto"/>
        <w:left w:val="none" w:sz="0" w:space="0" w:color="auto"/>
        <w:bottom w:val="none" w:sz="0" w:space="0" w:color="auto"/>
        <w:right w:val="none" w:sz="0" w:space="0" w:color="auto"/>
      </w:divBdr>
    </w:div>
    <w:div w:id="980844139">
      <w:bodyDiv w:val="1"/>
      <w:marLeft w:val="0"/>
      <w:marRight w:val="0"/>
      <w:marTop w:val="0"/>
      <w:marBottom w:val="0"/>
      <w:divBdr>
        <w:top w:val="none" w:sz="0" w:space="0" w:color="auto"/>
        <w:left w:val="none" w:sz="0" w:space="0" w:color="auto"/>
        <w:bottom w:val="none" w:sz="0" w:space="0" w:color="auto"/>
        <w:right w:val="none" w:sz="0" w:space="0" w:color="auto"/>
      </w:divBdr>
    </w:div>
    <w:div w:id="985937220">
      <w:bodyDiv w:val="1"/>
      <w:marLeft w:val="0"/>
      <w:marRight w:val="0"/>
      <w:marTop w:val="0"/>
      <w:marBottom w:val="0"/>
      <w:divBdr>
        <w:top w:val="none" w:sz="0" w:space="0" w:color="auto"/>
        <w:left w:val="none" w:sz="0" w:space="0" w:color="auto"/>
        <w:bottom w:val="none" w:sz="0" w:space="0" w:color="auto"/>
        <w:right w:val="none" w:sz="0" w:space="0" w:color="auto"/>
      </w:divBdr>
    </w:div>
    <w:div w:id="987443745">
      <w:bodyDiv w:val="1"/>
      <w:marLeft w:val="0"/>
      <w:marRight w:val="0"/>
      <w:marTop w:val="0"/>
      <w:marBottom w:val="0"/>
      <w:divBdr>
        <w:top w:val="none" w:sz="0" w:space="0" w:color="auto"/>
        <w:left w:val="none" w:sz="0" w:space="0" w:color="auto"/>
        <w:bottom w:val="none" w:sz="0" w:space="0" w:color="auto"/>
        <w:right w:val="none" w:sz="0" w:space="0" w:color="auto"/>
      </w:divBdr>
    </w:div>
    <w:div w:id="987517849">
      <w:bodyDiv w:val="1"/>
      <w:marLeft w:val="0"/>
      <w:marRight w:val="0"/>
      <w:marTop w:val="0"/>
      <w:marBottom w:val="0"/>
      <w:divBdr>
        <w:top w:val="none" w:sz="0" w:space="0" w:color="auto"/>
        <w:left w:val="none" w:sz="0" w:space="0" w:color="auto"/>
        <w:bottom w:val="none" w:sz="0" w:space="0" w:color="auto"/>
        <w:right w:val="none" w:sz="0" w:space="0" w:color="auto"/>
      </w:divBdr>
    </w:div>
    <w:div w:id="992677381">
      <w:bodyDiv w:val="1"/>
      <w:marLeft w:val="0"/>
      <w:marRight w:val="0"/>
      <w:marTop w:val="0"/>
      <w:marBottom w:val="0"/>
      <w:divBdr>
        <w:top w:val="none" w:sz="0" w:space="0" w:color="auto"/>
        <w:left w:val="none" w:sz="0" w:space="0" w:color="auto"/>
        <w:bottom w:val="none" w:sz="0" w:space="0" w:color="auto"/>
        <w:right w:val="none" w:sz="0" w:space="0" w:color="auto"/>
      </w:divBdr>
    </w:div>
    <w:div w:id="992828302">
      <w:bodyDiv w:val="1"/>
      <w:marLeft w:val="0"/>
      <w:marRight w:val="0"/>
      <w:marTop w:val="0"/>
      <w:marBottom w:val="0"/>
      <w:divBdr>
        <w:top w:val="none" w:sz="0" w:space="0" w:color="auto"/>
        <w:left w:val="none" w:sz="0" w:space="0" w:color="auto"/>
        <w:bottom w:val="none" w:sz="0" w:space="0" w:color="auto"/>
        <w:right w:val="none" w:sz="0" w:space="0" w:color="auto"/>
      </w:divBdr>
    </w:div>
    <w:div w:id="993141737">
      <w:bodyDiv w:val="1"/>
      <w:marLeft w:val="0"/>
      <w:marRight w:val="0"/>
      <w:marTop w:val="0"/>
      <w:marBottom w:val="0"/>
      <w:divBdr>
        <w:top w:val="none" w:sz="0" w:space="0" w:color="auto"/>
        <w:left w:val="none" w:sz="0" w:space="0" w:color="auto"/>
        <w:bottom w:val="none" w:sz="0" w:space="0" w:color="auto"/>
        <w:right w:val="none" w:sz="0" w:space="0" w:color="auto"/>
      </w:divBdr>
    </w:div>
    <w:div w:id="994990803">
      <w:bodyDiv w:val="1"/>
      <w:marLeft w:val="0"/>
      <w:marRight w:val="0"/>
      <w:marTop w:val="0"/>
      <w:marBottom w:val="0"/>
      <w:divBdr>
        <w:top w:val="none" w:sz="0" w:space="0" w:color="auto"/>
        <w:left w:val="none" w:sz="0" w:space="0" w:color="auto"/>
        <w:bottom w:val="none" w:sz="0" w:space="0" w:color="auto"/>
        <w:right w:val="none" w:sz="0" w:space="0" w:color="auto"/>
      </w:divBdr>
    </w:div>
    <w:div w:id="995914505">
      <w:bodyDiv w:val="1"/>
      <w:marLeft w:val="0"/>
      <w:marRight w:val="0"/>
      <w:marTop w:val="0"/>
      <w:marBottom w:val="0"/>
      <w:divBdr>
        <w:top w:val="none" w:sz="0" w:space="0" w:color="auto"/>
        <w:left w:val="none" w:sz="0" w:space="0" w:color="auto"/>
        <w:bottom w:val="none" w:sz="0" w:space="0" w:color="auto"/>
        <w:right w:val="none" w:sz="0" w:space="0" w:color="auto"/>
      </w:divBdr>
    </w:div>
    <w:div w:id="996540733">
      <w:bodyDiv w:val="1"/>
      <w:marLeft w:val="0"/>
      <w:marRight w:val="0"/>
      <w:marTop w:val="0"/>
      <w:marBottom w:val="0"/>
      <w:divBdr>
        <w:top w:val="none" w:sz="0" w:space="0" w:color="auto"/>
        <w:left w:val="none" w:sz="0" w:space="0" w:color="auto"/>
        <w:bottom w:val="none" w:sz="0" w:space="0" w:color="auto"/>
        <w:right w:val="none" w:sz="0" w:space="0" w:color="auto"/>
      </w:divBdr>
    </w:div>
    <w:div w:id="996958199">
      <w:bodyDiv w:val="1"/>
      <w:marLeft w:val="0"/>
      <w:marRight w:val="0"/>
      <w:marTop w:val="0"/>
      <w:marBottom w:val="0"/>
      <w:divBdr>
        <w:top w:val="none" w:sz="0" w:space="0" w:color="auto"/>
        <w:left w:val="none" w:sz="0" w:space="0" w:color="auto"/>
        <w:bottom w:val="none" w:sz="0" w:space="0" w:color="auto"/>
        <w:right w:val="none" w:sz="0" w:space="0" w:color="auto"/>
      </w:divBdr>
    </w:div>
    <w:div w:id="997878552">
      <w:bodyDiv w:val="1"/>
      <w:marLeft w:val="0"/>
      <w:marRight w:val="0"/>
      <w:marTop w:val="0"/>
      <w:marBottom w:val="0"/>
      <w:divBdr>
        <w:top w:val="none" w:sz="0" w:space="0" w:color="auto"/>
        <w:left w:val="none" w:sz="0" w:space="0" w:color="auto"/>
        <w:bottom w:val="none" w:sz="0" w:space="0" w:color="auto"/>
        <w:right w:val="none" w:sz="0" w:space="0" w:color="auto"/>
      </w:divBdr>
    </w:div>
    <w:div w:id="998118201">
      <w:bodyDiv w:val="1"/>
      <w:marLeft w:val="0"/>
      <w:marRight w:val="0"/>
      <w:marTop w:val="0"/>
      <w:marBottom w:val="0"/>
      <w:divBdr>
        <w:top w:val="none" w:sz="0" w:space="0" w:color="auto"/>
        <w:left w:val="none" w:sz="0" w:space="0" w:color="auto"/>
        <w:bottom w:val="none" w:sz="0" w:space="0" w:color="auto"/>
        <w:right w:val="none" w:sz="0" w:space="0" w:color="auto"/>
      </w:divBdr>
    </w:div>
    <w:div w:id="998340439">
      <w:bodyDiv w:val="1"/>
      <w:marLeft w:val="0"/>
      <w:marRight w:val="0"/>
      <w:marTop w:val="0"/>
      <w:marBottom w:val="0"/>
      <w:divBdr>
        <w:top w:val="none" w:sz="0" w:space="0" w:color="auto"/>
        <w:left w:val="none" w:sz="0" w:space="0" w:color="auto"/>
        <w:bottom w:val="none" w:sz="0" w:space="0" w:color="auto"/>
        <w:right w:val="none" w:sz="0" w:space="0" w:color="auto"/>
      </w:divBdr>
    </w:div>
    <w:div w:id="1000350997">
      <w:bodyDiv w:val="1"/>
      <w:marLeft w:val="0"/>
      <w:marRight w:val="0"/>
      <w:marTop w:val="0"/>
      <w:marBottom w:val="0"/>
      <w:divBdr>
        <w:top w:val="none" w:sz="0" w:space="0" w:color="auto"/>
        <w:left w:val="none" w:sz="0" w:space="0" w:color="auto"/>
        <w:bottom w:val="none" w:sz="0" w:space="0" w:color="auto"/>
        <w:right w:val="none" w:sz="0" w:space="0" w:color="auto"/>
      </w:divBdr>
    </w:div>
    <w:div w:id="1000620792">
      <w:bodyDiv w:val="1"/>
      <w:marLeft w:val="0"/>
      <w:marRight w:val="0"/>
      <w:marTop w:val="0"/>
      <w:marBottom w:val="0"/>
      <w:divBdr>
        <w:top w:val="none" w:sz="0" w:space="0" w:color="auto"/>
        <w:left w:val="none" w:sz="0" w:space="0" w:color="auto"/>
        <w:bottom w:val="none" w:sz="0" w:space="0" w:color="auto"/>
        <w:right w:val="none" w:sz="0" w:space="0" w:color="auto"/>
      </w:divBdr>
    </w:div>
    <w:div w:id="1001349439">
      <w:bodyDiv w:val="1"/>
      <w:marLeft w:val="0"/>
      <w:marRight w:val="0"/>
      <w:marTop w:val="0"/>
      <w:marBottom w:val="0"/>
      <w:divBdr>
        <w:top w:val="none" w:sz="0" w:space="0" w:color="auto"/>
        <w:left w:val="none" w:sz="0" w:space="0" w:color="auto"/>
        <w:bottom w:val="none" w:sz="0" w:space="0" w:color="auto"/>
        <w:right w:val="none" w:sz="0" w:space="0" w:color="auto"/>
      </w:divBdr>
    </w:div>
    <w:div w:id="1001352283">
      <w:bodyDiv w:val="1"/>
      <w:marLeft w:val="0"/>
      <w:marRight w:val="0"/>
      <w:marTop w:val="0"/>
      <w:marBottom w:val="0"/>
      <w:divBdr>
        <w:top w:val="none" w:sz="0" w:space="0" w:color="auto"/>
        <w:left w:val="none" w:sz="0" w:space="0" w:color="auto"/>
        <w:bottom w:val="none" w:sz="0" w:space="0" w:color="auto"/>
        <w:right w:val="none" w:sz="0" w:space="0" w:color="auto"/>
      </w:divBdr>
    </w:div>
    <w:div w:id="1004088071">
      <w:bodyDiv w:val="1"/>
      <w:marLeft w:val="0"/>
      <w:marRight w:val="0"/>
      <w:marTop w:val="0"/>
      <w:marBottom w:val="0"/>
      <w:divBdr>
        <w:top w:val="none" w:sz="0" w:space="0" w:color="auto"/>
        <w:left w:val="none" w:sz="0" w:space="0" w:color="auto"/>
        <w:bottom w:val="none" w:sz="0" w:space="0" w:color="auto"/>
        <w:right w:val="none" w:sz="0" w:space="0" w:color="auto"/>
      </w:divBdr>
    </w:div>
    <w:div w:id="1005674376">
      <w:bodyDiv w:val="1"/>
      <w:marLeft w:val="0"/>
      <w:marRight w:val="0"/>
      <w:marTop w:val="0"/>
      <w:marBottom w:val="0"/>
      <w:divBdr>
        <w:top w:val="none" w:sz="0" w:space="0" w:color="auto"/>
        <w:left w:val="none" w:sz="0" w:space="0" w:color="auto"/>
        <w:bottom w:val="none" w:sz="0" w:space="0" w:color="auto"/>
        <w:right w:val="none" w:sz="0" w:space="0" w:color="auto"/>
      </w:divBdr>
    </w:div>
    <w:div w:id="1007943894">
      <w:bodyDiv w:val="1"/>
      <w:marLeft w:val="0"/>
      <w:marRight w:val="0"/>
      <w:marTop w:val="0"/>
      <w:marBottom w:val="0"/>
      <w:divBdr>
        <w:top w:val="none" w:sz="0" w:space="0" w:color="auto"/>
        <w:left w:val="none" w:sz="0" w:space="0" w:color="auto"/>
        <w:bottom w:val="none" w:sz="0" w:space="0" w:color="auto"/>
        <w:right w:val="none" w:sz="0" w:space="0" w:color="auto"/>
      </w:divBdr>
    </w:div>
    <w:div w:id="1008213120">
      <w:bodyDiv w:val="1"/>
      <w:marLeft w:val="0"/>
      <w:marRight w:val="0"/>
      <w:marTop w:val="0"/>
      <w:marBottom w:val="0"/>
      <w:divBdr>
        <w:top w:val="none" w:sz="0" w:space="0" w:color="auto"/>
        <w:left w:val="none" w:sz="0" w:space="0" w:color="auto"/>
        <w:bottom w:val="none" w:sz="0" w:space="0" w:color="auto"/>
        <w:right w:val="none" w:sz="0" w:space="0" w:color="auto"/>
      </w:divBdr>
    </w:div>
    <w:div w:id="1009330410">
      <w:bodyDiv w:val="1"/>
      <w:marLeft w:val="0"/>
      <w:marRight w:val="0"/>
      <w:marTop w:val="0"/>
      <w:marBottom w:val="0"/>
      <w:divBdr>
        <w:top w:val="none" w:sz="0" w:space="0" w:color="auto"/>
        <w:left w:val="none" w:sz="0" w:space="0" w:color="auto"/>
        <w:bottom w:val="none" w:sz="0" w:space="0" w:color="auto"/>
        <w:right w:val="none" w:sz="0" w:space="0" w:color="auto"/>
      </w:divBdr>
    </w:div>
    <w:div w:id="1010839257">
      <w:bodyDiv w:val="1"/>
      <w:marLeft w:val="0"/>
      <w:marRight w:val="0"/>
      <w:marTop w:val="0"/>
      <w:marBottom w:val="0"/>
      <w:divBdr>
        <w:top w:val="none" w:sz="0" w:space="0" w:color="auto"/>
        <w:left w:val="none" w:sz="0" w:space="0" w:color="auto"/>
        <w:bottom w:val="none" w:sz="0" w:space="0" w:color="auto"/>
        <w:right w:val="none" w:sz="0" w:space="0" w:color="auto"/>
      </w:divBdr>
    </w:div>
    <w:div w:id="1013459908">
      <w:bodyDiv w:val="1"/>
      <w:marLeft w:val="0"/>
      <w:marRight w:val="0"/>
      <w:marTop w:val="0"/>
      <w:marBottom w:val="0"/>
      <w:divBdr>
        <w:top w:val="none" w:sz="0" w:space="0" w:color="auto"/>
        <w:left w:val="none" w:sz="0" w:space="0" w:color="auto"/>
        <w:bottom w:val="none" w:sz="0" w:space="0" w:color="auto"/>
        <w:right w:val="none" w:sz="0" w:space="0" w:color="auto"/>
      </w:divBdr>
    </w:div>
    <w:div w:id="1014499964">
      <w:bodyDiv w:val="1"/>
      <w:marLeft w:val="0"/>
      <w:marRight w:val="0"/>
      <w:marTop w:val="0"/>
      <w:marBottom w:val="0"/>
      <w:divBdr>
        <w:top w:val="none" w:sz="0" w:space="0" w:color="auto"/>
        <w:left w:val="none" w:sz="0" w:space="0" w:color="auto"/>
        <w:bottom w:val="none" w:sz="0" w:space="0" w:color="auto"/>
        <w:right w:val="none" w:sz="0" w:space="0" w:color="auto"/>
      </w:divBdr>
    </w:div>
    <w:div w:id="1015032368">
      <w:bodyDiv w:val="1"/>
      <w:marLeft w:val="0"/>
      <w:marRight w:val="0"/>
      <w:marTop w:val="0"/>
      <w:marBottom w:val="0"/>
      <w:divBdr>
        <w:top w:val="none" w:sz="0" w:space="0" w:color="auto"/>
        <w:left w:val="none" w:sz="0" w:space="0" w:color="auto"/>
        <w:bottom w:val="none" w:sz="0" w:space="0" w:color="auto"/>
        <w:right w:val="none" w:sz="0" w:space="0" w:color="auto"/>
      </w:divBdr>
    </w:div>
    <w:div w:id="1015116576">
      <w:bodyDiv w:val="1"/>
      <w:marLeft w:val="0"/>
      <w:marRight w:val="0"/>
      <w:marTop w:val="0"/>
      <w:marBottom w:val="0"/>
      <w:divBdr>
        <w:top w:val="none" w:sz="0" w:space="0" w:color="auto"/>
        <w:left w:val="none" w:sz="0" w:space="0" w:color="auto"/>
        <w:bottom w:val="none" w:sz="0" w:space="0" w:color="auto"/>
        <w:right w:val="none" w:sz="0" w:space="0" w:color="auto"/>
      </w:divBdr>
    </w:div>
    <w:div w:id="1015964532">
      <w:bodyDiv w:val="1"/>
      <w:marLeft w:val="0"/>
      <w:marRight w:val="0"/>
      <w:marTop w:val="0"/>
      <w:marBottom w:val="0"/>
      <w:divBdr>
        <w:top w:val="none" w:sz="0" w:space="0" w:color="auto"/>
        <w:left w:val="none" w:sz="0" w:space="0" w:color="auto"/>
        <w:bottom w:val="none" w:sz="0" w:space="0" w:color="auto"/>
        <w:right w:val="none" w:sz="0" w:space="0" w:color="auto"/>
      </w:divBdr>
    </w:div>
    <w:div w:id="1016228095">
      <w:bodyDiv w:val="1"/>
      <w:marLeft w:val="0"/>
      <w:marRight w:val="0"/>
      <w:marTop w:val="0"/>
      <w:marBottom w:val="0"/>
      <w:divBdr>
        <w:top w:val="none" w:sz="0" w:space="0" w:color="auto"/>
        <w:left w:val="none" w:sz="0" w:space="0" w:color="auto"/>
        <w:bottom w:val="none" w:sz="0" w:space="0" w:color="auto"/>
        <w:right w:val="none" w:sz="0" w:space="0" w:color="auto"/>
      </w:divBdr>
    </w:div>
    <w:div w:id="1018190262">
      <w:bodyDiv w:val="1"/>
      <w:marLeft w:val="0"/>
      <w:marRight w:val="0"/>
      <w:marTop w:val="0"/>
      <w:marBottom w:val="0"/>
      <w:divBdr>
        <w:top w:val="none" w:sz="0" w:space="0" w:color="auto"/>
        <w:left w:val="none" w:sz="0" w:space="0" w:color="auto"/>
        <w:bottom w:val="none" w:sz="0" w:space="0" w:color="auto"/>
        <w:right w:val="none" w:sz="0" w:space="0" w:color="auto"/>
      </w:divBdr>
    </w:div>
    <w:div w:id="1020352498">
      <w:bodyDiv w:val="1"/>
      <w:marLeft w:val="0"/>
      <w:marRight w:val="0"/>
      <w:marTop w:val="0"/>
      <w:marBottom w:val="0"/>
      <w:divBdr>
        <w:top w:val="none" w:sz="0" w:space="0" w:color="auto"/>
        <w:left w:val="none" w:sz="0" w:space="0" w:color="auto"/>
        <w:bottom w:val="none" w:sz="0" w:space="0" w:color="auto"/>
        <w:right w:val="none" w:sz="0" w:space="0" w:color="auto"/>
      </w:divBdr>
    </w:div>
    <w:div w:id="1020472983">
      <w:bodyDiv w:val="1"/>
      <w:marLeft w:val="0"/>
      <w:marRight w:val="0"/>
      <w:marTop w:val="0"/>
      <w:marBottom w:val="0"/>
      <w:divBdr>
        <w:top w:val="none" w:sz="0" w:space="0" w:color="auto"/>
        <w:left w:val="none" w:sz="0" w:space="0" w:color="auto"/>
        <w:bottom w:val="none" w:sz="0" w:space="0" w:color="auto"/>
        <w:right w:val="none" w:sz="0" w:space="0" w:color="auto"/>
      </w:divBdr>
    </w:div>
    <w:div w:id="1022978836">
      <w:bodyDiv w:val="1"/>
      <w:marLeft w:val="0"/>
      <w:marRight w:val="0"/>
      <w:marTop w:val="0"/>
      <w:marBottom w:val="0"/>
      <w:divBdr>
        <w:top w:val="none" w:sz="0" w:space="0" w:color="auto"/>
        <w:left w:val="none" w:sz="0" w:space="0" w:color="auto"/>
        <w:bottom w:val="none" w:sz="0" w:space="0" w:color="auto"/>
        <w:right w:val="none" w:sz="0" w:space="0" w:color="auto"/>
      </w:divBdr>
    </w:div>
    <w:div w:id="1024670908">
      <w:bodyDiv w:val="1"/>
      <w:marLeft w:val="0"/>
      <w:marRight w:val="0"/>
      <w:marTop w:val="0"/>
      <w:marBottom w:val="0"/>
      <w:divBdr>
        <w:top w:val="none" w:sz="0" w:space="0" w:color="auto"/>
        <w:left w:val="none" w:sz="0" w:space="0" w:color="auto"/>
        <w:bottom w:val="none" w:sz="0" w:space="0" w:color="auto"/>
        <w:right w:val="none" w:sz="0" w:space="0" w:color="auto"/>
      </w:divBdr>
    </w:div>
    <w:div w:id="1025860494">
      <w:bodyDiv w:val="1"/>
      <w:marLeft w:val="0"/>
      <w:marRight w:val="0"/>
      <w:marTop w:val="0"/>
      <w:marBottom w:val="0"/>
      <w:divBdr>
        <w:top w:val="none" w:sz="0" w:space="0" w:color="auto"/>
        <w:left w:val="none" w:sz="0" w:space="0" w:color="auto"/>
        <w:bottom w:val="none" w:sz="0" w:space="0" w:color="auto"/>
        <w:right w:val="none" w:sz="0" w:space="0" w:color="auto"/>
      </w:divBdr>
    </w:div>
    <w:div w:id="1025863113">
      <w:bodyDiv w:val="1"/>
      <w:marLeft w:val="0"/>
      <w:marRight w:val="0"/>
      <w:marTop w:val="0"/>
      <w:marBottom w:val="0"/>
      <w:divBdr>
        <w:top w:val="none" w:sz="0" w:space="0" w:color="auto"/>
        <w:left w:val="none" w:sz="0" w:space="0" w:color="auto"/>
        <w:bottom w:val="none" w:sz="0" w:space="0" w:color="auto"/>
        <w:right w:val="none" w:sz="0" w:space="0" w:color="auto"/>
      </w:divBdr>
    </w:div>
    <w:div w:id="1027830185">
      <w:bodyDiv w:val="1"/>
      <w:marLeft w:val="0"/>
      <w:marRight w:val="0"/>
      <w:marTop w:val="0"/>
      <w:marBottom w:val="0"/>
      <w:divBdr>
        <w:top w:val="none" w:sz="0" w:space="0" w:color="auto"/>
        <w:left w:val="none" w:sz="0" w:space="0" w:color="auto"/>
        <w:bottom w:val="none" w:sz="0" w:space="0" w:color="auto"/>
        <w:right w:val="none" w:sz="0" w:space="0" w:color="auto"/>
      </w:divBdr>
    </w:div>
    <w:div w:id="1029378152">
      <w:bodyDiv w:val="1"/>
      <w:marLeft w:val="0"/>
      <w:marRight w:val="0"/>
      <w:marTop w:val="0"/>
      <w:marBottom w:val="0"/>
      <w:divBdr>
        <w:top w:val="none" w:sz="0" w:space="0" w:color="auto"/>
        <w:left w:val="none" w:sz="0" w:space="0" w:color="auto"/>
        <w:bottom w:val="none" w:sz="0" w:space="0" w:color="auto"/>
        <w:right w:val="none" w:sz="0" w:space="0" w:color="auto"/>
      </w:divBdr>
    </w:div>
    <w:div w:id="1029767315">
      <w:bodyDiv w:val="1"/>
      <w:marLeft w:val="0"/>
      <w:marRight w:val="0"/>
      <w:marTop w:val="0"/>
      <w:marBottom w:val="0"/>
      <w:divBdr>
        <w:top w:val="none" w:sz="0" w:space="0" w:color="auto"/>
        <w:left w:val="none" w:sz="0" w:space="0" w:color="auto"/>
        <w:bottom w:val="none" w:sz="0" w:space="0" w:color="auto"/>
        <w:right w:val="none" w:sz="0" w:space="0" w:color="auto"/>
      </w:divBdr>
    </w:div>
    <w:div w:id="1030758482">
      <w:bodyDiv w:val="1"/>
      <w:marLeft w:val="0"/>
      <w:marRight w:val="0"/>
      <w:marTop w:val="0"/>
      <w:marBottom w:val="0"/>
      <w:divBdr>
        <w:top w:val="none" w:sz="0" w:space="0" w:color="auto"/>
        <w:left w:val="none" w:sz="0" w:space="0" w:color="auto"/>
        <w:bottom w:val="none" w:sz="0" w:space="0" w:color="auto"/>
        <w:right w:val="none" w:sz="0" w:space="0" w:color="auto"/>
      </w:divBdr>
    </w:div>
    <w:div w:id="1030767042">
      <w:bodyDiv w:val="1"/>
      <w:marLeft w:val="0"/>
      <w:marRight w:val="0"/>
      <w:marTop w:val="0"/>
      <w:marBottom w:val="0"/>
      <w:divBdr>
        <w:top w:val="none" w:sz="0" w:space="0" w:color="auto"/>
        <w:left w:val="none" w:sz="0" w:space="0" w:color="auto"/>
        <w:bottom w:val="none" w:sz="0" w:space="0" w:color="auto"/>
        <w:right w:val="none" w:sz="0" w:space="0" w:color="auto"/>
      </w:divBdr>
    </w:div>
    <w:div w:id="1031882125">
      <w:bodyDiv w:val="1"/>
      <w:marLeft w:val="0"/>
      <w:marRight w:val="0"/>
      <w:marTop w:val="0"/>
      <w:marBottom w:val="0"/>
      <w:divBdr>
        <w:top w:val="none" w:sz="0" w:space="0" w:color="auto"/>
        <w:left w:val="none" w:sz="0" w:space="0" w:color="auto"/>
        <w:bottom w:val="none" w:sz="0" w:space="0" w:color="auto"/>
        <w:right w:val="none" w:sz="0" w:space="0" w:color="auto"/>
      </w:divBdr>
    </w:div>
    <w:div w:id="1031882807">
      <w:bodyDiv w:val="1"/>
      <w:marLeft w:val="0"/>
      <w:marRight w:val="0"/>
      <w:marTop w:val="0"/>
      <w:marBottom w:val="0"/>
      <w:divBdr>
        <w:top w:val="none" w:sz="0" w:space="0" w:color="auto"/>
        <w:left w:val="none" w:sz="0" w:space="0" w:color="auto"/>
        <w:bottom w:val="none" w:sz="0" w:space="0" w:color="auto"/>
        <w:right w:val="none" w:sz="0" w:space="0" w:color="auto"/>
      </w:divBdr>
    </w:div>
    <w:div w:id="1032682142">
      <w:bodyDiv w:val="1"/>
      <w:marLeft w:val="0"/>
      <w:marRight w:val="0"/>
      <w:marTop w:val="0"/>
      <w:marBottom w:val="0"/>
      <w:divBdr>
        <w:top w:val="none" w:sz="0" w:space="0" w:color="auto"/>
        <w:left w:val="none" w:sz="0" w:space="0" w:color="auto"/>
        <w:bottom w:val="none" w:sz="0" w:space="0" w:color="auto"/>
        <w:right w:val="none" w:sz="0" w:space="0" w:color="auto"/>
      </w:divBdr>
    </w:div>
    <w:div w:id="1036151419">
      <w:bodyDiv w:val="1"/>
      <w:marLeft w:val="0"/>
      <w:marRight w:val="0"/>
      <w:marTop w:val="0"/>
      <w:marBottom w:val="0"/>
      <w:divBdr>
        <w:top w:val="none" w:sz="0" w:space="0" w:color="auto"/>
        <w:left w:val="none" w:sz="0" w:space="0" w:color="auto"/>
        <w:bottom w:val="none" w:sz="0" w:space="0" w:color="auto"/>
        <w:right w:val="none" w:sz="0" w:space="0" w:color="auto"/>
      </w:divBdr>
    </w:div>
    <w:div w:id="1039547057">
      <w:bodyDiv w:val="1"/>
      <w:marLeft w:val="0"/>
      <w:marRight w:val="0"/>
      <w:marTop w:val="0"/>
      <w:marBottom w:val="0"/>
      <w:divBdr>
        <w:top w:val="none" w:sz="0" w:space="0" w:color="auto"/>
        <w:left w:val="none" w:sz="0" w:space="0" w:color="auto"/>
        <w:bottom w:val="none" w:sz="0" w:space="0" w:color="auto"/>
        <w:right w:val="none" w:sz="0" w:space="0" w:color="auto"/>
      </w:divBdr>
    </w:div>
    <w:div w:id="1042829465">
      <w:bodyDiv w:val="1"/>
      <w:marLeft w:val="0"/>
      <w:marRight w:val="0"/>
      <w:marTop w:val="0"/>
      <w:marBottom w:val="0"/>
      <w:divBdr>
        <w:top w:val="none" w:sz="0" w:space="0" w:color="auto"/>
        <w:left w:val="none" w:sz="0" w:space="0" w:color="auto"/>
        <w:bottom w:val="none" w:sz="0" w:space="0" w:color="auto"/>
        <w:right w:val="none" w:sz="0" w:space="0" w:color="auto"/>
      </w:divBdr>
    </w:div>
    <w:div w:id="1043560857">
      <w:bodyDiv w:val="1"/>
      <w:marLeft w:val="0"/>
      <w:marRight w:val="0"/>
      <w:marTop w:val="0"/>
      <w:marBottom w:val="0"/>
      <w:divBdr>
        <w:top w:val="none" w:sz="0" w:space="0" w:color="auto"/>
        <w:left w:val="none" w:sz="0" w:space="0" w:color="auto"/>
        <w:bottom w:val="none" w:sz="0" w:space="0" w:color="auto"/>
        <w:right w:val="none" w:sz="0" w:space="0" w:color="auto"/>
      </w:divBdr>
    </w:div>
    <w:div w:id="1043561599">
      <w:bodyDiv w:val="1"/>
      <w:marLeft w:val="0"/>
      <w:marRight w:val="0"/>
      <w:marTop w:val="0"/>
      <w:marBottom w:val="0"/>
      <w:divBdr>
        <w:top w:val="none" w:sz="0" w:space="0" w:color="auto"/>
        <w:left w:val="none" w:sz="0" w:space="0" w:color="auto"/>
        <w:bottom w:val="none" w:sz="0" w:space="0" w:color="auto"/>
        <w:right w:val="none" w:sz="0" w:space="0" w:color="auto"/>
      </w:divBdr>
    </w:div>
    <w:div w:id="1045593729">
      <w:bodyDiv w:val="1"/>
      <w:marLeft w:val="0"/>
      <w:marRight w:val="0"/>
      <w:marTop w:val="0"/>
      <w:marBottom w:val="0"/>
      <w:divBdr>
        <w:top w:val="none" w:sz="0" w:space="0" w:color="auto"/>
        <w:left w:val="none" w:sz="0" w:space="0" w:color="auto"/>
        <w:bottom w:val="none" w:sz="0" w:space="0" w:color="auto"/>
        <w:right w:val="none" w:sz="0" w:space="0" w:color="auto"/>
      </w:divBdr>
    </w:div>
    <w:div w:id="1045642272">
      <w:bodyDiv w:val="1"/>
      <w:marLeft w:val="0"/>
      <w:marRight w:val="0"/>
      <w:marTop w:val="0"/>
      <w:marBottom w:val="0"/>
      <w:divBdr>
        <w:top w:val="none" w:sz="0" w:space="0" w:color="auto"/>
        <w:left w:val="none" w:sz="0" w:space="0" w:color="auto"/>
        <w:bottom w:val="none" w:sz="0" w:space="0" w:color="auto"/>
        <w:right w:val="none" w:sz="0" w:space="0" w:color="auto"/>
      </w:divBdr>
    </w:div>
    <w:div w:id="1048147301">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576495">
      <w:bodyDiv w:val="1"/>
      <w:marLeft w:val="0"/>
      <w:marRight w:val="0"/>
      <w:marTop w:val="0"/>
      <w:marBottom w:val="0"/>
      <w:divBdr>
        <w:top w:val="none" w:sz="0" w:space="0" w:color="auto"/>
        <w:left w:val="none" w:sz="0" w:space="0" w:color="auto"/>
        <w:bottom w:val="none" w:sz="0" w:space="0" w:color="auto"/>
        <w:right w:val="none" w:sz="0" w:space="0" w:color="auto"/>
      </w:divBdr>
    </w:div>
    <w:div w:id="1053189818">
      <w:bodyDiv w:val="1"/>
      <w:marLeft w:val="0"/>
      <w:marRight w:val="0"/>
      <w:marTop w:val="0"/>
      <w:marBottom w:val="0"/>
      <w:divBdr>
        <w:top w:val="none" w:sz="0" w:space="0" w:color="auto"/>
        <w:left w:val="none" w:sz="0" w:space="0" w:color="auto"/>
        <w:bottom w:val="none" w:sz="0" w:space="0" w:color="auto"/>
        <w:right w:val="none" w:sz="0" w:space="0" w:color="auto"/>
      </w:divBdr>
    </w:div>
    <w:div w:id="1054083605">
      <w:bodyDiv w:val="1"/>
      <w:marLeft w:val="0"/>
      <w:marRight w:val="0"/>
      <w:marTop w:val="0"/>
      <w:marBottom w:val="0"/>
      <w:divBdr>
        <w:top w:val="none" w:sz="0" w:space="0" w:color="auto"/>
        <w:left w:val="none" w:sz="0" w:space="0" w:color="auto"/>
        <w:bottom w:val="none" w:sz="0" w:space="0" w:color="auto"/>
        <w:right w:val="none" w:sz="0" w:space="0" w:color="auto"/>
      </w:divBdr>
    </w:div>
    <w:div w:id="1054546985">
      <w:bodyDiv w:val="1"/>
      <w:marLeft w:val="0"/>
      <w:marRight w:val="0"/>
      <w:marTop w:val="0"/>
      <w:marBottom w:val="0"/>
      <w:divBdr>
        <w:top w:val="none" w:sz="0" w:space="0" w:color="auto"/>
        <w:left w:val="none" w:sz="0" w:space="0" w:color="auto"/>
        <w:bottom w:val="none" w:sz="0" w:space="0" w:color="auto"/>
        <w:right w:val="none" w:sz="0" w:space="0" w:color="auto"/>
      </w:divBdr>
    </w:div>
    <w:div w:id="1055160955">
      <w:bodyDiv w:val="1"/>
      <w:marLeft w:val="0"/>
      <w:marRight w:val="0"/>
      <w:marTop w:val="0"/>
      <w:marBottom w:val="0"/>
      <w:divBdr>
        <w:top w:val="none" w:sz="0" w:space="0" w:color="auto"/>
        <w:left w:val="none" w:sz="0" w:space="0" w:color="auto"/>
        <w:bottom w:val="none" w:sz="0" w:space="0" w:color="auto"/>
        <w:right w:val="none" w:sz="0" w:space="0" w:color="auto"/>
      </w:divBdr>
    </w:div>
    <w:div w:id="1055277893">
      <w:bodyDiv w:val="1"/>
      <w:marLeft w:val="0"/>
      <w:marRight w:val="0"/>
      <w:marTop w:val="0"/>
      <w:marBottom w:val="0"/>
      <w:divBdr>
        <w:top w:val="none" w:sz="0" w:space="0" w:color="auto"/>
        <w:left w:val="none" w:sz="0" w:space="0" w:color="auto"/>
        <w:bottom w:val="none" w:sz="0" w:space="0" w:color="auto"/>
        <w:right w:val="none" w:sz="0" w:space="0" w:color="auto"/>
      </w:divBdr>
    </w:div>
    <w:div w:id="1056392981">
      <w:bodyDiv w:val="1"/>
      <w:marLeft w:val="0"/>
      <w:marRight w:val="0"/>
      <w:marTop w:val="0"/>
      <w:marBottom w:val="0"/>
      <w:divBdr>
        <w:top w:val="none" w:sz="0" w:space="0" w:color="auto"/>
        <w:left w:val="none" w:sz="0" w:space="0" w:color="auto"/>
        <w:bottom w:val="none" w:sz="0" w:space="0" w:color="auto"/>
        <w:right w:val="none" w:sz="0" w:space="0" w:color="auto"/>
      </w:divBdr>
    </w:div>
    <w:div w:id="1058163125">
      <w:bodyDiv w:val="1"/>
      <w:marLeft w:val="0"/>
      <w:marRight w:val="0"/>
      <w:marTop w:val="0"/>
      <w:marBottom w:val="0"/>
      <w:divBdr>
        <w:top w:val="none" w:sz="0" w:space="0" w:color="auto"/>
        <w:left w:val="none" w:sz="0" w:space="0" w:color="auto"/>
        <w:bottom w:val="none" w:sz="0" w:space="0" w:color="auto"/>
        <w:right w:val="none" w:sz="0" w:space="0" w:color="auto"/>
      </w:divBdr>
    </w:div>
    <w:div w:id="1060637063">
      <w:bodyDiv w:val="1"/>
      <w:marLeft w:val="0"/>
      <w:marRight w:val="0"/>
      <w:marTop w:val="0"/>
      <w:marBottom w:val="0"/>
      <w:divBdr>
        <w:top w:val="none" w:sz="0" w:space="0" w:color="auto"/>
        <w:left w:val="none" w:sz="0" w:space="0" w:color="auto"/>
        <w:bottom w:val="none" w:sz="0" w:space="0" w:color="auto"/>
        <w:right w:val="none" w:sz="0" w:space="0" w:color="auto"/>
      </w:divBdr>
    </w:div>
    <w:div w:id="1061708494">
      <w:bodyDiv w:val="1"/>
      <w:marLeft w:val="0"/>
      <w:marRight w:val="0"/>
      <w:marTop w:val="0"/>
      <w:marBottom w:val="0"/>
      <w:divBdr>
        <w:top w:val="none" w:sz="0" w:space="0" w:color="auto"/>
        <w:left w:val="none" w:sz="0" w:space="0" w:color="auto"/>
        <w:bottom w:val="none" w:sz="0" w:space="0" w:color="auto"/>
        <w:right w:val="none" w:sz="0" w:space="0" w:color="auto"/>
      </w:divBdr>
    </w:div>
    <w:div w:id="1064331690">
      <w:bodyDiv w:val="1"/>
      <w:marLeft w:val="0"/>
      <w:marRight w:val="0"/>
      <w:marTop w:val="0"/>
      <w:marBottom w:val="0"/>
      <w:divBdr>
        <w:top w:val="none" w:sz="0" w:space="0" w:color="auto"/>
        <w:left w:val="none" w:sz="0" w:space="0" w:color="auto"/>
        <w:bottom w:val="none" w:sz="0" w:space="0" w:color="auto"/>
        <w:right w:val="none" w:sz="0" w:space="0" w:color="auto"/>
      </w:divBdr>
    </w:div>
    <w:div w:id="1064716750">
      <w:bodyDiv w:val="1"/>
      <w:marLeft w:val="0"/>
      <w:marRight w:val="0"/>
      <w:marTop w:val="0"/>
      <w:marBottom w:val="0"/>
      <w:divBdr>
        <w:top w:val="none" w:sz="0" w:space="0" w:color="auto"/>
        <w:left w:val="none" w:sz="0" w:space="0" w:color="auto"/>
        <w:bottom w:val="none" w:sz="0" w:space="0" w:color="auto"/>
        <w:right w:val="none" w:sz="0" w:space="0" w:color="auto"/>
      </w:divBdr>
    </w:div>
    <w:div w:id="1064723459">
      <w:bodyDiv w:val="1"/>
      <w:marLeft w:val="0"/>
      <w:marRight w:val="0"/>
      <w:marTop w:val="0"/>
      <w:marBottom w:val="0"/>
      <w:divBdr>
        <w:top w:val="none" w:sz="0" w:space="0" w:color="auto"/>
        <w:left w:val="none" w:sz="0" w:space="0" w:color="auto"/>
        <w:bottom w:val="none" w:sz="0" w:space="0" w:color="auto"/>
        <w:right w:val="none" w:sz="0" w:space="0" w:color="auto"/>
      </w:divBdr>
    </w:div>
    <w:div w:id="1065763913">
      <w:bodyDiv w:val="1"/>
      <w:marLeft w:val="0"/>
      <w:marRight w:val="0"/>
      <w:marTop w:val="0"/>
      <w:marBottom w:val="0"/>
      <w:divBdr>
        <w:top w:val="none" w:sz="0" w:space="0" w:color="auto"/>
        <w:left w:val="none" w:sz="0" w:space="0" w:color="auto"/>
        <w:bottom w:val="none" w:sz="0" w:space="0" w:color="auto"/>
        <w:right w:val="none" w:sz="0" w:space="0" w:color="auto"/>
      </w:divBdr>
    </w:div>
    <w:div w:id="1066338393">
      <w:bodyDiv w:val="1"/>
      <w:marLeft w:val="0"/>
      <w:marRight w:val="0"/>
      <w:marTop w:val="0"/>
      <w:marBottom w:val="0"/>
      <w:divBdr>
        <w:top w:val="none" w:sz="0" w:space="0" w:color="auto"/>
        <w:left w:val="none" w:sz="0" w:space="0" w:color="auto"/>
        <w:bottom w:val="none" w:sz="0" w:space="0" w:color="auto"/>
        <w:right w:val="none" w:sz="0" w:space="0" w:color="auto"/>
      </w:divBdr>
    </w:div>
    <w:div w:id="1066613601">
      <w:bodyDiv w:val="1"/>
      <w:marLeft w:val="0"/>
      <w:marRight w:val="0"/>
      <w:marTop w:val="0"/>
      <w:marBottom w:val="0"/>
      <w:divBdr>
        <w:top w:val="none" w:sz="0" w:space="0" w:color="auto"/>
        <w:left w:val="none" w:sz="0" w:space="0" w:color="auto"/>
        <w:bottom w:val="none" w:sz="0" w:space="0" w:color="auto"/>
        <w:right w:val="none" w:sz="0" w:space="0" w:color="auto"/>
      </w:divBdr>
    </w:div>
    <w:div w:id="1068648097">
      <w:bodyDiv w:val="1"/>
      <w:marLeft w:val="0"/>
      <w:marRight w:val="0"/>
      <w:marTop w:val="0"/>
      <w:marBottom w:val="0"/>
      <w:divBdr>
        <w:top w:val="none" w:sz="0" w:space="0" w:color="auto"/>
        <w:left w:val="none" w:sz="0" w:space="0" w:color="auto"/>
        <w:bottom w:val="none" w:sz="0" w:space="0" w:color="auto"/>
        <w:right w:val="none" w:sz="0" w:space="0" w:color="auto"/>
      </w:divBdr>
    </w:div>
    <w:div w:id="1068768944">
      <w:bodyDiv w:val="1"/>
      <w:marLeft w:val="0"/>
      <w:marRight w:val="0"/>
      <w:marTop w:val="0"/>
      <w:marBottom w:val="0"/>
      <w:divBdr>
        <w:top w:val="none" w:sz="0" w:space="0" w:color="auto"/>
        <w:left w:val="none" w:sz="0" w:space="0" w:color="auto"/>
        <w:bottom w:val="none" w:sz="0" w:space="0" w:color="auto"/>
        <w:right w:val="none" w:sz="0" w:space="0" w:color="auto"/>
      </w:divBdr>
    </w:div>
    <w:div w:id="1070345769">
      <w:bodyDiv w:val="1"/>
      <w:marLeft w:val="0"/>
      <w:marRight w:val="0"/>
      <w:marTop w:val="0"/>
      <w:marBottom w:val="0"/>
      <w:divBdr>
        <w:top w:val="none" w:sz="0" w:space="0" w:color="auto"/>
        <w:left w:val="none" w:sz="0" w:space="0" w:color="auto"/>
        <w:bottom w:val="none" w:sz="0" w:space="0" w:color="auto"/>
        <w:right w:val="none" w:sz="0" w:space="0" w:color="auto"/>
      </w:divBdr>
    </w:div>
    <w:div w:id="1078093406">
      <w:bodyDiv w:val="1"/>
      <w:marLeft w:val="0"/>
      <w:marRight w:val="0"/>
      <w:marTop w:val="0"/>
      <w:marBottom w:val="0"/>
      <w:divBdr>
        <w:top w:val="none" w:sz="0" w:space="0" w:color="auto"/>
        <w:left w:val="none" w:sz="0" w:space="0" w:color="auto"/>
        <w:bottom w:val="none" w:sz="0" w:space="0" w:color="auto"/>
        <w:right w:val="none" w:sz="0" w:space="0" w:color="auto"/>
      </w:divBdr>
    </w:div>
    <w:div w:id="1078794463">
      <w:bodyDiv w:val="1"/>
      <w:marLeft w:val="0"/>
      <w:marRight w:val="0"/>
      <w:marTop w:val="0"/>
      <w:marBottom w:val="0"/>
      <w:divBdr>
        <w:top w:val="none" w:sz="0" w:space="0" w:color="auto"/>
        <w:left w:val="none" w:sz="0" w:space="0" w:color="auto"/>
        <w:bottom w:val="none" w:sz="0" w:space="0" w:color="auto"/>
        <w:right w:val="none" w:sz="0" w:space="0" w:color="auto"/>
      </w:divBdr>
    </w:div>
    <w:div w:id="1080637351">
      <w:bodyDiv w:val="1"/>
      <w:marLeft w:val="0"/>
      <w:marRight w:val="0"/>
      <w:marTop w:val="0"/>
      <w:marBottom w:val="0"/>
      <w:divBdr>
        <w:top w:val="none" w:sz="0" w:space="0" w:color="auto"/>
        <w:left w:val="none" w:sz="0" w:space="0" w:color="auto"/>
        <w:bottom w:val="none" w:sz="0" w:space="0" w:color="auto"/>
        <w:right w:val="none" w:sz="0" w:space="0" w:color="auto"/>
      </w:divBdr>
    </w:div>
    <w:div w:id="1081827799">
      <w:bodyDiv w:val="1"/>
      <w:marLeft w:val="0"/>
      <w:marRight w:val="0"/>
      <w:marTop w:val="0"/>
      <w:marBottom w:val="0"/>
      <w:divBdr>
        <w:top w:val="none" w:sz="0" w:space="0" w:color="auto"/>
        <w:left w:val="none" w:sz="0" w:space="0" w:color="auto"/>
        <w:bottom w:val="none" w:sz="0" w:space="0" w:color="auto"/>
        <w:right w:val="none" w:sz="0" w:space="0" w:color="auto"/>
      </w:divBdr>
    </w:div>
    <w:div w:id="1082143682">
      <w:bodyDiv w:val="1"/>
      <w:marLeft w:val="0"/>
      <w:marRight w:val="0"/>
      <w:marTop w:val="0"/>
      <w:marBottom w:val="0"/>
      <w:divBdr>
        <w:top w:val="none" w:sz="0" w:space="0" w:color="auto"/>
        <w:left w:val="none" w:sz="0" w:space="0" w:color="auto"/>
        <w:bottom w:val="none" w:sz="0" w:space="0" w:color="auto"/>
        <w:right w:val="none" w:sz="0" w:space="0" w:color="auto"/>
      </w:divBdr>
    </w:div>
    <w:div w:id="1083260192">
      <w:bodyDiv w:val="1"/>
      <w:marLeft w:val="0"/>
      <w:marRight w:val="0"/>
      <w:marTop w:val="0"/>
      <w:marBottom w:val="0"/>
      <w:divBdr>
        <w:top w:val="none" w:sz="0" w:space="0" w:color="auto"/>
        <w:left w:val="none" w:sz="0" w:space="0" w:color="auto"/>
        <w:bottom w:val="none" w:sz="0" w:space="0" w:color="auto"/>
        <w:right w:val="none" w:sz="0" w:space="0" w:color="auto"/>
      </w:divBdr>
    </w:div>
    <w:div w:id="1083720669">
      <w:bodyDiv w:val="1"/>
      <w:marLeft w:val="0"/>
      <w:marRight w:val="0"/>
      <w:marTop w:val="0"/>
      <w:marBottom w:val="0"/>
      <w:divBdr>
        <w:top w:val="none" w:sz="0" w:space="0" w:color="auto"/>
        <w:left w:val="none" w:sz="0" w:space="0" w:color="auto"/>
        <w:bottom w:val="none" w:sz="0" w:space="0" w:color="auto"/>
        <w:right w:val="none" w:sz="0" w:space="0" w:color="auto"/>
      </w:divBdr>
    </w:div>
    <w:div w:id="1083911007">
      <w:bodyDiv w:val="1"/>
      <w:marLeft w:val="0"/>
      <w:marRight w:val="0"/>
      <w:marTop w:val="0"/>
      <w:marBottom w:val="0"/>
      <w:divBdr>
        <w:top w:val="none" w:sz="0" w:space="0" w:color="auto"/>
        <w:left w:val="none" w:sz="0" w:space="0" w:color="auto"/>
        <w:bottom w:val="none" w:sz="0" w:space="0" w:color="auto"/>
        <w:right w:val="none" w:sz="0" w:space="0" w:color="auto"/>
      </w:divBdr>
    </w:div>
    <w:div w:id="1084305054">
      <w:bodyDiv w:val="1"/>
      <w:marLeft w:val="0"/>
      <w:marRight w:val="0"/>
      <w:marTop w:val="0"/>
      <w:marBottom w:val="0"/>
      <w:divBdr>
        <w:top w:val="none" w:sz="0" w:space="0" w:color="auto"/>
        <w:left w:val="none" w:sz="0" w:space="0" w:color="auto"/>
        <w:bottom w:val="none" w:sz="0" w:space="0" w:color="auto"/>
        <w:right w:val="none" w:sz="0" w:space="0" w:color="auto"/>
      </w:divBdr>
    </w:div>
    <w:div w:id="1085298300">
      <w:bodyDiv w:val="1"/>
      <w:marLeft w:val="0"/>
      <w:marRight w:val="0"/>
      <w:marTop w:val="0"/>
      <w:marBottom w:val="0"/>
      <w:divBdr>
        <w:top w:val="none" w:sz="0" w:space="0" w:color="auto"/>
        <w:left w:val="none" w:sz="0" w:space="0" w:color="auto"/>
        <w:bottom w:val="none" w:sz="0" w:space="0" w:color="auto"/>
        <w:right w:val="none" w:sz="0" w:space="0" w:color="auto"/>
      </w:divBdr>
    </w:div>
    <w:div w:id="1085611814">
      <w:bodyDiv w:val="1"/>
      <w:marLeft w:val="0"/>
      <w:marRight w:val="0"/>
      <w:marTop w:val="0"/>
      <w:marBottom w:val="0"/>
      <w:divBdr>
        <w:top w:val="none" w:sz="0" w:space="0" w:color="auto"/>
        <w:left w:val="none" w:sz="0" w:space="0" w:color="auto"/>
        <w:bottom w:val="none" w:sz="0" w:space="0" w:color="auto"/>
        <w:right w:val="none" w:sz="0" w:space="0" w:color="auto"/>
      </w:divBdr>
    </w:div>
    <w:div w:id="1087382693">
      <w:bodyDiv w:val="1"/>
      <w:marLeft w:val="0"/>
      <w:marRight w:val="0"/>
      <w:marTop w:val="0"/>
      <w:marBottom w:val="0"/>
      <w:divBdr>
        <w:top w:val="none" w:sz="0" w:space="0" w:color="auto"/>
        <w:left w:val="none" w:sz="0" w:space="0" w:color="auto"/>
        <w:bottom w:val="none" w:sz="0" w:space="0" w:color="auto"/>
        <w:right w:val="none" w:sz="0" w:space="0" w:color="auto"/>
      </w:divBdr>
    </w:div>
    <w:div w:id="1087847549">
      <w:bodyDiv w:val="1"/>
      <w:marLeft w:val="0"/>
      <w:marRight w:val="0"/>
      <w:marTop w:val="0"/>
      <w:marBottom w:val="0"/>
      <w:divBdr>
        <w:top w:val="none" w:sz="0" w:space="0" w:color="auto"/>
        <w:left w:val="none" w:sz="0" w:space="0" w:color="auto"/>
        <w:bottom w:val="none" w:sz="0" w:space="0" w:color="auto"/>
        <w:right w:val="none" w:sz="0" w:space="0" w:color="auto"/>
      </w:divBdr>
    </w:div>
    <w:div w:id="1089885747">
      <w:bodyDiv w:val="1"/>
      <w:marLeft w:val="0"/>
      <w:marRight w:val="0"/>
      <w:marTop w:val="0"/>
      <w:marBottom w:val="0"/>
      <w:divBdr>
        <w:top w:val="none" w:sz="0" w:space="0" w:color="auto"/>
        <w:left w:val="none" w:sz="0" w:space="0" w:color="auto"/>
        <w:bottom w:val="none" w:sz="0" w:space="0" w:color="auto"/>
        <w:right w:val="none" w:sz="0" w:space="0" w:color="auto"/>
      </w:divBdr>
    </w:div>
    <w:div w:id="1092242133">
      <w:bodyDiv w:val="1"/>
      <w:marLeft w:val="0"/>
      <w:marRight w:val="0"/>
      <w:marTop w:val="0"/>
      <w:marBottom w:val="0"/>
      <w:divBdr>
        <w:top w:val="none" w:sz="0" w:space="0" w:color="auto"/>
        <w:left w:val="none" w:sz="0" w:space="0" w:color="auto"/>
        <w:bottom w:val="none" w:sz="0" w:space="0" w:color="auto"/>
        <w:right w:val="none" w:sz="0" w:space="0" w:color="auto"/>
      </w:divBdr>
    </w:div>
    <w:div w:id="1094742593">
      <w:bodyDiv w:val="1"/>
      <w:marLeft w:val="0"/>
      <w:marRight w:val="0"/>
      <w:marTop w:val="0"/>
      <w:marBottom w:val="0"/>
      <w:divBdr>
        <w:top w:val="none" w:sz="0" w:space="0" w:color="auto"/>
        <w:left w:val="none" w:sz="0" w:space="0" w:color="auto"/>
        <w:bottom w:val="none" w:sz="0" w:space="0" w:color="auto"/>
        <w:right w:val="none" w:sz="0" w:space="0" w:color="auto"/>
      </w:divBdr>
    </w:div>
    <w:div w:id="1094781614">
      <w:bodyDiv w:val="1"/>
      <w:marLeft w:val="0"/>
      <w:marRight w:val="0"/>
      <w:marTop w:val="0"/>
      <w:marBottom w:val="0"/>
      <w:divBdr>
        <w:top w:val="none" w:sz="0" w:space="0" w:color="auto"/>
        <w:left w:val="none" w:sz="0" w:space="0" w:color="auto"/>
        <w:bottom w:val="none" w:sz="0" w:space="0" w:color="auto"/>
        <w:right w:val="none" w:sz="0" w:space="0" w:color="auto"/>
      </w:divBdr>
    </w:div>
    <w:div w:id="1094861433">
      <w:bodyDiv w:val="1"/>
      <w:marLeft w:val="0"/>
      <w:marRight w:val="0"/>
      <w:marTop w:val="0"/>
      <w:marBottom w:val="0"/>
      <w:divBdr>
        <w:top w:val="none" w:sz="0" w:space="0" w:color="auto"/>
        <w:left w:val="none" w:sz="0" w:space="0" w:color="auto"/>
        <w:bottom w:val="none" w:sz="0" w:space="0" w:color="auto"/>
        <w:right w:val="none" w:sz="0" w:space="0" w:color="auto"/>
      </w:divBdr>
    </w:div>
    <w:div w:id="1094976011">
      <w:bodyDiv w:val="1"/>
      <w:marLeft w:val="0"/>
      <w:marRight w:val="0"/>
      <w:marTop w:val="0"/>
      <w:marBottom w:val="0"/>
      <w:divBdr>
        <w:top w:val="none" w:sz="0" w:space="0" w:color="auto"/>
        <w:left w:val="none" w:sz="0" w:space="0" w:color="auto"/>
        <w:bottom w:val="none" w:sz="0" w:space="0" w:color="auto"/>
        <w:right w:val="none" w:sz="0" w:space="0" w:color="auto"/>
      </w:divBdr>
    </w:div>
    <w:div w:id="1097751757">
      <w:bodyDiv w:val="1"/>
      <w:marLeft w:val="0"/>
      <w:marRight w:val="0"/>
      <w:marTop w:val="0"/>
      <w:marBottom w:val="0"/>
      <w:divBdr>
        <w:top w:val="none" w:sz="0" w:space="0" w:color="auto"/>
        <w:left w:val="none" w:sz="0" w:space="0" w:color="auto"/>
        <w:bottom w:val="none" w:sz="0" w:space="0" w:color="auto"/>
        <w:right w:val="none" w:sz="0" w:space="0" w:color="auto"/>
      </w:divBdr>
    </w:div>
    <w:div w:id="1098142418">
      <w:bodyDiv w:val="1"/>
      <w:marLeft w:val="0"/>
      <w:marRight w:val="0"/>
      <w:marTop w:val="0"/>
      <w:marBottom w:val="0"/>
      <w:divBdr>
        <w:top w:val="none" w:sz="0" w:space="0" w:color="auto"/>
        <w:left w:val="none" w:sz="0" w:space="0" w:color="auto"/>
        <w:bottom w:val="none" w:sz="0" w:space="0" w:color="auto"/>
        <w:right w:val="none" w:sz="0" w:space="0" w:color="auto"/>
      </w:divBdr>
    </w:div>
    <w:div w:id="1098520427">
      <w:bodyDiv w:val="1"/>
      <w:marLeft w:val="0"/>
      <w:marRight w:val="0"/>
      <w:marTop w:val="0"/>
      <w:marBottom w:val="0"/>
      <w:divBdr>
        <w:top w:val="none" w:sz="0" w:space="0" w:color="auto"/>
        <w:left w:val="none" w:sz="0" w:space="0" w:color="auto"/>
        <w:bottom w:val="none" w:sz="0" w:space="0" w:color="auto"/>
        <w:right w:val="none" w:sz="0" w:space="0" w:color="auto"/>
      </w:divBdr>
    </w:div>
    <w:div w:id="1098596515">
      <w:bodyDiv w:val="1"/>
      <w:marLeft w:val="0"/>
      <w:marRight w:val="0"/>
      <w:marTop w:val="0"/>
      <w:marBottom w:val="0"/>
      <w:divBdr>
        <w:top w:val="none" w:sz="0" w:space="0" w:color="auto"/>
        <w:left w:val="none" w:sz="0" w:space="0" w:color="auto"/>
        <w:bottom w:val="none" w:sz="0" w:space="0" w:color="auto"/>
        <w:right w:val="none" w:sz="0" w:space="0" w:color="auto"/>
      </w:divBdr>
    </w:div>
    <w:div w:id="1099717367">
      <w:bodyDiv w:val="1"/>
      <w:marLeft w:val="0"/>
      <w:marRight w:val="0"/>
      <w:marTop w:val="0"/>
      <w:marBottom w:val="0"/>
      <w:divBdr>
        <w:top w:val="none" w:sz="0" w:space="0" w:color="auto"/>
        <w:left w:val="none" w:sz="0" w:space="0" w:color="auto"/>
        <w:bottom w:val="none" w:sz="0" w:space="0" w:color="auto"/>
        <w:right w:val="none" w:sz="0" w:space="0" w:color="auto"/>
      </w:divBdr>
    </w:div>
    <w:div w:id="1100491537">
      <w:bodyDiv w:val="1"/>
      <w:marLeft w:val="0"/>
      <w:marRight w:val="0"/>
      <w:marTop w:val="0"/>
      <w:marBottom w:val="0"/>
      <w:divBdr>
        <w:top w:val="none" w:sz="0" w:space="0" w:color="auto"/>
        <w:left w:val="none" w:sz="0" w:space="0" w:color="auto"/>
        <w:bottom w:val="none" w:sz="0" w:space="0" w:color="auto"/>
        <w:right w:val="none" w:sz="0" w:space="0" w:color="auto"/>
      </w:divBdr>
    </w:div>
    <w:div w:id="1101070659">
      <w:bodyDiv w:val="1"/>
      <w:marLeft w:val="0"/>
      <w:marRight w:val="0"/>
      <w:marTop w:val="0"/>
      <w:marBottom w:val="0"/>
      <w:divBdr>
        <w:top w:val="none" w:sz="0" w:space="0" w:color="auto"/>
        <w:left w:val="none" w:sz="0" w:space="0" w:color="auto"/>
        <w:bottom w:val="none" w:sz="0" w:space="0" w:color="auto"/>
        <w:right w:val="none" w:sz="0" w:space="0" w:color="auto"/>
      </w:divBdr>
    </w:div>
    <w:div w:id="1101678519">
      <w:bodyDiv w:val="1"/>
      <w:marLeft w:val="0"/>
      <w:marRight w:val="0"/>
      <w:marTop w:val="0"/>
      <w:marBottom w:val="0"/>
      <w:divBdr>
        <w:top w:val="none" w:sz="0" w:space="0" w:color="auto"/>
        <w:left w:val="none" w:sz="0" w:space="0" w:color="auto"/>
        <w:bottom w:val="none" w:sz="0" w:space="0" w:color="auto"/>
        <w:right w:val="none" w:sz="0" w:space="0" w:color="auto"/>
      </w:divBdr>
    </w:div>
    <w:div w:id="1101687261">
      <w:bodyDiv w:val="1"/>
      <w:marLeft w:val="0"/>
      <w:marRight w:val="0"/>
      <w:marTop w:val="0"/>
      <w:marBottom w:val="0"/>
      <w:divBdr>
        <w:top w:val="none" w:sz="0" w:space="0" w:color="auto"/>
        <w:left w:val="none" w:sz="0" w:space="0" w:color="auto"/>
        <w:bottom w:val="none" w:sz="0" w:space="0" w:color="auto"/>
        <w:right w:val="none" w:sz="0" w:space="0" w:color="auto"/>
      </w:divBdr>
    </w:div>
    <w:div w:id="1103039579">
      <w:bodyDiv w:val="1"/>
      <w:marLeft w:val="0"/>
      <w:marRight w:val="0"/>
      <w:marTop w:val="0"/>
      <w:marBottom w:val="0"/>
      <w:divBdr>
        <w:top w:val="none" w:sz="0" w:space="0" w:color="auto"/>
        <w:left w:val="none" w:sz="0" w:space="0" w:color="auto"/>
        <w:bottom w:val="none" w:sz="0" w:space="0" w:color="auto"/>
        <w:right w:val="none" w:sz="0" w:space="0" w:color="auto"/>
      </w:divBdr>
    </w:div>
    <w:div w:id="1105808939">
      <w:bodyDiv w:val="1"/>
      <w:marLeft w:val="0"/>
      <w:marRight w:val="0"/>
      <w:marTop w:val="0"/>
      <w:marBottom w:val="0"/>
      <w:divBdr>
        <w:top w:val="none" w:sz="0" w:space="0" w:color="auto"/>
        <w:left w:val="none" w:sz="0" w:space="0" w:color="auto"/>
        <w:bottom w:val="none" w:sz="0" w:space="0" w:color="auto"/>
        <w:right w:val="none" w:sz="0" w:space="0" w:color="auto"/>
      </w:divBdr>
    </w:div>
    <w:div w:id="1105880816">
      <w:bodyDiv w:val="1"/>
      <w:marLeft w:val="0"/>
      <w:marRight w:val="0"/>
      <w:marTop w:val="0"/>
      <w:marBottom w:val="0"/>
      <w:divBdr>
        <w:top w:val="none" w:sz="0" w:space="0" w:color="auto"/>
        <w:left w:val="none" w:sz="0" w:space="0" w:color="auto"/>
        <w:bottom w:val="none" w:sz="0" w:space="0" w:color="auto"/>
        <w:right w:val="none" w:sz="0" w:space="0" w:color="auto"/>
      </w:divBdr>
    </w:div>
    <w:div w:id="1107500919">
      <w:bodyDiv w:val="1"/>
      <w:marLeft w:val="0"/>
      <w:marRight w:val="0"/>
      <w:marTop w:val="0"/>
      <w:marBottom w:val="0"/>
      <w:divBdr>
        <w:top w:val="none" w:sz="0" w:space="0" w:color="auto"/>
        <w:left w:val="none" w:sz="0" w:space="0" w:color="auto"/>
        <w:bottom w:val="none" w:sz="0" w:space="0" w:color="auto"/>
        <w:right w:val="none" w:sz="0" w:space="0" w:color="auto"/>
      </w:divBdr>
    </w:div>
    <w:div w:id="1107575715">
      <w:bodyDiv w:val="1"/>
      <w:marLeft w:val="0"/>
      <w:marRight w:val="0"/>
      <w:marTop w:val="0"/>
      <w:marBottom w:val="0"/>
      <w:divBdr>
        <w:top w:val="none" w:sz="0" w:space="0" w:color="auto"/>
        <w:left w:val="none" w:sz="0" w:space="0" w:color="auto"/>
        <w:bottom w:val="none" w:sz="0" w:space="0" w:color="auto"/>
        <w:right w:val="none" w:sz="0" w:space="0" w:color="auto"/>
      </w:divBdr>
    </w:div>
    <w:div w:id="1107773793">
      <w:bodyDiv w:val="1"/>
      <w:marLeft w:val="0"/>
      <w:marRight w:val="0"/>
      <w:marTop w:val="0"/>
      <w:marBottom w:val="0"/>
      <w:divBdr>
        <w:top w:val="none" w:sz="0" w:space="0" w:color="auto"/>
        <w:left w:val="none" w:sz="0" w:space="0" w:color="auto"/>
        <w:bottom w:val="none" w:sz="0" w:space="0" w:color="auto"/>
        <w:right w:val="none" w:sz="0" w:space="0" w:color="auto"/>
      </w:divBdr>
    </w:div>
    <w:div w:id="1108700830">
      <w:bodyDiv w:val="1"/>
      <w:marLeft w:val="0"/>
      <w:marRight w:val="0"/>
      <w:marTop w:val="0"/>
      <w:marBottom w:val="0"/>
      <w:divBdr>
        <w:top w:val="none" w:sz="0" w:space="0" w:color="auto"/>
        <w:left w:val="none" w:sz="0" w:space="0" w:color="auto"/>
        <w:bottom w:val="none" w:sz="0" w:space="0" w:color="auto"/>
        <w:right w:val="none" w:sz="0" w:space="0" w:color="auto"/>
      </w:divBdr>
    </w:div>
    <w:div w:id="1109621419">
      <w:bodyDiv w:val="1"/>
      <w:marLeft w:val="0"/>
      <w:marRight w:val="0"/>
      <w:marTop w:val="0"/>
      <w:marBottom w:val="0"/>
      <w:divBdr>
        <w:top w:val="none" w:sz="0" w:space="0" w:color="auto"/>
        <w:left w:val="none" w:sz="0" w:space="0" w:color="auto"/>
        <w:bottom w:val="none" w:sz="0" w:space="0" w:color="auto"/>
        <w:right w:val="none" w:sz="0" w:space="0" w:color="auto"/>
      </w:divBdr>
    </w:div>
    <w:div w:id="1110659153">
      <w:bodyDiv w:val="1"/>
      <w:marLeft w:val="0"/>
      <w:marRight w:val="0"/>
      <w:marTop w:val="0"/>
      <w:marBottom w:val="0"/>
      <w:divBdr>
        <w:top w:val="none" w:sz="0" w:space="0" w:color="auto"/>
        <w:left w:val="none" w:sz="0" w:space="0" w:color="auto"/>
        <w:bottom w:val="none" w:sz="0" w:space="0" w:color="auto"/>
        <w:right w:val="none" w:sz="0" w:space="0" w:color="auto"/>
      </w:divBdr>
    </w:div>
    <w:div w:id="1111440200">
      <w:bodyDiv w:val="1"/>
      <w:marLeft w:val="0"/>
      <w:marRight w:val="0"/>
      <w:marTop w:val="0"/>
      <w:marBottom w:val="0"/>
      <w:divBdr>
        <w:top w:val="none" w:sz="0" w:space="0" w:color="auto"/>
        <w:left w:val="none" w:sz="0" w:space="0" w:color="auto"/>
        <w:bottom w:val="none" w:sz="0" w:space="0" w:color="auto"/>
        <w:right w:val="none" w:sz="0" w:space="0" w:color="auto"/>
      </w:divBdr>
    </w:div>
    <w:div w:id="1112090224">
      <w:bodyDiv w:val="1"/>
      <w:marLeft w:val="0"/>
      <w:marRight w:val="0"/>
      <w:marTop w:val="0"/>
      <w:marBottom w:val="0"/>
      <w:divBdr>
        <w:top w:val="none" w:sz="0" w:space="0" w:color="auto"/>
        <w:left w:val="none" w:sz="0" w:space="0" w:color="auto"/>
        <w:bottom w:val="none" w:sz="0" w:space="0" w:color="auto"/>
        <w:right w:val="none" w:sz="0" w:space="0" w:color="auto"/>
      </w:divBdr>
    </w:div>
    <w:div w:id="1116095255">
      <w:bodyDiv w:val="1"/>
      <w:marLeft w:val="0"/>
      <w:marRight w:val="0"/>
      <w:marTop w:val="0"/>
      <w:marBottom w:val="0"/>
      <w:divBdr>
        <w:top w:val="none" w:sz="0" w:space="0" w:color="auto"/>
        <w:left w:val="none" w:sz="0" w:space="0" w:color="auto"/>
        <w:bottom w:val="none" w:sz="0" w:space="0" w:color="auto"/>
        <w:right w:val="none" w:sz="0" w:space="0" w:color="auto"/>
      </w:divBdr>
    </w:div>
    <w:div w:id="1120807490">
      <w:bodyDiv w:val="1"/>
      <w:marLeft w:val="0"/>
      <w:marRight w:val="0"/>
      <w:marTop w:val="0"/>
      <w:marBottom w:val="0"/>
      <w:divBdr>
        <w:top w:val="none" w:sz="0" w:space="0" w:color="auto"/>
        <w:left w:val="none" w:sz="0" w:space="0" w:color="auto"/>
        <w:bottom w:val="none" w:sz="0" w:space="0" w:color="auto"/>
        <w:right w:val="none" w:sz="0" w:space="0" w:color="auto"/>
      </w:divBdr>
    </w:div>
    <w:div w:id="1121417101">
      <w:bodyDiv w:val="1"/>
      <w:marLeft w:val="0"/>
      <w:marRight w:val="0"/>
      <w:marTop w:val="0"/>
      <w:marBottom w:val="0"/>
      <w:divBdr>
        <w:top w:val="none" w:sz="0" w:space="0" w:color="auto"/>
        <w:left w:val="none" w:sz="0" w:space="0" w:color="auto"/>
        <w:bottom w:val="none" w:sz="0" w:space="0" w:color="auto"/>
        <w:right w:val="none" w:sz="0" w:space="0" w:color="auto"/>
      </w:divBdr>
    </w:div>
    <w:div w:id="1123621472">
      <w:bodyDiv w:val="1"/>
      <w:marLeft w:val="0"/>
      <w:marRight w:val="0"/>
      <w:marTop w:val="0"/>
      <w:marBottom w:val="0"/>
      <w:divBdr>
        <w:top w:val="none" w:sz="0" w:space="0" w:color="auto"/>
        <w:left w:val="none" w:sz="0" w:space="0" w:color="auto"/>
        <w:bottom w:val="none" w:sz="0" w:space="0" w:color="auto"/>
        <w:right w:val="none" w:sz="0" w:space="0" w:color="auto"/>
      </w:divBdr>
    </w:div>
    <w:div w:id="1124038042">
      <w:bodyDiv w:val="1"/>
      <w:marLeft w:val="0"/>
      <w:marRight w:val="0"/>
      <w:marTop w:val="0"/>
      <w:marBottom w:val="0"/>
      <w:divBdr>
        <w:top w:val="none" w:sz="0" w:space="0" w:color="auto"/>
        <w:left w:val="none" w:sz="0" w:space="0" w:color="auto"/>
        <w:bottom w:val="none" w:sz="0" w:space="0" w:color="auto"/>
        <w:right w:val="none" w:sz="0" w:space="0" w:color="auto"/>
      </w:divBdr>
    </w:div>
    <w:div w:id="1125005100">
      <w:bodyDiv w:val="1"/>
      <w:marLeft w:val="0"/>
      <w:marRight w:val="0"/>
      <w:marTop w:val="0"/>
      <w:marBottom w:val="0"/>
      <w:divBdr>
        <w:top w:val="none" w:sz="0" w:space="0" w:color="auto"/>
        <w:left w:val="none" w:sz="0" w:space="0" w:color="auto"/>
        <w:bottom w:val="none" w:sz="0" w:space="0" w:color="auto"/>
        <w:right w:val="none" w:sz="0" w:space="0" w:color="auto"/>
      </w:divBdr>
    </w:div>
    <w:div w:id="1125008168">
      <w:bodyDiv w:val="1"/>
      <w:marLeft w:val="0"/>
      <w:marRight w:val="0"/>
      <w:marTop w:val="0"/>
      <w:marBottom w:val="0"/>
      <w:divBdr>
        <w:top w:val="none" w:sz="0" w:space="0" w:color="auto"/>
        <w:left w:val="none" w:sz="0" w:space="0" w:color="auto"/>
        <w:bottom w:val="none" w:sz="0" w:space="0" w:color="auto"/>
        <w:right w:val="none" w:sz="0" w:space="0" w:color="auto"/>
      </w:divBdr>
    </w:div>
    <w:div w:id="1125852448">
      <w:bodyDiv w:val="1"/>
      <w:marLeft w:val="0"/>
      <w:marRight w:val="0"/>
      <w:marTop w:val="0"/>
      <w:marBottom w:val="0"/>
      <w:divBdr>
        <w:top w:val="none" w:sz="0" w:space="0" w:color="auto"/>
        <w:left w:val="none" w:sz="0" w:space="0" w:color="auto"/>
        <w:bottom w:val="none" w:sz="0" w:space="0" w:color="auto"/>
        <w:right w:val="none" w:sz="0" w:space="0" w:color="auto"/>
      </w:divBdr>
    </w:div>
    <w:div w:id="1126388238">
      <w:bodyDiv w:val="1"/>
      <w:marLeft w:val="0"/>
      <w:marRight w:val="0"/>
      <w:marTop w:val="0"/>
      <w:marBottom w:val="0"/>
      <w:divBdr>
        <w:top w:val="none" w:sz="0" w:space="0" w:color="auto"/>
        <w:left w:val="none" w:sz="0" w:space="0" w:color="auto"/>
        <w:bottom w:val="none" w:sz="0" w:space="0" w:color="auto"/>
        <w:right w:val="none" w:sz="0" w:space="0" w:color="auto"/>
      </w:divBdr>
    </w:div>
    <w:div w:id="1127813712">
      <w:bodyDiv w:val="1"/>
      <w:marLeft w:val="0"/>
      <w:marRight w:val="0"/>
      <w:marTop w:val="0"/>
      <w:marBottom w:val="0"/>
      <w:divBdr>
        <w:top w:val="none" w:sz="0" w:space="0" w:color="auto"/>
        <w:left w:val="none" w:sz="0" w:space="0" w:color="auto"/>
        <w:bottom w:val="none" w:sz="0" w:space="0" w:color="auto"/>
        <w:right w:val="none" w:sz="0" w:space="0" w:color="auto"/>
      </w:divBdr>
    </w:div>
    <w:div w:id="1128670316">
      <w:bodyDiv w:val="1"/>
      <w:marLeft w:val="0"/>
      <w:marRight w:val="0"/>
      <w:marTop w:val="0"/>
      <w:marBottom w:val="0"/>
      <w:divBdr>
        <w:top w:val="none" w:sz="0" w:space="0" w:color="auto"/>
        <w:left w:val="none" w:sz="0" w:space="0" w:color="auto"/>
        <w:bottom w:val="none" w:sz="0" w:space="0" w:color="auto"/>
        <w:right w:val="none" w:sz="0" w:space="0" w:color="auto"/>
      </w:divBdr>
    </w:div>
    <w:div w:id="1128940352">
      <w:bodyDiv w:val="1"/>
      <w:marLeft w:val="0"/>
      <w:marRight w:val="0"/>
      <w:marTop w:val="0"/>
      <w:marBottom w:val="0"/>
      <w:divBdr>
        <w:top w:val="none" w:sz="0" w:space="0" w:color="auto"/>
        <w:left w:val="none" w:sz="0" w:space="0" w:color="auto"/>
        <w:bottom w:val="none" w:sz="0" w:space="0" w:color="auto"/>
        <w:right w:val="none" w:sz="0" w:space="0" w:color="auto"/>
      </w:divBdr>
    </w:div>
    <w:div w:id="1129588456">
      <w:bodyDiv w:val="1"/>
      <w:marLeft w:val="0"/>
      <w:marRight w:val="0"/>
      <w:marTop w:val="0"/>
      <w:marBottom w:val="0"/>
      <w:divBdr>
        <w:top w:val="none" w:sz="0" w:space="0" w:color="auto"/>
        <w:left w:val="none" w:sz="0" w:space="0" w:color="auto"/>
        <w:bottom w:val="none" w:sz="0" w:space="0" w:color="auto"/>
        <w:right w:val="none" w:sz="0" w:space="0" w:color="auto"/>
      </w:divBdr>
    </w:div>
    <w:div w:id="1131824381">
      <w:bodyDiv w:val="1"/>
      <w:marLeft w:val="0"/>
      <w:marRight w:val="0"/>
      <w:marTop w:val="0"/>
      <w:marBottom w:val="0"/>
      <w:divBdr>
        <w:top w:val="none" w:sz="0" w:space="0" w:color="auto"/>
        <w:left w:val="none" w:sz="0" w:space="0" w:color="auto"/>
        <w:bottom w:val="none" w:sz="0" w:space="0" w:color="auto"/>
        <w:right w:val="none" w:sz="0" w:space="0" w:color="auto"/>
      </w:divBdr>
    </w:div>
    <w:div w:id="1132406180">
      <w:bodyDiv w:val="1"/>
      <w:marLeft w:val="0"/>
      <w:marRight w:val="0"/>
      <w:marTop w:val="0"/>
      <w:marBottom w:val="0"/>
      <w:divBdr>
        <w:top w:val="none" w:sz="0" w:space="0" w:color="auto"/>
        <w:left w:val="none" w:sz="0" w:space="0" w:color="auto"/>
        <w:bottom w:val="none" w:sz="0" w:space="0" w:color="auto"/>
        <w:right w:val="none" w:sz="0" w:space="0" w:color="auto"/>
      </w:divBdr>
    </w:div>
    <w:div w:id="1134984935">
      <w:bodyDiv w:val="1"/>
      <w:marLeft w:val="0"/>
      <w:marRight w:val="0"/>
      <w:marTop w:val="0"/>
      <w:marBottom w:val="0"/>
      <w:divBdr>
        <w:top w:val="none" w:sz="0" w:space="0" w:color="auto"/>
        <w:left w:val="none" w:sz="0" w:space="0" w:color="auto"/>
        <w:bottom w:val="none" w:sz="0" w:space="0" w:color="auto"/>
        <w:right w:val="none" w:sz="0" w:space="0" w:color="auto"/>
      </w:divBdr>
    </w:div>
    <w:div w:id="1136993859">
      <w:bodyDiv w:val="1"/>
      <w:marLeft w:val="0"/>
      <w:marRight w:val="0"/>
      <w:marTop w:val="0"/>
      <w:marBottom w:val="0"/>
      <w:divBdr>
        <w:top w:val="none" w:sz="0" w:space="0" w:color="auto"/>
        <w:left w:val="none" w:sz="0" w:space="0" w:color="auto"/>
        <w:bottom w:val="none" w:sz="0" w:space="0" w:color="auto"/>
        <w:right w:val="none" w:sz="0" w:space="0" w:color="auto"/>
      </w:divBdr>
    </w:div>
    <w:div w:id="1137262025">
      <w:bodyDiv w:val="1"/>
      <w:marLeft w:val="0"/>
      <w:marRight w:val="0"/>
      <w:marTop w:val="0"/>
      <w:marBottom w:val="0"/>
      <w:divBdr>
        <w:top w:val="none" w:sz="0" w:space="0" w:color="auto"/>
        <w:left w:val="none" w:sz="0" w:space="0" w:color="auto"/>
        <w:bottom w:val="none" w:sz="0" w:space="0" w:color="auto"/>
        <w:right w:val="none" w:sz="0" w:space="0" w:color="auto"/>
      </w:divBdr>
    </w:div>
    <w:div w:id="1138260767">
      <w:bodyDiv w:val="1"/>
      <w:marLeft w:val="0"/>
      <w:marRight w:val="0"/>
      <w:marTop w:val="0"/>
      <w:marBottom w:val="0"/>
      <w:divBdr>
        <w:top w:val="none" w:sz="0" w:space="0" w:color="auto"/>
        <w:left w:val="none" w:sz="0" w:space="0" w:color="auto"/>
        <w:bottom w:val="none" w:sz="0" w:space="0" w:color="auto"/>
        <w:right w:val="none" w:sz="0" w:space="0" w:color="auto"/>
      </w:divBdr>
    </w:div>
    <w:div w:id="1140609355">
      <w:bodyDiv w:val="1"/>
      <w:marLeft w:val="0"/>
      <w:marRight w:val="0"/>
      <w:marTop w:val="0"/>
      <w:marBottom w:val="0"/>
      <w:divBdr>
        <w:top w:val="none" w:sz="0" w:space="0" w:color="auto"/>
        <w:left w:val="none" w:sz="0" w:space="0" w:color="auto"/>
        <w:bottom w:val="none" w:sz="0" w:space="0" w:color="auto"/>
        <w:right w:val="none" w:sz="0" w:space="0" w:color="auto"/>
      </w:divBdr>
    </w:div>
    <w:div w:id="1140726857">
      <w:bodyDiv w:val="1"/>
      <w:marLeft w:val="0"/>
      <w:marRight w:val="0"/>
      <w:marTop w:val="0"/>
      <w:marBottom w:val="0"/>
      <w:divBdr>
        <w:top w:val="none" w:sz="0" w:space="0" w:color="auto"/>
        <w:left w:val="none" w:sz="0" w:space="0" w:color="auto"/>
        <w:bottom w:val="none" w:sz="0" w:space="0" w:color="auto"/>
        <w:right w:val="none" w:sz="0" w:space="0" w:color="auto"/>
      </w:divBdr>
    </w:div>
    <w:div w:id="1140995676">
      <w:bodyDiv w:val="1"/>
      <w:marLeft w:val="0"/>
      <w:marRight w:val="0"/>
      <w:marTop w:val="0"/>
      <w:marBottom w:val="0"/>
      <w:divBdr>
        <w:top w:val="none" w:sz="0" w:space="0" w:color="auto"/>
        <w:left w:val="none" w:sz="0" w:space="0" w:color="auto"/>
        <w:bottom w:val="none" w:sz="0" w:space="0" w:color="auto"/>
        <w:right w:val="none" w:sz="0" w:space="0" w:color="auto"/>
      </w:divBdr>
    </w:div>
    <w:div w:id="1141389810">
      <w:bodyDiv w:val="1"/>
      <w:marLeft w:val="0"/>
      <w:marRight w:val="0"/>
      <w:marTop w:val="0"/>
      <w:marBottom w:val="0"/>
      <w:divBdr>
        <w:top w:val="none" w:sz="0" w:space="0" w:color="auto"/>
        <w:left w:val="none" w:sz="0" w:space="0" w:color="auto"/>
        <w:bottom w:val="none" w:sz="0" w:space="0" w:color="auto"/>
        <w:right w:val="none" w:sz="0" w:space="0" w:color="auto"/>
      </w:divBdr>
    </w:div>
    <w:div w:id="1141729174">
      <w:bodyDiv w:val="1"/>
      <w:marLeft w:val="0"/>
      <w:marRight w:val="0"/>
      <w:marTop w:val="0"/>
      <w:marBottom w:val="0"/>
      <w:divBdr>
        <w:top w:val="none" w:sz="0" w:space="0" w:color="auto"/>
        <w:left w:val="none" w:sz="0" w:space="0" w:color="auto"/>
        <w:bottom w:val="none" w:sz="0" w:space="0" w:color="auto"/>
        <w:right w:val="none" w:sz="0" w:space="0" w:color="auto"/>
      </w:divBdr>
    </w:div>
    <w:div w:id="1141967650">
      <w:bodyDiv w:val="1"/>
      <w:marLeft w:val="0"/>
      <w:marRight w:val="0"/>
      <w:marTop w:val="0"/>
      <w:marBottom w:val="0"/>
      <w:divBdr>
        <w:top w:val="none" w:sz="0" w:space="0" w:color="auto"/>
        <w:left w:val="none" w:sz="0" w:space="0" w:color="auto"/>
        <w:bottom w:val="none" w:sz="0" w:space="0" w:color="auto"/>
        <w:right w:val="none" w:sz="0" w:space="0" w:color="auto"/>
      </w:divBdr>
    </w:div>
    <w:div w:id="1141996618">
      <w:bodyDiv w:val="1"/>
      <w:marLeft w:val="0"/>
      <w:marRight w:val="0"/>
      <w:marTop w:val="0"/>
      <w:marBottom w:val="0"/>
      <w:divBdr>
        <w:top w:val="none" w:sz="0" w:space="0" w:color="auto"/>
        <w:left w:val="none" w:sz="0" w:space="0" w:color="auto"/>
        <w:bottom w:val="none" w:sz="0" w:space="0" w:color="auto"/>
        <w:right w:val="none" w:sz="0" w:space="0" w:color="auto"/>
      </w:divBdr>
    </w:div>
    <w:div w:id="1143230452">
      <w:bodyDiv w:val="1"/>
      <w:marLeft w:val="0"/>
      <w:marRight w:val="0"/>
      <w:marTop w:val="0"/>
      <w:marBottom w:val="0"/>
      <w:divBdr>
        <w:top w:val="none" w:sz="0" w:space="0" w:color="auto"/>
        <w:left w:val="none" w:sz="0" w:space="0" w:color="auto"/>
        <w:bottom w:val="none" w:sz="0" w:space="0" w:color="auto"/>
        <w:right w:val="none" w:sz="0" w:space="0" w:color="auto"/>
      </w:divBdr>
    </w:div>
    <w:div w:id="1144196254">
      <w:bodyDiv w:val="1"/>
      <w:marLeft w:val="0"/>
      <w:marRight w:val="0"/>
      <w:marTop w:val="0"/>
      <w:marBottom w:val="0"/>
      <w:divBdr>
        <w:top w:val="none" w:sz="0" w:space="0" w:color="auto"/>
        <w:left w:val="none" w:sz="0" w:space="0" w:color="auto"/>
        <w:bottom w:val="none" w:sz="0" w:space="0" w:color="auto"/>
        <w:right w:val="none" w:sz="0" w:space="0" w:color="auto"/>
      </w:divBdr>
    </w:div>
    <w:div w:id="1146169839">
      <w:bodyDiv w:val="1"/>
      <w:marLeft w:val="0"/>
      <w:marRight w:val="0"/>
      <w:marTop w:val="0"/>
      <w:marBottom w:val="0"/>
      <w:divBdr>
        <w:top w:val="none" w:sz="0" w:space="0" w:color="auto"/>
        <w:left w:val="none" w:sz="0" w:space="0" w:color="auto"/>
        <w:bottom w:val="none" w:sz="0" w:space="0" w:color="auto"/>
        <w:right w:val="none" w:sz="0" w:space="0" w:color="auto"/>
      </w:divBdr>
    </w:div>
    <w:div w:id="1148857667">
      <w:bodyDiv w:val="1"/>
      <w:marLeft w:val="0"/>
      <w:marRight w:val="0"/>
      <w:marTop w:val="0"/>
      <w:marBottom w:val="0"/>
      <w:divBdr>
        <w:top w:val="none" w:sz="0" w:space="0" w:color="auto"/>
        <w:left w:val="none" w:sz="0" w:space="0" w:color="auto"/>
        <w:bottom w:val="none" w:sz="0" w:space="0" w:color="auto"/>
        <w:right w:val="none" w:sz="0" w:space="0" w:color="auto"/>
      </w:divBdr>
    </w:div>
    <w:div w:id="1149401470">
      <w:bodyDiv w:val="1"/>
      <w:marLeft w:val="0"/>
      <w:marRight w:val="0"/>
      <w:marTop w:val="0"/>
      <w:marBottom w:val="0"/>
      <w:divBdr>
        <w:top w:val="none" w:sz="0" w:space="0" w:color="auto"/>
        <w:left w:val="none" w:sz="0" w:space="0" w:color="auto"/>
        <w:bottom w:val="none" w:sz="0" w:space="0" w:color="auto"/>
        <w:right w:val="none" w:sz="0" w:space="0" w:color="auto"/>
      </w:divBdr>
    </w:div>
    <w:div w:id="1149664709">
      <w:bodyDiv w:val="1"/>
      <w:marLeft w:val="0"/>
      <w:marRight w:val="0"/>
      <w:marTop w:val="0"/>
      <w:marBottom w:val="0"/>
      <w:divBdr>
        <w:top w:val="none" w:sz="0" w:space="0" w:color="auto"/>
        <w:left w:val="none" w:sz="0" w:space="0" w:color="auto"/>
        <w:bottom w:val="none" w:sz="0" w:space="0" w:color="auto"/>
        <w:right w:val="none" w:sz="0" w:space="0" w:color="auto"/>
      </w:divBdr>
    </w:div>
    <w:div w:id="1151557469">
      <w:bodyDiv w:val="1"/>
      <w:marLeft w:val="0"/>
      <w:marRight w:val="0"/>
      <w:marTop w:val="0"/>
      <w:marBottom w:val="0"/>
      <w:divBdr>
        <w:top w:val="none" w:sz="0" w:space="0" w:color="auto"/>
        <w:left w:val="none" w:sz="0" w:space="0" w:color="auto"/>
        <w:bottom w:val="none" w:sz="0" w:space="0" w:color="auto"/>
        <w:right w:val="none" w:sz="0" w:space="0" w:color="auto"/>
      </w:divBdr>
    </w:div>
    <w:div w:id="1155299981">
      <w:bodyDiv w:val="1"/>
      <w:marLeft w:val="0"/>
      <w:marRight w:val="0"/>
      <w:marTop w:val="0"/>
      <w:marBottom w:val="0"/>
      <w:divBdr>
        <w:top w:val="none" w:sz="0" w:space="0" w:color="auto"/>
        <w:left w:val="none" w:sz="0" w:space="0" w:color="auto"/>
        <w:bottom w:val="none" w:sz="0" w:space="0" w:color="auto"/>
        <w:right w:val="none" w:sz="0" w:space="0" w:color="auto"/>
      </w:divBdr>
    </w:div>
    <w:div w:id="1158889324">
      <w:bodyDiv w:val="1"/>
      <w:marLeft w:val="0"/>
      <w:marRight w:val="0"/>
      <w:marTop w:val="0"/>
      <w:marBottom w:val="0"/>
      <w:divBdr>
        <w:top w:val="none" w:sz="0" w:space="0" w:color="auto"/>
        <w:left w:val="none" w:sz="0" w:space="0" w:color="auto"/>
        <w:bottom w:val="none" w:sz="0" w:space="0" w:color="auto"/>
        <w:right w:val="none" w:sz="0" w:space="0" w:color="auto"/>
      </w:divBdr>
    </w:div>
    <w:div w:id="1159032671">
      <w:bodyDiv w:val="1"/>
      <w:marLeft w:val="0"/>
      <w:marRight w:val="0"/>
      <w:marTop w:val="0"/>
      <w:marBottom w:val="0"/>
      <w:divBdr>
        <w:top w:val="none" w:sz="0" w:space="0" w:color="auto"/>
        <w:left w:val="none" w:sz="0" w:space="0" w:color="auto"/>
        <w:bottom w:val="none" w:sz="0" w:space="0" w:color="auto"/>
        <w:right w:val="none" w:sz="0" w:space="0" w:color="auto"/>
      </w:divBdr>
    </w:div>
    <w:div w:id="1160073441">
      <w:bodyDiv w:val="1"/>
      <w:marLeft w:val="0"/>
      <w:marRight w:val="0"/>
      <w:marTop w:val="0"/>
      <w:marBottom w:val="0"/>
      <w:divBdr>
        <w:top w:val="none" w:sz="0" w:space="0" w:color="auto"/>
        <w:left w:val="none" w:sz="0" w:space="0" w:color="auto"/>
        <w:bottom w:val="none" w:sz="0" w:space="0" w:color="auto"/>
        <w:right w:val="none" w:sz="0" w:space="0" w:color="auto"/>
      </w:divBdr>
    </w:div>
    <w:div w:id="1161964191">
      <w:bodyDiv w:val="1"/>
      <w:marLeft w:val="0"/>
      <w:marRight w:val="0"/>
      <w:marTop w:val="0"/>
      <w:marBottom w:val="0"/>
      <w:divBdr>
        <w:top w:val="none" w:sz="0" w:space="0" w:color="auto"/>
        <w:left w:val="none" w:sz="0" w:space="0" w:color="auto"/>
        <w:bottom w:val="none" w:sz="0" w:space="0" w:color="auto"/>
        <w:right w:val="none" w:sz="0" w:space="0" w:color="auto"/>
      </w:divBdr>
    </w:div>
    <w:div w:id="1164131336">
      <w:bodyDiv w:val="1"/>
      <w:marLeft w:val="0"/>
      <w:marRight w:val="0"/>
      <w:marTop w:val="0"/>
      <w:marBottom w:val="0"/>
      <w:divBdr>
        <w:top w:val="none" w:sz="0" w:space="0" w:color="auto"/>
        <w:left w:val="none" w:sz="0" w:space="0" w:color="auto"/>
        <w:bottom w:val="none" w:sz="0" w:space="0" w:color="auto"/>
        <w:right w:val="none" w:sz="0" w:space="0" w:color="auto"/>
      </w:divBdr>
    </w:div>
    <w:div w:id="1165777615">
      <w:bodyDiv w:val="1"/>
      <w:marLeft w:val="0"/>
      <w:marRight w:val="0"/>
      <w:marTop w:val="0"/>
      <w:marBottom w:val="0"/>
      <w:divBdr>
        <w:top w:val="none" w:sz="0" w:space="0" w:color="auto"/>
        <w:left w:val="none" w:sz="0" w:space="0" w:color="auto"/>
        <w:bottom w:val="none" w:sz="0" w:space="0" w:color="auto"/>
        <w:right w:val="none" w:sz="0" w:space="0" w:color="auto"/>
      </w:divBdr>
    </w:div>
    <w:div w:id="1165826054">
      <w:bodyDiv w:val="1"/>
      <w:marLeft w:val="0"/>
      <w:marRight w:val="0"/>
      <w:marTop w:val="0"/>
      <w:marBottom w:val="0"/>
      <w:divBdr>
        <w:top w:val="none" w:sz="0" w:space="0" w:color="auto"/>
        <w:left w:val="none" w:sz="0" w:space="0" w:color="auto"/>
        <w:bottom w:val="none" w:sz="0" w:space="0" w:color="auto"/>
        <w:right w:val="none" w:sz="0" w:space="0" w:color="auto"/>
      </w:divBdr>
    </w:div>
    <w:div w:id="1168397493">
      <w:bodyDiv w:val="1"/>
      <w:marLeft w:val="0"/>
      <w:marRight w:val="0"/>
      <w:marTop w:val="0"/>
      <w:marBottom w:val="0"/>
      <w:divBdr>
        <w:top w:val="none" w:sz="0" w:space="0" w:color="auto"/>
        <w:left w:val="none" w:sz="0" w:space="0" w:color="auto"/>
        <w:bottom w:val="none" w:sz="0" w:space="0" w:color="auto"/>
        <w:right w:val="none" w:sz="0" w:space="0" w:color="auto"/>
      </w:divBdr>
    </w:div>
    <w:div w:id="1171020120">
      <w:bodyDiv w:val="1"/>
      <w:marLeft w:val="0"/>
      <w:marRight w:val="0"/>
      <w:marTop w:val="0"/>
      <w:marBottom w:val="0"/>
      <w:divBdr>
        <w:top w:val="none" w:sz="0" w:space="0" w:color="auto"/>
        <w:left w:val="none" w:sz="0" w:space="0" w:color="auto"/>
        <w:bottom w:val="none" w:sz="0" w:space="0" w:color="auto"/>
        <w:right w:val="none" w:sz="0" w:space="0" w:color="auto"/>
      </w:divBdr>
    </w:div>
    <w:div w:id="1172135824">
      <w:bodyDiv w:val="1"/>
      <w:marLeft w:val="0"/>
      <w:marRight w:val="0"/>
      <w:marTop w:val="0"/>
      <w:marBottom w:val="0"/>
      <w:divBdr>
        <w:top w:val="none" w:sz="0" w:space="0" w:color="auto"/>
        <w:left w:val="none" w:sz="0" w:space="0" w:color="auto"/>
        <w:bottom w:val="none" w:sz="0" w:space="0" w:color="auto"/>
        <w:right w:val="none" w:sz="0" w:space="0" w:color="auto"/>
      </w:divBdr>
    </w:div>
    <w:div w:id="1172721491">
      <w:bodyDiv w:val="1"/>
      <w:marLeft w:val="0"/>
      <w:marRight w:val="0"/>
      <w:marTop w:val="0"/>
      <w:marBottom w:val="0"/>
      <w:divBdr>
        <w:top w:val="none" w:sz="0" w:space="0" w:color="auto"/>
        <w:left w:val="none" w:sz="0" w:space="0" w:color="auto"/>
        <w:bottom w:val="none" w:sz="0" w:space="0" w:color="auto"/>
        <w:right w:val="none" w:sz="0" w:space="0" w:color="auto"/>
      </w:divBdr>
    </w:div>
    <w:div w:id="1176384681">
      <w:bodyDiv w:val="1"/>
      <w:marLeft w:val="0"/>
      <w:marRight w:val="0"/>
      <w:marTop w:val="0"/>
      <w:marBottom w:val="0"/>
      <w:divBdr>
        <w:top w:val="none" w:sz="0" w:space="0" w:color="auto"/>
        <w:left w:val="none" w:sz="0" w:space="0" w:color="auto"/>
        <w:bottom w:val="none" w:sz="0" w:space="0" w:color="auto"/>
        <w:right w:val="none" w:sz="0" w:space="0" w:color="auto"/>
      </w:divBdr>
    </w:div>
    <w:div w:id="1177114270">
      <w:bodyDiv w:val="1"/>
      <w:marLeft w:val="0"/>
      <w:marRight w:val="0"/>
      <w:marTop w:val="0"/>
      <w:marBottom w:val="0"/>
      <w:divBdr>
        <w:top w:val="none" w:sz="0" w:space="0" w:color="auto"/>
        <w:left w:val="none" w:sz="0" w:space="0" w:color="auto"/>
        <w:bottom w:val="none" w:sz="0" w:space="0" w:color="auto"/>
        <w:right w:val="none" w:sz="0" w:space="0" w:color="auto"/>
      </w:divBdr>
    </w:div>
    <w:div w:id="1177691959">
      <w:bodyDiv w:val="1"/>
      <w:marLeft w:val="0"/>
      <w:marRight w:val="0"/>
      <w:marTop w:val="0"/>
      <w:marBottom w:val="0"/>
      <w:divBdr>
        <w:top w:val="none" w:sz="0" w:space="0" w:color="auto"/>
        <w:left w:val="none" w:sz="0" w:space="0" w:color="auto"/>
        <w:bottom w:val="none" w:sz="0" w:space="0" w:color="auto"/>
        <w:right w:val="none" w:sz="0" w:space="0" w:color="auto"/>
      </w:divBdr>
    </w:div>
    <w:div w:id="1178427548">
      <w:bodyDiv w:val="1"/>
      <w:marLeft w:val="0"/>
      <w:marRight w:val="0"/>
      <w:marTop w:val="0"/>
      <w:marBottom w:val="0"/>
      <w:divBdr>
        <w:top w:val="none" w:sz="0" w:space="0" w:color="auto"/>
        <w:left w:val="none" w:sz="0" w:space="0" w:color="auto"/>
        <w:bottom w:val="none" w:sz="0" w:space="0" w:color="auto"/>
        <w:right w:val="none" w:sz="0" w:space="0" w:color="auto"/>
      </w:divBdr>
    </w:div>
    <w:div w:id="1181629936">
      <w:bodyDiv w:val="1"/>
      <w:marLeft w:val="0"/>
      <w:marRight w:val="0"/>
      <w:marTop w:val="0"/>
      <w:marBottom w:val="0"/>
      <w:divBdr>
        <w:top w:val="none" w:sz="0" w:space="0" w:color="auto"/>
        <w:left w:val="none" w:sz="0" w:space="0" w:color="auto"/>
        <w:bottom w:val="none" w:sz="0" w:space="0" w:color="auto"/>
        <w:right w:val="none" w:sz="0" w:space="0" w:color="auto"/>
      </w:divBdr>
    </w:div>
    <w:div w:id="1181965827">
      <w:bodyDiv w:val="1"/>
      <w:marLeft w:val="0"/>
      <w:marRight w:val="0"/>
      <w:marTop w:val="0"/>
      <w:marBottom w:val="0"/>
      <w:divBdr>
        <w:top w:val="none" w:sz="0" w:space="0" w:color="auto"/>
        <w:left w:val="none" w:sz="0" w:space="0" w:color="auto"/>
        <w:bottom w:val="none" w:sz="0" w:space="0" w:color="auto"/>
        <w:right w:val="none" w:sz="0" w:space="0" w:color="auto"/>
      </w:divBdr>
    </w:div>
    <w:div w:id="1182007909">
      <w:bodyDiv w:val="1"/>
      <w:marLeft w:val="0"/>
      <w:marRight w:val="0"/>
      <w:marTop w:val="0"/>
      <w:marBottom w:val="0"/>
      <w:divBdr>
        <w:top w:val="none" w:sz="0" w:space="0" w:color="auto"/>
        <w:left w:val="none" w:sz="0" w:space="0" w:color="auto"/>
        <w:bottom w:val="none" w:sz="0" w:space="0" w:color="auto"/>
        <w:right w:val="none" w:sz="0" w:space="0" w:color="auto"/>
      </w:divBdr>
    </w:div>
    <w:div w:id="1186823021">
      <w:bodyDiv w:val="1"/>
      <w:marLeft w:val="0"/>
      <w:marRight w:val="0"/>
      <w:marTop w:val="0"/>
      <w:marBottom w:val="0"/>
      <w:divBdr>
        <w:top w:val="none" w:sz="0" w:space="0" w:color="auto"/>
        <w:left w:val="none" w:sz="0" w:space="0" w:color="auto"/>
        <w:bottom w:val="none" w:sz="0" w:space="0" w:color="auto"/>
        <w:right w:val="none" w:sz="0" w:space="0" w:color="auto"/>
      </w:divBdr>
    </w:div>
    <w:div w:id="1188445423">
      <w:bodyDiv w:val="1"/>
      <w:marLeft w:val="0"/>
      <w:marRight w:val="0"/>
      <w:marTop w:val="0"/>
      <w:marBottom w:val="0"/>
      <w:divBdr>
        <w:top w:val="none" w:sz="0" w:space="0" w:color="auto"/>
        <w:left w:val="none" w:sz="0" w:space="0" w:color="auto"/>
        <w:bottom w:val="none" w:sz="0" w:space="0" w:color="auto"/>
        <w:right w:val="none" w:sz="0" w:space="0" w:color="auto"/>
      </w:divBdr>
    </w:div>
    <w:div w:id="1188643950">
      <w:bodyDiv w:val="1"/>
      <w:marLeft w:val="0"/>
      <w:marRight w:val="0"/>
      <w:marTop w:val="0"/>
      <w:marBottom w:val="0"/>
      <w:divBdr>
        <w:top w:val="none" w:sz="0" w:space="0" w:color="auto"/>
        <w:left w:val="none" w:sz="0" w:space="0" w:color="auto"/>
        <w:bottom w:val="none" w:sz="0" w:space="0" w:color="auto"/>
        <w:right w:val="none" w:sz="0" w:space="0" w:color="auto"/>
      </w:divBdr>
    </w:div>
    <w:div w:id="1188913542">
      <w:bodyDiv w:val="1"/>
      <w:marLeft w:val="0"/>
      <w:marRight w:val="0"/>
      <w:marTop w:val="0"/>
      <w:marBottom w:val="0"/>
      <w:divBdr>
        <w:top w:val="none" w:sz="0" w:space="0" w:color="auto"/>
        <w:left w:val="none" w:sz="0" w:space="0" w:color="auto"/>
        <w:bottom w:val="none" w:sz="0" w:space="0" w:color="auto"/>
        <w:right w:val="none" w:sz="0" w:space="0" w:color="auto"/>
      </w:divBdr>
    </w:div>
    <w:div w:id="1188981634">
      <w:bodyDiv w:val="1"/>
      <w:marLeft w:val="0"/>
      <w:marRight w:val="0"/>
      <w:marTop w:val="0"/>
      <w:marBottom w:val="0"/>
      <w:divBdr>
        <w:top w:val="none" w:sz="0" w:space="0" w:color="auto"/>
        <w:left w:val="none" w:sz="0" w:space="0" w:color="auto"/>
        <w:bottom w:val="none" w:sz="0" w:space="0" w:color="auto"/>
        <w:right w:val="none" w:sz="0" w:space="0" w:color="auto"/>
      </w:divBdr>
    </w:div>
    <w:div w:id="1191332418">
      <w:bodyDiv w:val="1"/>
      <w:marLeft w:val="0"/>
      <w:marRight w:val="0"/>
      <w:marTop w:val="0"/>
      <w:marBottom w:val="0"/>
      <w:divBdr>
        <w:top w:val="none" w:sz="0" w:space="0" w:color="auto"/>
        <w:left w:val="none" w:sz="0" w:space="0" w:color="auto"/>
        <w:bottom w:val="none" w:sz="0" w:space="0" w:color="auto"/>
        <w:right w:val="none" w:sz="0" w:space="0" w:color="auto"/>
      </w:divBdr>
    </w:div>
    <w:div w:id="1193961762">
      <w:bodyDiv w:val="1"/>
      <w:marLeft w:val="0"/>
      <w:marRight w:val="0"/>
      <w:marTop w:val="0"/>
      <w:marBottom w:val="0"/>
      <w:divBdr>
        <w:top w:val="none" w:sz="0" w:space="0" w:color="auto"/>
        <w:left w:val="none" w:sz="0" w:space="0" w:color="auto"/>
        <w:bottom w:val="none" w:sz="0" w:space="0" w:color="auto"/>
        <w:right w:val="none" w:sz="0" w:space="0" w:color="auto"/>
      </w:divBdr>
    </w:div>
    <w:div w:id="1194005103">
      <w:bodyDiv w:val="1"/>
      <w:marLeft w:val="0"/>
      <w:marRight w:val="0"/>
      <w:marTop w:val="0"/>
      <w:marBottom w:val="0"/>
      <w:divBdr>
        <w:top w:val="none" w:sz="0" w:space="0" w:color="auto"/>
        <w:left w:val="none" w:sz="0" w:space="0" w:color="auto"/>
        <w:bottom w:val="none" w:sz="0" w:space="0" w:color="auto"/>
        <w:right w:val="none" w:sz="0" w:space="0" w:color="auto"/>
      </w:divBdr>
    </w:div>
    <w:div w:id="1196238060">
      <w:bodyDiv w:val="1"/>
      <w:marLeft w:val="0"/>
      <w:marRight w:val="0"/>
      <w:marTop w:val="0"/>
      <w:marBottom w:val="0"/>
      <w:divBdr>
        <w:top w:val="none" w:sz="0" w:space="0" w:color="auto"/>
        <w:left w:val="none" w:sz="0" w:space="0" w:color="auto"/>
        <w:bottom w:val="none" w:sz="0" w:space="0" w:color="auto"/>
        <w:right w:val="none" w:sz="0" w:space="0" w:color="auto"/>
      </w:divBdr>
    </w:div>
    <w:div w:id="1199315686">
      <w:bodyDiv w:val="1"/>
      <w:marLeft w:val="0"/>
      <w:marRight w:val="0"/>
      <w:marTop w:val="0"/>
      <w:marBottom w:val="0"/>
      <w:divBdr>
        <w:top w:val="none" w:sz="0" w:space="0" w:color="auto"/>
        <w:left w:val="none" w:sz="0" w:space="0" w:color="auto"/>
        <w:bottom w:val="none" w:sz="0" w:space="0" w:color="auto"/>
        <w:right w:val="none" w:sz="0" w:space="0" w:color="auto"/>
      </w:divBdr>
    </w:div>
    <w:div w:id="1199588498">
      <w:bodyDiv w:val="1"/>
      <w:marLeft w:val="0"/>
      <w:marRight w:val="0"/>
      <w:marTop w:val="0"/>
      <w:marBottom w:val="0"/>
      <w:divBdr>
        <w:top w:val="none" w:sz="0" w:space="0" w:color="auto"/>
        <w:left w:val="none" w:sz="0" w:space="0" w:color="auto"/>
        <w:bottom w:val="none" w:sz="0" w:space="0" w:color="auto"/>
        <w:right w:val="none" w:sz="0" w:space="0" w:color="auto"/>
      </w:divBdr>
    </w:div>
    <w:div w:id="1200515014">
      <w:bodyDiv w:val="1"/>
      <w:marLeft w:val="0"/>
      <w:marRight w:val="0"/>
      <w:marTop w:val="0"/>
      <w:marBottom w:val="0"/>
      <w:divBdr>
        <w:top w:val="none" w:sz="0" w:space="0" w:color="auto"/>
        <w:left w:val="none" w:sz="0" w:space="0" w:color="auto"/>
        <w:bottom w:val="none" w:sz="0" w:space="0" w:color="auto"/>
        <w:right w:val="none" w:sz="0" w:space="0" w:color="auto"/>
      </w:divBdr>
    </w:div>
    <w:div w:id="1200900498">
      <w:bodyDiv w:val="1"/>
      <w:marLeft w:val="0"/>
      <w:marRight w:val="0"/>
      <w:marTop w:val="0"/>
      <w:marBottom w:val="0"/>
      <w:divBdr>
        <w:top w:val="none" w:sz="0" w:space="0" w:color="auto"/>
        <w:left w:val="none" w:sz="0" w:space="0" w:color="auto"/>
        <w:bottom w:val="none" w:sz="0" w:space="0" w:color="auto"/>
        <w:right w:val="none" w:sz="0" w:space="0" w:color="auto"/>
      </w:divBdr>
    </w:div>
    <w:div w:id="1201091710">
      <w:bodyDiv w:val="1"/>
      <w:marLeft w:val="0"/>
      <w:marRight w:val="0"/>
      <w:marTop w:val="0"/>
      <w:marBottom w:val="0"/>
      <w:divBdr>
        <w:top w:val="none" w:sz="0" w:space="0" w:color="auto"/>
        <w:left w:val="none" w:sz="0" w:space="0" w:color="auto"/>
        <w:bottom w:val="none" w:sz="0" w:space="0" w:color="auto"/>
        <w:right w:val="none" w:sz="0" w:space="0" w:color="auto"/>
      </w:divBdr>
    </w:div>
    <w:div w:id="1202018913">
      <w:bodyDiv w:val="1"/>
      <w:marLeft w:val="0"/>
      <w:marRight w:val="0"/>
      <w:marTop w:val="0"/>
      <w:marBottom w:val="0"/>
      <w:divBdr>
        <w:top w:val="none" w:sz="0" w:space="0" w:color="auto"/>
        <w:left w:val="none" w:sz="0" w:space="0" w:color="auto"/>
        <w:bottom w:val="none" w:sz="0" w:space="0" w:color="auto"/>
        <w:right w:val="none" w:sz="0" w:space="0" w:color="auto"/>
      </w:divBdr>
    </w:div>
    <w:div w:id="1202939088">
      <w:bodyDiv w:val="1"/>
      <w:marLeft w:val="0"/>
      <w:marRight w:val="0"/>
      <w:marTop w:val="0"/>
      <w:marBottom w:val="0"/>
      <w:divBdr>
        <w:top w:val="none" w:sz="0" w:space="0" w:color="auto"/>
        <w:left w:val="none" w:sz="0" w:space="0" w:color="auto"/>
        <w:bottom w:val="none" w:sz="0" w:space="0" w:color="auto"/>
        <w:right w:val="none" w:sz="0" w:space="0" w:color="auto"/>
      </w:divBdr>
    </w:div>
    <w:div w:id="1204443069">
      <w:bodyDiv w:val="1"/>
      <w:marLeft w:val="0"/>
      <w:marRight w:val="0"/>
      <w:marTop w:val="0"/>
      <w:marBottom w:val="0"/>
      <w:divBdr>
        <w:top w:val="none" w:sz="0" w:space="0" w:color="auto"/>
        <w:left w:val="none" w:sz="0" w:space="0" w:color="auto"/>
        <w:bottom w:val="none" w:sz="0" w:space="0" w:color="auto"/>
        <w:right w:val="none" w:sz="0" w:space="0" w:color="auto"/>
      </w:divBdr>
    </w:div>
    <w:div w:id="1204559833">
      <w:bodyDiv w:val="1"/>
      <w:marLeft w:val="0"/>
      <w:marRight w:val="0"/>
      <w:marTop w:val="0"/>
      <w:marBottom w:val="0"/>
      <w:divBdr>
        <w:top w:val="none" w:sz="0" w:space="0" w:color="auto"/>
        <w:left w:val="none" w:sz="0" w:space="0" w:color="auto"/>
        <w:bottom w:val="none" w:sz="0" w:space="0" w:color="auto"/>
        <w:right w:val="none" w:sz="0" w:space="0" w:color="auto"/>
      </w:divBdr>
    </w:div>
    <w:div w:id="1205873759">
      <w:bodyDiv w:val="1"/>
      <w:marLeft w:val="0"/>
      <w:marRight w:val="0"/>
      <w:marTop w:val="0"/>
      <w:marBottom w:val="0"/>
      <w:divBdr>
        <w:top w:val="none" w:sz="0" w:space="0" w:color="auto"/>
        <w:left w:val="none" w:sz="0" w:space="0" w:color="auto"/>
        <w:bottom w:val="none" w:sz="0" w:space="0" w:color="auto"/>
        <w:right w:val="none" w:sz="0" w:space="0" w:color="auto"/>
      </w:divBdr>
    </w:div>
    <w:div w:id="1206790627">
      <w:bodyDiv w:val="1"/>
      <w:marLeft w:val="0"/>
      <w:marRight w:val="0"/>
      <w:marTop w:val="0"/>
      <w:marBottom w:val="0"/>
      <w:divBdr>
        <w:top w:val="none" w:sz="0" w:space="0" w:color="auto"/>
        <w:left w:val="none" w:sz="0" w:space="0" w:color="auto"/>
        <w:bottom w:val="none" w:sz="0" w:space="0" w:color="auto"/>
        <w:right w:val="none" w:sz="0" w:space="0" w:color="auto"/>
      </w:divBdr>
    </w:div>
    <w:div w:id="1206986909">
      <w:bodyDiv w:val="1"/>
      <w:marLeft w:val="0"/>
      <w:marRight w:val="0"/>
      <w:marTop w:val="0"/>
      <w:marBottom w:val="0"/>
      <w:divBdr>
        <w:top w:val="none" w:sz="0" w:space="0" w:color="auto"/>
        <w:left w:val="none" w:sz="0" w:space="0" w:color="auto"/>
        <w:bottom w:val="none" w:sz="0" w:space="0" w:color="auto"/>
        <w:right w:val="none" w:sz="0" w:space="0" w:color="auto"/>
      </w:divBdr>
    </w:div>
    <w:div w:id="1207068082">
      <w:bodyDiv w:val="1"/>
      <w:marLeft w:val="0"/>
      <w:marRight w:val="0"/>
      <w:marTop w:val="0"/>
      <w:marBottom w:val="0"/>
      <w:divBdr>
        <w:top w:val="none" w:sz="0" w:space="0" w:color="auto"/>
        <w:left w:val="none" w:sz="0" w:space="0" w:color="auto"/>
        <w:bottom w:val="none" w:sz="0" w:space="0" w:color="auto"/>
        <w:right w:val="none" w:sz="0" w:space="0" w:color="auto"/>
      </w:divBdr>
    </w:div>
    <w:div w:id="1207259232">
      <w:bodyDiv w:val="1"/>
      <w:marLeft w:val="0"/>
      <w:marRight w:val="0"/>
      <w:marTop w:val="0"/>
      <w:marBottom w:val="0"/>
      <w:divBdr>
        <w:top w:val="none" w:sz="0" w:space="0" w:color="auto"/>
        <w:left w:val="none" w:sz="0" w:space="0" w:color="auto"/>
        <w:bottom w:val="none" w:sz="0" w:space="0" w:color="auto"/>
        <w:right w:val="none" w:sz="0" w:space="0" w:color="auto"/>
      </w:divBdr>
    </w:div>
    <w:div w:id="1208563717">
      <w:bodyDiv w:val="1"/>
      <w:marLeft w:val="0"/>
      <w:marRight w:val="0"/>
      <w:marTop w:val="0"/>
      <w:marBottom w:val="0"/>
      <w:divBdr>
        <w:top w:val="none" w:sz="0" w:space="0" w:color="auto"/>
        <w:left w:val="none" w:sz="0" w:space="0" w:color="auto"/>
        <w:bottom w:val="none" w:sz="0" w:space="0" w:color="auto"/>
        <w:right w:val="none" w:sz="0" w:space="0" w:color="auto"/>
      </w:divBdr>
    </w:div>
    <w:div w:id="1209608003">
      <w:bodyDiv w:val="1"/>
      <w:marLeft w:val="0"/>
      <w:marRight w:val="0"/>
      <w:marTop w:val="0"/>
      <w:marBottom w:val="0"/>
      <w:divBdr>
        <w:top w:val="none" w:sz="0" w:space="0" w:color="auto"/>
        <w:left w:val="none" w:sz="0" w:space="0" w:color="auto"/>
        <w:bottom w:val="none" w:sz="0" w:space="0" w:color="auto"/>
        <w:right w:val="none" w:sz="0" w:space="0" w:color="auto"/>
      </w:divBdr>
    </w:div>
    <w:div w:id="1209948327">
      <w:bodyDiv w:val="1"/>
      <w:marLeft w:val="0"/>
      <w:marRight w:val="0"/>
      <w:marTop w:val="0"/>
      <w:marBottom w:val="0"/>
      <w:divBdr>
        <w:top w:val="none" w:sz="0" w:space="0" w:color="auto"/>
        <w:left w:val="none" w:sz="0" w:space="0" w:color="auto"/>
        <w:bottom w:val="none" w:sz="0" w:space="0" w:color="auto"/>
        <w:right w:val="none" w:sz="0" w:space="0" w:color="auto"/>
      </w:divBdr>
    </w:div>
    <w:div w:id="1211309557">
      <w:bodyDiv w:val="1"/>
      <w:marLeft w:val="0"/>
      <w:marRight w:val="0"/>
      <w:marTop w:val="0"/>
      <w:marBottom w:val="0"/>
      <w:divBdr>
        <w:top w:val="none" w:sz="0" w:space="0" w:color="auto"/>
        <w:left w:val="none" w:sz="0" w:space="0" w:color="auto"/>
        <w:bottom w:val="none" w:sz="0" w:space="0" w:color="auto"/>
        <w:right w:val="none" w:sz="0" w:space="0" w:color="auto"/>
      </w:divBdr>
    </w:div>
    <w:div w:id="1213807265">
      <w:bodyDiv w:val="1"/>
      <w:marLeft w:val="0"/>
      <w:marRight w:val="0"/>
      <w:marTop w:val="0"/>
      <w:marBottom w:val="0"/>
      <w:divBdr>
        <w:top w:val="none" w:sz="0" w:space="0" w:color="auto"/>
        <w:left w:val="none" w:sz="0" w:space="0" w:color="auto"/>
        <w:bottom w:val="none" w:sz="0" w:space="0" w:color="auto"/>
        <w:right w:val="none" w:sz="0" w:space="0" w:color="auto"/>
      </w:divBdr>
    </w:div>
    <w:div w:id="1214849964">
      <w:bodyDiv w:val="1"/>
      <w:marLeft w:val="0"/>
      <w:marRight w:val="0"/>
      <w:marTop w:val="0"/>
      <w:marBottom w:val="0"/>
      <w:divBdr>
        <w:top w:val="none" w:sz="0" w:space="0" w:color="auto"/>
        <w:left w:val="none" w:sz="0" w:space="0" w:color="auto"/>
        <w:bottom w:val="none" w:sz="0" w:space="0" w:color="auto"/>
        <w:right w:val="none" w:sz="0" w:space="0" w:color="auto"/>
      </w:divBdr>
    </w:div>
    <w:div w:id="1215694905">
      <w:bodyDiv w:val="1"/>
      <w:marLeft w:val="0"/>
      <w:marRight w:val="0"/>
      <w:marTop w:val="0"/>
      <w:marBottom w:val="0"/>
      <w:divBdr>
        <w:top w:val="none" w:sz="0" w:space="0" w:color="auto"/>
        <w:left w:val="none" w:sz="0" w:space="0" w:color="auto"/>
        <w:bottom w:val="none" w:sz="0" w:space="0" w:color="auto"/>
        <w:right w:val="none" w:sz="0" w:space="0" w:color="auto"/>
      </w:divBdr>
    </w:div>
    <w:div w:id="1217550004">
      <w:bodyDiv w:val="1"/>
      <w:marLeft w:val="0"/>
      <w:marRight w:val="0"/>
      <w:marTop w:val="0"/>
      <w:marBottom w:val="0"/>
      <w:divBdr>
        <w:top w:val="none" w:sz="0" w:space="0" w:color="auto"/>
        <w:left w:val="none" w:sz="0" w:space="0" w:color="auto"/>
        <w:bottom w:val="none" w:sz="0" w:space="0" w:color="auto"/>
        <w:right w:val="none" w:sz="0" w:space="0" w:color="auto"/>
      </w:divBdr>
    </w:div>
    <w:div w:id="1222181177">
      <w:bodyDiv w:val="1"/>
      <w:marLeft w:val="0"/>
      <w:marRight w:val="0"/>
      <w:marTop w:val="0"/>
      <w:marBottom w:val="0"/>
      <w:divBdr>
        <w:top w:val="none" w:sz="0" w:space="0" w:color="auto"/>
        <w:left w:val="none" w:sz="0" w:space="0" w:color="auto"/>
        <w:bottom w:val="none" w:sz="0" w:space="0" w:color="auto"/>
        <w:right w:val="none" w:sz="0" w:space="0" w:color="auto"/>
      </w:divBdr>
    </w:div>
    <w:div w:id="1224292433">
      <w:bodyDiv w:val="1"/>
      <w:marLeft w:val="0"/>
      <w:marRight w:val="0"/>
      <w:marTop w:val="0"/>
      <w:marBottom w:val="0"/>
      <w:divBdr>
        <w:top w:val="none" w:sz="0" w:space="0" w:color="auto"/>
        <w:left w:val="none" w:sz="0" w:space="0" w:color="auto"/>
        <w:bottom w:val="none" w:sz="0" w:space="0" w:color="auto"/>
        <w:right w:val="none" w:sz="0" w:space="0" w:color="auto"/>
      </w:divBdr>
    </w:div>
    <w:div w:id="1227187410">
      <w:bodyDiv w:val="1"/>
      <w:marLeft w:val="0"/>
      <w:marRight w:val="0"/>
      <w:marTop w:val="0"/>
      <w:marBottom w:val="0"/>
      <w:divBdr>
        <w:top w:val="none" w:sz="0" w:space="0" w:color="auto"/>
        <w:left w:val="none" w:sz="0" w:space="0" w:color="auto"/>
        <w:bottom w:val="none" w:sz="0" w:space="0" w:color="auto"/>
        <w:right w:val="none" w:sz="0" w:space="0" w:color="auto"/>
      </w:divBdr>
    </w:div>
    <w:div w:id="1227767776">
      <w:bodyDiv w:val="1"/>
      <w:marLeft w:val="0"/>
      <w:marRight w:val="0"/>
      <w:marTop w:val="0"/>
      <w:marBottom w:val="0"/>
      <w:divBdr>
        <w:top w:val="none" w:sz="0" w:space="0" w:color="auto"/>
        <w:left w:val="none" w:sz="0" w:space="0" w:color="auto"/>
        <w:bottom w:val="none" w:sz="0" w:space="0" w:color="auto"/>
        <w:right w:val="none" w:sz="0" w:space="0" w:color="auto"/>
      </w:divBdr>
    </w:div>
    <w:div w:id="1229222726">
      <w:bodyDiv w:val="1"/>
      <w:marLeft w:val="0"/>
      <w:marRight w:val="0"/>
      <w:marTop w:val="0"/>
      <w:marBottom w:val="0"/>
      <w:divBdr>
        <w:top w:val="none" w:sz="0" w:space="0" w:color="auto"/>
        <w:left w:val="none" w:sz="0" w:space="0" w:color="auto"/>
        <w:bottom w:val="none" w:sz="0" w:space="0" w:color="auto"/>
        <w:right w:val="none" w:sz="0" w:space="0" w:color="auto"/>
      </w:divBdr>
    </w:div>
    <w:div w:id="1230727329">
      <w:bodyDiv w:val="1"/>
      <w:marLeft w:val="0"/>
      <w:marRight w:val="0"/>
      <w:marTop w:val="0"/>
      <w:marBottom w:val="0"/>
      <w:divBdr>
        <w:top w:val="none" w:sz="0" w:space="0" w:color="auto"/>
        <w:left w:val="none" w:sz="0" w:space="0" w:color="auto"/>
        <w:bottom w:val="none" w:sz="0" w:space="0" w:color="auto"/>
        <w:right w:val="none" w:sz="0" w:space="0" w:color="auto"/>
      </w:divBdr>
    </w:div>
    <w:div w:id="1230966184">
      <w:bodyDiv w:val="1"/>
      <w:marLeft w:val="0"/>
      <w:marRight w:val="0"/>
      <w:marTop w:val="0"/>
      <w:marBottom w:val="0"/>
      <w:divBdr>
        <w:top w:val="none" w:sz="0" w:space="0" w:color="auto"/>
        <w:left w:val="none" w:sz="0" w:space="0" w:color="auto"/>
        <w:bottom w:val="none" w:sz="0" w:space="0" w:color="auto"/>
        <w:right w:val="none" w:sz="0" w:space="0" w:color="auto"/>
      </w:divBdr>
    </w:div>
    <w:div w:id="1233346714">
      <w:bodyDiv w:val="1"/>
      <w:marLeft w:val="0"/>
      <w:marRight w:val="0"/>
      <w:marTop w:val="0"/>
      <w:marBottom w:val="0"/>
      <w:divBdr>
        <w:top w:val="none" w:sz="0" w:space="0" w:color="auto"/>
        <w:left w:val="none" w:sz="0" w:space="0" w:color="auto"/>
        <w:bottom w:val="none" w:sz="0" w:space="0" w:color="auto"/>
        <w:right w:val="none" w:sz="0" w:space="0" w:color="auto"/>
      </w:divBdr>
    </w:div>
    <w:div w:id="1234313947">
      <w:bodyDiv w:val="1"/>
      <w:marLeft w:val="0"/>
      <w:marRight w:val="0"/>
      <w:marTop w:val="0"/>
      <w:marBottom w:val="0"/>
      <w:divBdr>
        <w:top w:val="none" w:sz="0" w:space="0" w:color="auto"/>
        <w:left w:val="none" w:sz="0" w:space="0" w:color="auto"/>
        <w:bottom w:val="none" w:sz="0" w:space="0" w:color="auto"/>
        <w:right w:val="none" w:sz="0" w:space="0" w:color="auto"/>
      </w:divBdr>
    </w:div>
    <w:div w:id="1234505289">
      <w:bodyDiv w:val="1"/>
      <w:marLeft w:val="0"/>
      <w:marRight w:val="0"/>
      <w:marTop w:val="0"/>
      <w:marBottom w:val="0"/>
      <w:divBdr>
        <w:top w:val="none" w:sz="0" w:space="0" w:color="auto"/>
        <w:left w:val="none" w:sz="0" w:space="0" w:color="auto"/>
        <w:bottom w:val="none" w:sz="0" w:space="0" w:color="auto"/>
        <w:right w:val="none" w:sz="0" w:space="0" w:color="auto"/>
      </w:divBdr>
    </w:div>
    <w:div w:id="1238249576">
      <w:bodyDiv w:val="1"/>
      <w:marLeft w:val="0"/>
      <w:marRight w:val="0"/>
      <w:marTop w:val="0"/>
      <w:marBottom w:val="0"/>
      <w:divBdr>
        <w:top w:val="none" w:sz="0" w:space="0" w:color="auto"/>
        <w:left w:val="none" w:sz="0" w:space="0" w:color="auto"/>
        <w:bottom w:val="none" w:sz="0" w:space="0" w:color="auto"/>
        <w:right w:val="none" w:sz="0" w:space="0" w:color="auto"/>
      </w:divBdr>
    </w:div>
    <w:div w:id="1240752368">
      <w:bodyDiv w:val="1"/>
      <w:marLeft w:val="0"/>
      <w:marRight w:val="0"/>
      <w:marTop w:val="0"/>
      <w:marBottom w:val="0"/>
      <w:divBdr>
        <w:top w:val="none" w:sz="0" w:space="0" w:color="auto"/>
        <w:left w:val="none" w:sz="0" w:space="0" w:color="auto"/>
        <w:bottom w:val="none" w:sz="0" w:space="0" w:color="auto"/>
        <w:right w:val="none" w:sz="0" w:space="0" w:color="auto"/>
      </w:divBdr>
    </w:div>
    <w:div w:id="1246380102">
      <w:bodyDiv w:val="1"/>
      <w:marLeft w:val="0"/>
      <w:marRight w:val="0"/>
      <w:marTop w:val="0"/>
      <w:marBottom w:val="0"/>
      <w:divBdr>
        <w:top w:val="none" w:sz="0" w:space="0" w:color="auto"/>
        <w:left w:val="none" w:sz="0" w:space="0" w:color="auto"/>
        <w:bottom w:val="none" w:sz="0" w:space="0" w:color="auto"/>
        <w:right w:val="none" w:sz="0" w:space="0" w:color="auto"/>
      </w:divBdr>
    </w:div>
    <w:div w:id="1246838956">
      <w:bodyDiv w:val="1"/>
      <w:marLeft w:val="0"/>
      <w:marRight w:val="0"/>
      <w:marTop w:val="0"/>
      <w:marBottom w:val="0"/>
      <w:divBdr>
        <w:top w:val="none" w:sz="0" w:space="0" w:color="auto"/>
        <w:left w:val="none" w:sz="0" w:space="0" w:color="auto"/>
        <w:bottom w:val="none" w:sz="0" w:space="0" w:color="auto"/>
        <w:right w:val="none" w:sz="0" w:space="0" w:color="auto"/>
      </w:divBdr>
    </w:div>
    <w:div w:id="1249070979">
      <w:bodyDiv w:val="1"/>
      <w:marLeft w:val="0"/>
      <w:marRight w:val="0"/>
      <w:marTop w:val="0"/>
      <w:marBottom w:val="0"/>
      <w:divBdr>
        <w:top w:val="none" w:sz="0" w:space="0" w:color="auto"/>
        <w:left w:val="none" w:sz="0" w:space="0" w:color="auto"/>
        <w:bottom w:val="none" w:sz="0" w:space="0" w:color="auto"/>
        <w:right w:val="none" w:sz="0" w:space="0" w:color="auto"/>
      </w:divBdr>
    </w:div>
    <w:div w:id="1249466004">
      <w:bodyDiv w:val="1"/>
      <w:marLeft w:val="0"/>
      <w:marRight w:val="0"/>
      <w:marTop w:val="0"/>
      <w:marBottom w:val="0"/>
      <w:divBdr>
        <w:top w:val="none" w:sz="0" w:space="0" w:color="auto"/>
        <w:left w:val="none" w:sz="0" w:space="0" w:color="auto"/>
        <w:bottom w:val="none" w:sz="0" w:space="0" w:color="auto"/>
        <w:right w:val="none" w:sz="0" w:space="0" w:color="auto"/>
      </w:divBdr>
    </w:div>
    <w:div w:id="1250232344">
      <w:bodyDiv w:val="1"/>
      <w:marLeft w:val="0"/>
      <w:marRight w:val="0"/>
      <w:marTop w:val="0"/>
      <w:marBottom w:val="0"/>
      <w:divBdr>
        <w:top w:val="none" w:sz="0" w:space="0" w:color="auto"/>
        <w:left w:val="none" w:sz="0" w:space="0" w:color="auto"/>
        <w:bottom w:val="none" w:sz="0" w:space="0" w:color="auto"/>
        <w:right w:val="none" w:sz="0" w:space="0" w:color="auto"/>
      </w:divBdr>
    </w:div>
    <w:div w:id="1250236115">
      <w:bodyDiv w:val="1"/>
      <w:marLeft w:val="0"/>
      <w:marRight w:val="0"/>
      <w:marTop w:val="0"/>
      <w:marBottom w:val="0"/>
      <w:divBdr>
        <w:top w:val="none" w:sz="0" w:space="0" w:color="auto"/>
        <w:left w:val="none" w:sz="0" w:space="0" w:color="auto"/>
        <w:bottom w:val="none" w:sz="0" w:space="0" w:color="auto"/>
        <w:right w:val="none" w:sz="0" w:space="0" w:color="auto"/>
      </w:divBdr>
    </w:div>
    <w:div w:id="1250774794">
      <w:bodyDiv w:val="1"/>
      <w:marLeft w:val="0"/>
      <w:marRight w:val="0"/>
      <w:marTop w:val="0"/>
      <w:marBottom w:val="0"/>
      <w:divBdr>
        <w:top w:val="none" w:sz="0" w:space="0" w:color="auto"/>
        <w:left w:val="none" w:sz="0" w:space="0" w:color="auto"/>
        <w:bottom w:val="none" w:sz="0" w:space="0" w:color="auto"/>
        <w:right w:val="none" w:sz="0" w:space="0" w:color="auto"/>
      </w:divBdr>
    </w:div>
    <w:div w:id="1253007943">
      <w:bodyDiv w:val="1"/>
      <w:marLeft w:val="0"/>
      <w:marRight w:val="0"/>
      <w:marTop w:val="0"/>
      <w:marBottom w:val="0"/>
      <w:divBdr>
        <w:top w:val="none" w:sz="0" w:space="0" w:color="auto"/>
        <w:left w:val="none" w:sz="0" w:space="0" w:color="auto"/>
        <w:bottom w:val="none" w:sz="0" w:space="0" w:color="auto"/>
        <w:right w:val="none" w:sz="0" w:space="0" w:color="auto"/>
      </w:divBdr>
    </w:div>
    <w:div w:id="1253708989">
      <w:bodyDiv w:val="1"/>
      <w:marLeft w:val="0"/>
      <w:marRight w:val="0"/>
      <w:marTop w:val="0"/>
      <w:marBottom w:val="0"/>
      <w:divBdr>
        <w:top w:val="none" w:sz="0" w:space="0" w:color="auto"/>
        <w:left w:val="none" w:sz="0" w:space="0" w:color="auto"/>
        <w:bottom w:val="none" w:sz="0" w:space="0" w:color="auto"/>
        <w:right w:val="none" w:sz="0" w:space="0" w:color="auto"/>
      </w:divBdr>
    </w:div>
    <w:div w:id="1253932186">
      <w:bodyDiv w:val="1"/>
      <w:marLeft w:val="0"/>
      <w:marRight w:val="0"/>
      <w:marTop w:val="0"/>
      <w:marBottom w:val="0"/>
      <w:divBdr>
        <w:top w:val="none" w:sz="0" w:space="0" w:color="auto"/>
        <w:left w:val="none" w:sz="0" w:space="0" w:color="auto"/>
        <w:bottom w:val="none" w:sz="0" w:space="0" w:color="auto"/>
        <w:right w:val="none" w:sz="0" w:space="0" w:color="auto"/>
      </w:divBdr>
    </w:div>
    <w:div w:id="1254514538">
      <w:bodyDiv w:val="1"/>
      <w:marLeft w:val="0"/>
      <w:marRight w:val="0"/>
      <w:marTop w:val="0"/>
      <w:marBottom w:val="0"/>
      <w:divBdr>
        <w:top w:val="none" w:sz="0" w:space="0" w:color="auto"/>
        <w:left w:val="none" w:sz="0" w:space="0" w:color="auto"/>
        <w:bottom w:val="none" w:sz="0" w:space="0" w:color="auto"/>
        <w:right w:val="none" w:sz="0" w:space="0" w:color="auto"/>
      </w:divBdr>
    </w:div>
    <w:div w:id="1254628628">
      <w:bodyDiv w:val="1"/>
      <w:marLeft w:val="0"/>
      <w:marRight w:val="0"/>
      <w:marTop w:val="0"/>
      <w:marBottom w:val="0"/>
      <w:divBdr>
        <w:top w:val="none" w:sz="0" w:space="0" w:color="auto"/>
        <w:left w:val="none" w:sz="0" w:space="0" w:color="auto"/>
        <w:bottom w:val="none" w:sz="0" w:space="0" w:color="auto"/>
        <w:right w:val="none" w:sz="0" w:space="0" w:color="auto"/>
      </w:divBdr>
    </w:div>
    <w:div w:id="1261066002">
      <w:bodyDiv w:val="1"/>
      <w:marLeft w:val="0"/>
      <w:marRight w:val="0"/>
      <w:marTop w:val="0"/>
      <w:marBottom w:val="0"/>
      <w:divBdr>
        <w:top w:val="none" w:sz="0" w:space="0" w:color="auto"/>
        <w:left w:val="none" w:sz="0" w:space="0" w:color="auto"/>
        <w:bottom w:val="none" w:sz="0" w:space="0" w:color="auto"/>
        <w:right w:val="none" w:sz="0" w:space="0" w:color="auto"/>
      </w:divBdr>
    </w:div>
    <w:div w:id="1261841251">
      <w:bodyDiv w:val="1"/>
      <w:marLeft w:val="0"/>
      <w:marRight w:val="0"/>
      <w:marTop w:val="0"/>
      <w:marBottom w:val="0"/>
      <w:divBdr>
        <w:top w:val="none" w:sz="0" w:space="0" w:color="auto"/>
        <w:left w:val="none" w:sz="0" w:space="0" w:color="auto"/>
        <w:bottom w:val="none" w:sz="0" w:space="0" w:color="auto"/>
        <w:right w:val="none" w:sz="0" w:space="0" w:color="auto"/>
      </w:divBdr>
    </w:div>
    <w:div w:id="1262835627">
      <w:bodyDiv w:val="1"/>
      <w:marLeft w:val="0"/>
      <w:marRight w:val="0"/>
      <w:marTop w:val="0"/>
      <w:marBottom w:val="0"/>
      <w:divBdr>
        <w:top w:val="none" w:sz="0" w:space="0" w:color="auto"/>
        <w:left w:val="none" w:sz="0" w:space="0" w:color="auto"/>
        <w:bottom w:val="none" w:sz="0" w:space="0" w:color="auto"/>
        <w:right w:val="none" w:sz="0" w:space="0" w:color="auto"/>
      </w:divBdr>
    </w:div>
    <w:div w:id="1263759942">
      <w:bodyDiv w:val="1"/>
      <w:marLeft w:val="0"/>
      <w:marRight w:val="0"/>
      <w:marTop w:val="0"/>
      <w:marBottom w:val="0"/>
      <w:divBdr>
        <w:top w:val="none" w:sz="0" w:space="0" w:color="auto"/>
        <w:left w:val="none" w:sz="0" w:space="0" w:color="auto"/>
        <w:bottom w:val="none" w:sz="0" w:space="0" w:color="auto"/>
        <w:right w:val="none" w:sz="0" w:space="0" w:color="auto"/>
      </w:divBdr>
    </w:div>
    <w:div w:id="1265654135">
      <w:bodyDiv w:val="1"/>
      <w:marLeft w:val="0"/>
      <w:marRight w:val="0"/>
      <w:marTop w:val="0"/>
      <w:marBottom w:val="0"/>
      <w:divBdr>
        <w:top w:val="none" w:sz="0" w:space="0" w:color="auto"/>
        <w:left w:val="none" w:sz="0" w:space="0" w:color="auto"/>
        <w:bottom w:val="none" w:sz="0" w:space="0" w:color="auto"/>
        <w:right w:val="none" w:sz="0" w:space="0" w:color="auto"/>
      </w:divBdr>
    </w:div>
    <w:div w:id="1269124726">
      <w:bodyDiv w:val="1"/>
      <w:marLeft w:val="0"/>
      <w:marRight w:val="0"/>
      <w:marTop w:val="0"/>
      <w:marBottom w:val="0"/>
      <w:divBdr>
        <w:top w:val="none" w:sz="0" w:space="0" w:color="auto"/>
        <w:left w:val="none" w:sz="0" w:space="0" w:color="auto"/>
        <w:bottom w:val="none" w:sz="0" w:space="0" w:color="auto"/>
        <w:right w:val="none" w:sz="0" w:space="0" w:color="auto"/>
      </w:divBdr>
    </w:div>
    <w:div w:id="1269388331">
      <w:bodyDiv w:val="1"/>
      <w:marLeft w:val="0"/>
      <w:marRight w:val="0"/>
      <w:marTop w:val="0"/>
      <w:marBottom w:val="0"/>
      <w:divBdr>
        <w:top w:val="none" w:sz="0" w:space="0" w:color="auto"/>
        <w:left w:val="none" w:sz="0" w:space="0" w:color="auto"/>
        <w:bottom w:val="none" w:sz="0" w:space="0" w:color="auto"/>
        <w:right w:val="none" w:sz="0" w:space="0" w:color="auto"/>
      </w:divBdr>
    </w:div>
    <w:div w:id="1269464798">
      <w:bodyDiv w:val="1"/>
      <w:marLeft w:val="0"/>
      <w:marRight w:val="0"/>
      <w:marTop w:val="0"/>
      <w:marBottom w:val="0"/>
      <w:divBdr>
        <w:top w:val="none" w:sz="0" w:space="0" w:color="auto"/>
        <w:left w:val="none" w:sz="0" w:space="0" w:color="auto"/>
        <w:bottom w:val="none" w:sz="0" w:space="0" w:color="auto"/>
        <w:right w:val="none" w:sz="0" w:space="0" w:color="auto"/>
      </w:divBdr>
    </w:div>
    <w:div w:id="1271398715">
      <w:bodyDiv w:val="1"/>
      <w:marLeft w:val="0"/>
      <w:marRight w:val="0"/>
      <w:marTop w:val="0"/>
      <w:marBottom w:val="0"/>
      <w:divBdr>
        <w:top w:val="none" w:sz="0" w:space="0" w:color="auto"/>
        <w:left w:val="none" w:sz="0" w:space="0" w:color="auto"/>
        <w:bottom w:val="none" w:sz="0" w:space="0" w:color="auto"/>
        <w:right w:val="none" w:sz="0" w:space="0" w:color="auto"/>
      </w:divBdr>
    </w:div>
    <w:div w:id="1277102014">
      <w:bodyDiv w:val="1"/>
      <w:marLeft w:val="0"/>
      <w:marRight w:val="0"/>
      <w:marTop w:val="0"/>
      <w:marBottom w:val="0"/>
      <w:divBdr>
        <w:top w:val="none" w:sz="0" w:space="0" w:color="auto"/>
        <w:left w:val="none" w:sz="0" w:space="0" w:color="auto"/>
        <w:bottom w:val="none" w:sz="0" w:space="0" w:color="auto"/>
        <w:right w:val="none" w:sz="0" w:space="0" w:color="auto"/>
      </w:divBdr>
    </w:div>
    <w:div w:id="1280454358">
      <w:bodyDiv w:val="1"/>
      <w:marLeft w:val="0"/>
      <w:marRight w:val="0"/>
      <w:marTop w:val="0"/>
      <w:marBottom w:val="0"/>
      <w:divBdr>
        <w:top w:val="none" w:sz="0" w:space="0" w:color="auto"/>
        <w:left w:val="none" w:sz="0" w:space="0" w:color="auto"/>
        <w:bottom w:val="none" w:sz="0" w:space="0" w:color="auto"/>
        <w:right w:val="none" w:sz="0" w:space="0" w:color="auto"/>
      </w:divBdr>
    </w:div>
    <w:div w:id="1282568748">
      <w:bodyDiv w:val="1"/>
      <w:marLeft w:val="0"/>
      <w:marRight w:val="0"/>
      <w:marTop w:val="0"/>
      <w:marBottom w:val="0"/>
      <w:divBdr>
        <w:top w:val="none" w:sz="0" w:space="0" w:color="auto"/>
        <w:left w:val="none" w:sz="0" w:space="0" w:color="auto"/>
        <w:bottom w:val="none" w:sz="0" w:space="0" w:color="auto"/>
        <w:right w:val="none" w:sz="0" w:space="0" w:color="auto"/>
      </w:divBdr>
    </w:div>
    <w:div w:id="1282807698">
      <w:bodyDiv w:val="1"/>
      <w:marLeft w:val="0"/>
      <w:marRight w:val="0"/>
      <w:marTop w:val="0"/>
      <w:marBottom w:val="0"/>
      <w:divBdr>
        <w:top w:val="none" w:sz="0" w:space="0" w:color="auto"/>
        <w:left w:val="none" w:sz="0" w:space="0" w:color="auto"/>
        <w:bottom w:val="none" w:sz="0" w:space="0" w:color="auto"/>
        <w:right w:val="none" w:sz="0" w:space="0" w:color="auto"/>
      </w:divBdr>
    </w:div>
    <w:div w:id="1283655144">
      <w:bodyDiv w:val="1"/>
      <w:marLeft w:val="0"/>
      <w:marRight w:val="0"/>
      <w:marTop w:val="0"/>
      <w:marBottom w:val="0"/>
      <w:divBdr>
        <w:top w:val="none" w:sz="0" w:space="0" w:color="auto"/>
        <w:left w:val="none" w:sz="0" w:space="0" w:color="auto"/>
        <w:bottom w:val="none" w:sz="0" w:space="0" w:color="auto"/>
        <w:right w:val="none" w:sz="0" w:space="0" w:color="auto"/>
      </w:divBdr>
    </w:div>
    <w:div w:id="1284462665">
      <w:bodyDiv w:val="1"/>
      <w:marLeft w:val="0"/>
      <w:marRight w:val="0"/>
      <w:marTop w:val="0"/>
      <w:marBottom w:val="0"/>
      <w:divBdr>
        <w:top w:val="none" w:sz="0" w:space="0" w:color="auto"/>
        <w:left w:val="none" w:sz="0" w:space="0" w:color="auto"/>
        <w:bottom w:val="none" w:sz="0" w:space="0" w:color="auto"/>
        <w:right w:val="none" w:sz="0" w:space="0" w:color="auto"/>
      </w:divBdr>
    </w:div>
    <w:div w:id="1284507620">
      <w:bodyDiv w:val="1"/>
      <w:marLeft w:val="0"/>
      <w:marRight w:val="0"/>
      <w:marTop w:val="0"/>
      <w:marBottom w:val="0"/>
      <w:divBdr>
        <w:top w:val="none" w:sz="0" w:space="0" w:color="auto"/>
        <w:left w:val="none" w:sz="0" w:space="0" w:color="auto"/>
        <w:bottom w:val="none" w:sz="0" w:space="0" w:color="auto"/>
        <w:right w:val="none" w:sz="0" w:space="0" w:color="auto"/>
      </w:divBdr>
    </w:div>
    <w:div w:id="1285696464">
      <w:bodyDiv w:val="1"/>
      <w:marLeft w:val="0"/>
      <w:marRight w:val="0"/>
      <w:marTop w:val="0"/>
      <w:marBottom w:val="0"/>
      <w:divBdr>
        <w:top w:val="none" w:sz="0" w:space="0" w:color="auto"/>
        <w:left w:val="none" w:sz="0" w:space="0" w:color="auto"/>
        <w:bottom w:val="none" w:sz="0" w:space="0" w:color="auto"/>
        <w:right w:val="none" w:sz="0" w:space="0" w:color="auto"/>
      </w:divBdr>
    </w:div>
    <w:div w:id="1288969748">
      <w:bodyDiv w:val="1"/>
      <w:marLeft w:val="0"/>
      <w:marRight w:val="0"/>
      <w:marTop w:val="0"/>
      <w:marBottom w:val="0"/>
      <w:divBdr>
        <w:top w:val="none" w:sz="0" w:space="0" w:color="auto"/>
        <w:left w:val="none" w:sz="0" w:space="0" w:color="auto"/>
        <w:bottom w:val="none" w:sz="0" w:space="0" w:color="auto"/>
        <w:right w:val="none" w:sz="0" w:space="0" w:color="auto"/>
      </w:divBdr>
    </w:div>
    <w:div w:id="1289162942">
      <w:bodyDiv w:val="1"/>
      <w:marLeft w:val="0"/>
      <w:marRight w:val="0"/>
      <w:marTop w:val="0"/>
      <w:marBottom w:val="0"/>
      <w:divBdr>
        <w:top w:val="none" w:sz="0" w:space="0" w:color="auto"/>
        <w:left w:val="none" w:sz="0" w:space="0" w:color="auto"/>
        <w:bottom w:val="none" w:sz="0" w:space="0" w:color="auto"/>
        <w:right w:val="none" w:sz="0" w:space="0" w:color="auto"/>
      </w:divBdr>
    </w:div>
    <w:div w:id="1290479930">
      <w:bodyDiv w:val="1"/>
      <w:marLeft w:val="0"/>
      <w:marRight w:val="0"/>
      <w:marTop w:val="0"/>
      <w:marBottom w:val="0"/>
      <w:divBdr>
        <w:top w:val="none" w:sz="0" w:space="0" w:color="auto"/>
        <w:left w:val="none" w:sz="0" w:space="0" w:color="auto"/>
        <w:bottom w:val="none" w:sz="0" w:space="0" w:color="auto"/>
        <w:right w:val="none" w:sz="0" w:space="0" w:color="auto"/>
      </w:divBdr>
    </w:div>
    <w:div w:id="1291207205">
      <w:bodyDiv w:val="1"/>
      <w:marLeft w:val="0"/>
      <w:marRight w:val="0"/>
      <w:marTop w:val="0"/>
      <w:marBottom w:val="0"/>
      <w:divBdr>
        <w:top w:val="none" w:sz="0" w:space="0" w:color="auto"/>
        <w:left w:val="none" w:sz="0" w:space="0" w:color="auto"/>
        <w:bottom w:val="none" w:sz="0" w:space="0" w:color="auto"/>
        <w:right w:val="none" w:sz="0" w:space="0" w:color="auto"/>
      </w:divBdr>
    </w:div>
    <w:div w:id="1292401516">
      <w:bodyDiv w:val="1"/>
      <w:marLeft w:val="0"/>
      <w:marRight w:val="0"/>
      <w:marTop w:val="0"/>
      <w:marBottom w:val="0"/>
      <w:divBdr>
        <w:top w:val="none" w:sz="0" w:space="0" w:color="auto"/>
        <w:left w:val="none" w:sz="0" w:space="0" w:color="auto"/>
        <w:bottom w:val="none" w:sz="0" w:space="0" w:color="auto"/>
        <w:right w:val="none" w:sz="0" w:space="0" w:color="auto"/>
      </w:divBdr>
    </w:div>
    <w:div w:id="1295215414">
      <w:bodyDiv w:val="1"/>
      <w:marLeft w:val="0"/>
      <w:marRight w:val="0"/>
      <w:marTop w:val="0"/>
      <w:marBottom w:val="0"/>
      <w:divBdr>
        <w:top w:val="none" w:sz="0" w:space="0" w:color="auto"/>
        <w:left w:val="none" w:sz="0" w:space="0" w:color="auto"/>
        <w:bottom w:val="none" w:sz="0" w:space="0" w:color="auto"/>
        <w:right w:val="none" w:sz="0" w:space="0" w:color="auto"/>
      </w:divBdr>
    </w:div>
    <w:div w:id="1298223434">
      <w:bodyDiv w:val="1"/>
      <w:marLeft w:val="0"/>
      <w:marRight w:val="0"/>
      <w:marTop w:val="0"/>
      <w:marBottom w:val="0"/>
      <w:divBdr>
        <w:top w:val="none" w:sz="0" w:space="0" w:color="auto"/>
        <w:left w:val="none" w:sz="0" w:space="0" w:color="auto"/>
        <w:bottom w:val="none" w:sz="0" w:space="0" w:color="auto"/>
        <w:right w:val="none" w:sz="0" w:space="0" w:color="auto"/>
      </w:divBdr>
    </w:div>
    <w:div w:id="1298298469">
      <w:bodyDiv w:val="1"/>
      <w:marLeft w:val="0"/>
      <w:marRight w:val="0"/>
      <w:marTop w:val="0"/>
      <w:marBottom w:val="0"/>
      <w:divBdr>
        <w:top w:val="none" w:sz="0" w:space="0" w:color="auto"/>
        <w:left w:val="none" w:sz="0" w:space="0" w:color="auto"/>
        <w:bottom w:val="none" w:sz="0" w:space="0" w:color="auto"/>
        <w:right w:val="none" w:sz="0" w:space="0" w:color="auto"/>
      </w:divBdr>
    </w:div>
    <w:div w:id="1299067341">
      <w:bodyDiv w:val="1"/>
      <w:marLeft w:val="0"/>
      <w:marRight w:val="0"/>
      <w:marTop w:val="0"/>
      <w:marBottom w:val="0"/>
      <w:divBdr>
        <w:top w:val="none" w:sz="0" w:space="0" w:color="auto"/>
        <w:left w:val="none" w:sz="0" w:space="0" w:color="auto"/>
        <w:bottom w:val="none" w:sz="0" w:space="0" w:color="auto"/>
        <w:right w:val="none" w:sz="0" w:space="0" w:color="auto"/>
      </w:divBdr>
    </w:div>
    <w:div w:id="1299412354">
      <w:bodyDiv w:val="1"/>
      <w:marLeft w:val="0"/>
      <w:marRight w:val="0"/>
      <w:marTop w:val="0"/>
      <w:marBottom w:val="0"/>
      <w:divBdr>
        <w:top w:val="none" w:sz="0" w:space="0" w:color="auto"/>
        <w:left w:val="none" w:sz="0" w:space="0" w:color="auto"/>
        <w:bottom w:val="none" w:sz="0" w:space="0" w:color="auto"/>
        <w:right w:val="none" w:sz="0" w:space="0" w:color="auto"/>
      </w:divBdr>
    </w:div>
    <w:div w:id="1301040089">
      <w:bodyDiv w:val="1"/>
      <w:marLeft w:val="0"/>
      <w:marRight w:val="0"/>
      <w:marTop w:val="0"/>
      <w:marBottom w:val="0"/>
      <w:divBdr>
        <w:top w:val="none" w:sz="0" w:space="0" w:color="auto"/>
        <w:left w:val="none" w:sz="0" w:space="0" w:color="auto"/>
        <w:bottom w:val="none" w:sz="0" w:space="0" w:color="auto"/>
        <w:right w:val="none" w:sz="0" w:space="0" w:color="auto"/>
      </w:divBdr>
    </w:div>
    <w:div w:id="1303080786">
      <w:bodyDiv w:val="1"/>
      <w:marLeft w:val="0"/>
      <w:marRight w:val="0"/>
      <w:marTop w:val="0"/>
      <w:marBottom w:val="0"/>
      <w:divBdr>
        <w:top w:val="none" w:sz="0" w:space="0" w:color="auto"/>
        <w:left w:val="none" w:sz="0" w:space="0" w:color="auto"/>
        <w:bottom w:val="none" w:sz="0" w:space="0" w:color="auto"/>
        <w:right w:val="none" w:sz="0" w:space="0" w:color="auto"/>
      </w:divBdr>
    </w:div>
    <w:div w:id="1304894167">
      <w:bodyDiv w:val="1"/>
      <w:marLeft w:val="0"/>
      <w:marRight w:val="0"/>
      <w:marTop w:val="0"/>
      <w:marBottom w:val="0"/>
      <w:divBdr>
        <w:top w:val="none" w:sz="0" w:space="0" w:color="auto"/>
        <w:left w:val="none" w:sz="0" w:space="0" w:color="auto"/>
        <w:bottom w:val="none" w:sz="0" w:space="0" w:color="auto"/>
        <w:right w:val="none" w:sz="0" w:space="0" w:color="auto"/>
      </w:divBdr>
    </w:div>
    <w:div w:id="1306086873">
      <w:bodyDiv w:val="1"/>
      <w:marLeft w:val="0"/>
      <w:marRight w:val="0"/>
      <w:marTop w:val="0"/>
      <w:marBottom w:val="0"/>
      <w:divBdr>
        <w:top w:val="none" w:sz="0" w:space="0" w:color="auto"/>
        <w:left w:val="none" w:sz="0" w:space="0" w:color="auto"/>
        <w:bottom w:val="none" w:sz="0" w:space="0" w:color="auto"/>
        <w:right w:val="none" w:sz="0" w:space="0" w:color="auto"/>
      </w:divBdr>
    </w:div>
    <w:div w:id="1308705215">
      <w:bodyDiv w:val="1"/>
      <w:marLeft w:val="0"/>
      <w:marRight w:val="0"/>
      <w:marTop w:val="0"/>
      <w:marBottom w:val="0"/>
      <w:divBdr>
        <w:top w:val="none" w:sz="0" w:space="0" w:color="auto"/>
        <w:left w:val="none" w:sz="0" w:space="0" w:color="auto"/>
        <w:bottom w:val="none" w:sz="0" w:space="0" w:color="auto"/>
        <w:right w:val="none" w:sz="0" w:space="0" w:color="auto"/>
      </w:divBdr>
    </w:div>
    <w:div w:id="1309089591">
      <w:bodyDiv w:val="1"/>
      <w:marLeft w:val="0"/>
      <w:marRight w:val="0"/>
      <w:marTop w:val="0"/>
      <w:marBottom w:val="0"/>
      <w:divBdr>
        <w:top w:val="none" w:sz="0" w:space="0" w:color="auto"/>
        <w:left w:val="none" w:sz="0" w:space="0" w:color="auto"/>
        <w:bottom w:val="none" w:sz="0" w:space="0" w:color="auto"/>
        <w:right w:val="none" w:sz="0" w:space="0" w:color="auto"/>
      </w:divBdr>
    </w:div>
    <w:div w:id="1310743825">
      <w:bodyDiv w:val="1"/>
      <w:marLeft w:val="0"/>
      <w:marRight w:val="0"/>
      <w:marTop w:val="0"/>
      <w:marBottom w:val="0"/>
      <w:divBdr>
        <w:top w:val="none" w:sz="0" w:space="0" w:color="auto"/>
        <w:left w:val="none" w:sz="0" w:space="0" w:color="auto"/>
        <w:bottom w:val="none" w:sz="0" w:space="0" w:color="auto"/>
        <w:right w:val="none" w:sz="0" w:space="0" w:color="auto"/>
      </w:divBdr>
    </w:div>
    <w:div w:id="1311206842">
      <w:bodyDiv w:val="1"/>
      <w:marLeft w:val="0"/>
      <w:marRight w:val="0"/>
      <w:marTop w:val="0"/>
      <w:marBottom w:val="0"/>
      <w:divBdr>
        <w:top w:val="none" w:sz="0" w:space="0" w:color="auto"/>
        <w:left w:val="none" w:sz="0" w:space="0" w:color="auto"/>
        <w:bottom w:val="none" w:sz="0" w:space="0" w:color="auto"/>
        <w:right w:val="none" w:sz="0" w:space="0" w:color="auto"/>
      </w:divBdr>
    </w:div>
    <w:div w:id="1311208686">
      <w:bodyDiv w:val="1"/>
      <w:marLeft w:val="0"/>
      <w:marRight w:val="0"/>
      <w:marTop w:val="0"/>
      <w:marBottom w:val="0"/>
      <w:divBdr>
        <w:top w:val="none" w:sz="0" w:space="0" w:color="auto"/>
        <w:left w:val="none" w:sz="0" w:space="0" w:color="auto"/>
        <w:bottom w:val="none" w:sz="0" w:space="0" w:color="auto"/>
        <w:right w:val="none" w:sz="0" w:space="0" w:color="auto"/>
      </w:divBdr>
    </w:div>
    <w:div w:id="1311784294">
      <w:bodyDiv w:val="1"/>
      <w:marLeft w:val="0"/>
      <w:marRight w:val="0"/>
      <w:marTop w:val="0"/>
      <w:marBottom w:val="0"/>
      <w:divBdr>
        <w:top w:val="none" w:sz="0" w:space="0" w:color="auto"/>
        <w:left w:val="none" w:sz="0" w:space="0" w:color="auto"/>
        <w:bottom w:val="none" w:sz="0" w:space="0" w:color="auto"/>
        <w:right w:val="none" w:sz="0" w:space="0" w:color="auto"/>
      </w:divBdr>
    </w:div>
    <w:div w:id="1312128856">
      <w:bodyDiv w:val="1"/>
      <w:marLeft w:val="0"/>
      <w:marRight w:val="0"/>
      <w:marTop w:val="0"/>
      <w:marBottom w:val="0"/>
      <w:divBdr>
        <w:top w:val="none" w:sz="0" w:space="0" w:color="auto"/>
        <w:left w:val="none" w:sz="0" w:space="0" w:color="auto"/>
        <w:bottom w:val="none" w:sz="0" w:space="0" w:color="auto"/>
        <w:right w:val="none" w:sz="0" w:space="0" w:color="auto"/>
      </w:divBdr>
    </w:div>
    <w:div w:id="1312364833">
      <w:bodyDiv w:val="1"/>
      <w:marLeft w:val="0"/>
      <w:marRight w:val="0"/>
      <w:marTop w:val="0"/>
      <w:marBottom w:val="0"/>
      <w:divBdr>
        <w:top w:val="none" w:sz="0" w:space="0" w:color="auto"/>
        <w:left w:val="none" w:sz="0" w:space="0" w:color="auto"/>
        <w:bottom w:val="none" w:sz="0" w:space="0" w:color="auto"/>
        <w:right w:val="none" w:sz="0" w:space="0" w:color="auto"/>
      </w:divBdr>
    </w:div>
    <w:div w:id="1313146020">
      <w:bodyDiv w:val="1"/>
      <w:marLeft w:val="0"/>
      <w:marRight w:val="0"/>
      <w:marTop w:val="0"/>
      <w:marBottom w:val="0"/>
      <w:divBdr>
        <w:top w:val="none" w:sz="0" w:space="0" w:color="auto"/>
        <w:left w:val="none" w:sz="0" w:space="0" w:color="auto"/>
        <w:bottom w:val="none" w:sz="0" w:space="0" w:color="auto"/>
        <w:right w:val="none" w:sz="0" w:space="0" w:color="auto"/>
      </w:divBdr>
    </w:div>
    <w:div w:id="1315143485">
      <w:bodyDiv w:val="1"/>
      <w:marLeft w:val="0"/>
      <w:marRight w:val="0"/>
      <w:marTop w:val="0"/>
      <w:marBottom w:val="0"/>
      <w:divBdr>
        <w:top w:val="none" w:sz="0" w:space="0" w:color="auto"/>
        <w:left w:val="none" w:sz="0" w:space="0" w:color="auto"/>
        <w:bottom w:val="none" w:sz="0" w:space="0" w:color="auto"/>
        <w:right w:val="none" w:sz="0" w:space="0" w:color="auto"/>
      </w:divBdr>
    </w:div>
    <w:div w:id="1317413607">
      <w:bodyDiv w:val="1"/>
      <w:marLeft w:val="0"/>
      <w:marRight w:val="0"/>
      <w:marTop w:val="0"/>
      <w:marBottom w:val="0"/>
      <w:divBdr>
        <w:top w:val="none" w:sz="0" w:space="0" w:color="auto"/>
        <w:left w:val="none" w:sz="0" w:space="0" w:color="auto"/>
        <w:bottom w:val="none" w:sz="0" w:space="0" w:color="auto"/>
        <w:right w:val="none" w:sz="0" w:space="0" w:color="auto"/>
      </w:divBdr>
    </w:div>
    <w:div w:id="1317683842">
      <w:bodyDiv w:val="1"/>
      <w:marLeft w:val="0"/>
      <w:marRight w:val="0"/>
      <w:marTop w:val="0"/>
      <w:marBottom w:val="0"/>
      <w:divBdr>
        <w:top w:val="none" w:sz="0" w:space="0" w:color="auto"/>
        <w:left w:val="none" w:sz="0" w:space="0" w:color="auto"/>
        <w:bottom w:val="none" w:sz="0" w:space="0" w:color="auto"/>
        <w:right w:val="none" w:sz="0" w:space="0" w:color="auto"/>
      </w:divBdr>
    </w:div>
    <w:div w:id="1322123308">
      <w:bodyDiv w:val="1"/>
      <w:marLeft w:val="0"/>
      <w:marRight w:val="0"/>
      <w:marTop w:val="0"/>
      <w:marBottom w:val="0"/>
      <w:divBdr>
        <w:top w:val="none" w:sz="0" w:space="0" w:color="auto"/>
        <w:left w:val="none" w:sz="0" w:space="0" w:color="auto"/>
        <w:bottom w:val="none" w:sz="0" w:space="0" w:color="auto"/>
        <w:right w:val="none" w:sz="0" w:space="0" w:color="auto"/>
      </w:divBdr>
    </w:div>
    <w:div w:id="1323969009">
      <w:bodyDiv w:val="1"/>
      <w:marLeft w:val="0"/>
      <w:marRight w:val="0"/>
      <w:marTop w:val="0"/>
      <w:marBottom w:val="0"/>
      <w:divBdr>
        <w:top w:val="none" w:sz="0" w:space="0" w:color="auto"/>
        <w:left w:val="none" w:sz="0" w:space="0" w:color="auto"/>
        <w:bottom w:val="none" w:sz="0" w:space="0" w:color="auto"/>
        <w:right w:val="none" w:sz="0" w:space="0" w:color="auto"/>
      </w:divBdr>
    </w:div>
    <w:div w:id="1326712605">
      <w:bodyDiv w:val="1"/>
      <w:marLeft w:val="0"/>
      <w:marRight w:val="0"/>
      <w:marTop w:val="0"/>
      <w:marBottom w:val="0"/>
      <w:divBdr>
        <w:top w:val="none" w:sz="0" w:space="0" w:color="auto"/>
        <w:left w:val="none" w:sz="0" w:space="0" w:color="auto"/>
        <w:bottom w:val="none" w:sz="0" w:space="0" w:color="auto"/>
        <w:right w:val="none" w:sz="0" w:space="0" w:color="auto"/>
      </w:divBdr>
    </w:div>
    <w:div w:id="1329207112">
      <w:bodyDiv w:val="1"/>
      <w:marLeft w:val="0"/>
      <w:marRight w:val="0"/>
      <w:marTop w:val="0"/>
      <w:marBottom w:val="0"/>
      <w:divBdr>
        <w:top w:val="none" w:sz="0" w:space="0" w:color="auto"/>
        <w:left w:val="none" w:sz="0" w:space="0" w:color="auto"/>
        <w:bottom w:val="none" w:sz="0" w:space="0" w:color="auto"/>
        <w:right w:val="none" w:sz="0" w:space="0" w:color="auto"/>
      </w:divBdr>
    </w:div>
    <w:div w:id="1329403937">
      <w:bodyDiv w:val="1"/>
      <w:marLeft w:val="0"/>
      <w:marRight w:val="0"/>
      <w:marTop w:val="0"/>
      <w:marBottom w:val="0"/>
      <w:divBdr>
        <w:top w:val="none" w:sz="0" w:space="0" w:color="auto"/>
        <w:left w:val="none" w:sz="0" w:space="0" w:color="auto"/>
        <w:bottom w:val="none" w:sz="0" w:space="0" w:color="auto"/>
        <w:right w:val="none" w:sz="0" w:space="0" w:color="auto"/>
      </w:divBdr>
    </w:div>
    <w:div w:id="1334260226">
      <w:bodyDiv w:val="1"/>
      <w:marLeft w:val="0"/>
      <w:marRight w:val="0"/>
      <w:marTop w:val="0"/>
      <w:marBottom w:val="0"/>
      <w:divBdr>
        <w:top w:val="none" w:sz="0" w:space="0" w:color="auto"/>
        <w:left w:val="none" w:sz="0" w:space="0" w:color="auto"/>
        <w:bottom w:val="none" w:sz="0" w:space="0" w:color="auto"/>
        <w:right w:val="none" w:sz="0" w:space="0" w:color="auto"/>
      </w:divBdr>
    </w:div>
    <w:div w:id="1336151434">
      <w:bodyDiv w:val="1"/>
      <w:marLeft w:val="0"/>
      <w:marRight w:val="0"/>
      <w:marTop w:val="0"/>
      <w:marBottom w:val="0"/>
      <w:divBdr>
        <w:top w:val="none" w:sz="0" w:space="0" w:color="auto"/>
        <w:left w:val="none" w:sz="0" w:space="0" w:color="auto"/>
        <w:bottom w:val="none" w:sz="0" w:space="0" w:color="auto"/>
        <w:right w:val="none" w:sz="0" w:space="0" w:color="auto"/>
      </w:divBdr>
    </w:div>
    <w:div w:id="1337540173">
      <w:bodyDiv w:val="1"/>
      <w:marLeft w:val="0"/>
      <w:marRight w:val="0"/>
      <w:marTop w:val="0"/>
      <w:marBottom w:val="0"/>
      <w:divBdr>
        <w:top w:val="none" w:sz="0" w:space="0" w:color="auto"/>
        <w:left w:val="none" w:sz="0" w:space="0" w:color="auto"/>
        <w:bottom w:val="none" w:sz="0" w:space="0" w:color="auto"/>
        <w:right w:val="none" w:sz="0" w:space="0" w:color="auto"/>
      </w:divBdr>
    </w:div>
    <w:div w:id="1338920539">
      <w:bodyDiv w:val="1"/>
      <w:marLeft w:val="0"/>
      <w:marRight w:val="0"/>
      <w:marTop w:val="0"/>
      <w:marBottom w:val="0"/>
      <w:divBdr>
        <w:top w:val="none" w:sz="0" w:space="0" w:color="auto"/>
        <w:left w:val="none" w:sz="0" w:space="0" w:color="auto"/>
        <w:bottom w:val="none" w:sz="0" w:space="0" w:color="auto"/>
        <w:right w:val="none" w:sz="0" w:space="0" w:color="auto"/>
      </w:divBdr>
    </w:div>
    <w:div w:id="1339039159">
      <w:bodyDiv w:val="1"/>
      <w:marLeft w:val="0"/>
      <w:marRight w:val="0"/>
      <w:marTop w:val="0"/>
      <w:marBottom w:val="0"/>
      <w:divBdr>
        <w:top w:val="none" w:sz="0" w:space="0" w:color="auto"/>
        <w:left w:val="none" w:sz="0" w:space="0" w:color="auto"/>
        <w:bottom w:val="none" w:sz="0" w:space="0" w:color="auto"/>
        <w:right w:val="none" w:sz="0" w:space="0" w:color="auto"/>
      </w:divBdr>
    </w:div>
    <w:div w:id="1339650844">
      <w:bodyDiv w:val="1"/>
      <w:marLeft w:val="0"/>
      <w:marRight w:val="0"/>
      <w:marTop w:val="0"/>
      <w:marBottom w:val="0"/>
      <w:divBdr>
        <w:top w:val="none" w:sz="0" w:space="0" w:color="auto"/>
        <w:left w:val="none" w:sz="0" w:space="0" w:color="auto"/>
        <w:bottom w:val="none" w:sz="0" w:space="0" w:color="auto"/>
        <w:right w:val="none" w:sz="0" w:space="0" w:color="auto"/>
      </w:divBdr>
    </w:div>
    <w:div w:id="1340815154">
      <w:bodyDiv w:val="1"/>
      <w:marLeft w:val="0"/>
      <w:marRight w:val="0"/>
      <w:marTop w:val="0"/>
      <w:marBottom w:val="0"/>
      <w:divBdr>
        <w:top w:val="none" w:sz="0" w:space="0" w:color="auto"/>
        <w:left w:val="none" w:sz="0" w:space="0" w:color="auto"/>
        <w:bottom w:val="none" w:sz="0" w:space="0" w:color="auto"/>
        <w:right w:val="none" w:sz="0" w:space="0" w:color="auto"/>
      </w:divBdr>
    </w:div>
    <w:div w:id="1341464661">
      <w:bodyDiv w:val="1"/>
      <w:marLeft w:val="0"/>
      <w:marRight w:val="0"/>
      <w:marTop w:val="0"/>
      <w:marBottom w:val="0"/>
      <w:divBdr>
        <w:top w:val="none" w:sz="0" w:space="0" w:color="auto"/>
        <w:left w:val="none" w:sz="0" w:space="0" w:color="auto"/>
        <w:bottom w:val="none" w:sz="0" w:space="0" w:color="auto"/>
        <w:right w:val="none" w:sz="0" w:space="0" w:color="auto"/>
      </w:divBdr>
    </w:div>
    <w:div w:id="1341468233">
      <w:bodyDiv w:val="1"/>
      <w:marLeft w:val="0"/>
      <w:marRight w:val="0"/>
      <w:marTop w:val="0"/>
      <w:marBottom w:val="0"/>
      <w:divBdr>
        <w:top w:val="none" w:sz="0" w:space="0" w:color="auto"/>
        <w:left w:val="none" w:sz="0" w:space="0" w:color="auto"/>
        <w:bottom w:val="none" w:sz="0" w:space="0" w:color="auto"/>
        <w:right w:val="none" w:sz="0" w:space="0" w:color="auto"/>
      </w:divBdr>
    </w:div>
    <w:div w:id="1341657742">
      <w:bodyDiv w:val="1"/>
      <w:marLeft w:val="0"/>
      <w:marRight w:val="0"/>
      <w:marTop w:val="0"/>
      <w:marBottom w:val="0"/>
      <w:divBdr>
        <w:top w:val="none" w:sz="0" w:space="0" w:color="auto"/>
        <w:left w:val="none" w:sz="0" w:space="0" w:color="auto"/>
        <w:bottom w:val="none" w:sz="0" w:space="0" w:color="auto"/>
        <w:right w:val="none" w:sz="0" w:space="0" w:color="auto"/>
      </w:divBdr>
    </w:div>
    <w:div w:id="1344555344">
      <w:bodyDiv w:val="1"/>
      <w:marLeft w:val="0"/>
      <w:marRight w:val="0"/>
      <w:marTop w:val="0"/>
      <w:marBottom w:val="0"/>
      <w:divBdr>
        <w:top w:val="none" w:sz="0" w:space="0" w:color="auto"/>
        <w:left w:val="none" w:sz="0" w:space="0" w:color="auto"/>
        <w:bottom w:val="none" w:sz="0" w:space="0" w:color="auto"/>
        <w:right w:val="none" w:sz="0" w:space="0" w:color="auto"/>
      </w:divBdr>
    </w:div>
    <w:div w:id="1345400980">
      <w:bodyDiv w:val="1"/>
      <w:marLeft w:val="0"/>
      <w:marRight w:val="0"/>
      <w:marTop w:val="0"/>
      <w:marBottom w:val="0"/>
      <w:divBdr>
        <w:top w:val="none" w:sz="0" w:space="0" w:color="auto"/>
        <w:left w:val="none" w:sz="0" w:space="0" w:color="auto"/>
        <w:bottom w:val="none" w:sz="0" w:space="0" w:color="auto"/>
        <w:right w:val="none" w:sz="0" w:space="0" w:color="auto"/>
      </w:divBdr>
    </w:div>
    <w:div w:id="1346009875">
      <w:bodyDiv w:val="1"/>
      <w:marLeft w:val="0"/>
      <w:marRight w:val="0"/>
      <w:marTop w:val="0"/>
      <w:marBottom w:val="0"/>
      <w:divBdr>
        <w:top w:val="none" w:sz="0" w:space="0" w:color="auto"/>
        <w:left w:val="none" w:sz="0" w:space="0" w:color="auto"/>
        <w:bottom w:val="none" w:sz="0" w:space="0" w:color="auto"/>
        <w:right w:val="none" w:sz="0" w:space="0" w:color="auto"/>
      </w:divBdr>
    </w:div>
    <w:div w:id="1346326939">
      <w:bodyDiv w:val="1"/>
      <w:marLeft w:val="0"/>
      <w:marRight w:val="0"/>
      <w:marTop w:val="0"/>
      <w:marBottom w:val="0"/>
      <w:divBdr>
        <w:top w:val="none" w:sz="0" w:space="0" w:color="auto"/>
        <w:left w:val="none" w:sz="0" w:space="0" w:color="auto"/>
        <w:bottom w:val="none" w:sz="0" w:space="0" w:color="auto"/>
        <w:right w:val="none" w:sz="0" w:space="0" w:color="auto"/>
      </w:divBdr>
    </w:div>
    <w:div w:id="1346635305">
      <w:bodyDiv w:val="1"/>
      <w:marLeft w:val="0"/>
      <w:marRight w:val="0"/>
      <w:marTop w:val="0"/>
      <w:marBottom w:val="0"/>
      <w:divBdr>
        <w:top w:val="none" w:sz="0" w:space="0" w:color="auto"/>
        <w:left w:val="none" w:sz="0" w:space="0" w:color="auto"/>
        <w:bottom w:val="none" w:sz="0" w:space="0" w:color="auto"/>
        <w:right w:val="none" w:sz="0" w:space="0" w:color="auto"/>
      </w:divBdr>
    </w:div>
    <w:div w:id="1348486331">
      <w:bodyDiv w:val="1"/>
      <w:marLeft w:val="0"/>
      <w:marRight w:val="0"/>
      <w:marTop w:val="0"/>
      <w:marBottom w:val="0"/>
      <w:divBdr>
        <w:top w:val="none" w:sz="0" w:space="0" w:color="auto"/>
        <w:left w:val="none" w:sz="0" w:space="0" w:color="auto"/>
        <w:bottom w:val="none" w:sz="0" w:space="0" w:color="auto"/>
        <w:right w:val="none" w:sz="0" w:space="0" w:color="auto"/>
      </w:divBdr>
    </w:div>
    <w:div w:id="1348554230">
      <w:bodyDiv w:val="1"/>
      <w:marLeft w:val="0"/>
      <w:marRight w:val="0"/>
      <w:marTop w:val="0"/>
      <w:marBottom w:val="0"/>
      <w:divBdr>
        <w:top w:val="none" w:sz="0" w:space="0" w:color="auto"/>
        <w:left w:val="none" w:sz="0" w:space="0" w:color="auto"/>
        <w:bottom w:val="none" w:sz="0" w:space="0" w:color="auto"/>
        <w:right w:val="none" w:sz="0" w:space="0" w:color="auto"/>
      </w:divBdr>
    </w:div>
    <w:div w:id="1350109684">
      <w:bodyDiv w:val="1"/>
      <w:marLeft w:val="0"/>
      <w:marRight w:val="0"/>
      <w:marTop w:val="0"/>
      <w:marBottom w:val="0"/>
      <w:divBdr>
        <w:top w:val="none" w:sz="0" w:space="0" w:color="auto"/>
        <w:left w:val="none" w:sz="0" w:space="0" w:color="auto"/>
        <w:bottom w:val="none" w:sz="0" w:space="0" w:color="auto"/>
        <w:right w:val="none" w:sz="0" w:space="0" w:color="auto"/>
      </w:divBdr>
    </w:div>
    <w:div w:id="1351175089">
      <w:bodyDiv w:val="1"/>
      <w:marLeft w:val="0"/>
      <w:marRight w:val="0"/>
      <w:marTop w:val="0"/>
      <w:marBottom w:val="0"/>
      <w:divBdr>
        <w:top w:val="none" w:sz="0" w:space="0" w:color="auto"/>
        <w:left w:val="none" w:sz="0" w:space="0" w:color="auto"/>
        <w:bottom w:val="none" w:sz="0" w:space="0" w:color="auto"/>
        <w:right w:val="none" w:sz="0" w:space="0" w:color="auto"/>
      </w:divBdr>
    </w:div>
    <w:div w:id="1351763230">
      <w:bodyDiv w:val="1"/>
      <w:marLeft w:val="0"/>
      <w:marRight w:val="0"/>
      <w:marTop w:val="0"/>
      <w:marBottom w:val="0"/>
      <w:divBdr>
        <w:top w:val="none" w:sz="0" w:space="0" w:color="auto"/>
        <w:left w:val="none" w:sz="0" w:space="0" w:color="auto"/>
        <w:bottom w:val="none" w:sz="0" w:space="0" w:color="auto"/>
        <w:right w:val="none" w:sz="0" w:space="0" w:color="auto"/>
      </w:divBdr>
    </w:div>
    <w:div w:id="1351835637">
      <w:bodyDiv w:val="1"/>
      <w:marLeft w:val="0"/>
      <w:marRight w:val="0"/>
      <w:marTop w:val="0"/>
      <w:marBottom w:val="0"/>
      <w:divBdr>
        <w:top w:val="none" w:sz="0" w:space="0" w:color="auto"/>
        <w:left w:val="none" w:sz="0" w:space="0" w:color="auto"/>
        <w:bottom w:val="none" w:sz="0" w:space="0" w:color="auto"/>
        <w:right w:val="none" w:sz="0" w:space="0" w:color="auto"/>
      </w:divBdr>
    </w:div>
    <w:div w:id="1356233210">
      <w:bodyDiv w:val="1"/>
      <w:marLeft w:val="0"/>
      <w:marRight w:val="0"/>
      <w:marTop w:val="0"/>
      <w:marBottom w:val="0"/>
      <w:divBdr>
        <w:top w:val="none" w:sz="0" w:space="0" w:color="auto"/>
        <w:left w:val="none" w:sz="0" w:space="0" w:color="auto"/>
        <w:bottom w:val="none" w:sz="0" w:space="0" w:color="auto"/>
        <w:right w:val="none" w:sz="0" w:space="0" w:color="auto"/>
      </w:divBdr>
    </w:div>
    <w:div w:id="1357389653">
      <w:bodyDiv w:val="1"/>
      <w:marLeft w:val="0"/>
      <w:marRight w:val="0"/>
      <w:marTop w:val="0"/>
      <w:marBottom w:val="0"/>
      <w:divBdr>
        <w:top w:val="none" w:sz="0" w:space="0" w:color="auto"/>
        <w:left w:val="none" w:sz="0" w:space="0" w:color="auto"/>
        <w:bottom w:val="none" w:sz="0" w:space="0" w:color="auto"/>
        <w:right w:val="none" w:sz="0" w:space="0" w:color="auto"/>
      </w:divBdr>
    </w:div>
    <w:div w:id="1358310845">
      <w:bodyDiv w:val="1"/>
      <w:marLeft w:val="0"/>
      <w:marRight w:val="0"/>
      <w:marTop w:val="0"/>
      <w:marBottom w:val="0"/>
      <w:divBdr>
        <w:top w:val="none" w:sz="0" w:space="0" w:color="auto"/>
        <w:left w:val="none" w:sz="0" w:space="0" w:color="auto"/>
        <w:bottom w:val="none" w:sz="0" w:space="0" w:color="auto"/>
        <w:right w:val="none" w:sz="0" w:space="0" w:color="auto"/>
      </w:divBdr>
    </w:div>
    <w:div w:id="1358390494">
      <w:bodyDiv w:val="1"/>
      <w:marLeft w:val="0"/>
      <w:marRight w:val="0"/>
      <w:marTop w:val="0"/>
      <w:marBottom w:val="0"/>
      <w:divBdr>
        <w:top w:val="none" w:sz="0" w:space="0" w:color="auto"/>
        <w:left w:val="none" w:sz="0" w:space="0" w:color="auto"/>
        <w:bottom w:val="none" w:sz="0" w:space="0" w:color="auto"/>
        <w:right w:val="none" w:sz="0" w:space="0" w:color="auto"/>
      </w:divBdr>
    </w:div>
    <w:div w:id="1358850726">
      <w:bodyDiv w:val="1"/>
      <w:marLeft w:val="0"/>
      <w:marRight w:val="0"/>
      <w:marTop w:val="0"/>
      <w:marBottom w:val="0"/>
      <w:divBdr>
        <w:top w:val="none" w:sz="0" w:space="0" w:color="auto"/>
        <w:left w:val="none" w:sz="0" w:space="0" w:color="auto"/>
        <w:bottom w:val="none" w:sz="0" w:space="0" w:color="auto"/>
        <w:right w:val="none" w:sz="0" w:space="0" w:color="auto"/>
      </w:divBdr>
    </w:div>
    <w:div w:id="1358920659">
      <w:bodyDiv w:val="1"/>
      <w:marLeft w:val="0"/>
      <w:marRight w:val="0"/>
      <w:marTop w:val="0"/>
      <w:marBottom w:val="0"/>
      <w:divBdr>
        <w:top w:val="none" w:sz="0" w:space="0" w:color="auto"/>
        <w:left w:val="none" w:sz="0" w:space="0" w:color="auto"/>
        <w:bottom w:val="none" w:sz="0" w:space="0" w:color="auto"/>
        <w:right w:val="none" w:sz="0" w:space="0" w:color="auto"/>
      </w:divBdr>
    </w:div>
    <w:div w:id="1359576706">
      <w:bodyDiv w:val="1"/>
      <w:marLeft w:val="0"/>
      <w:marRight w:val="0"/>
      <w:marTop w:val="0"/>
      <w:marBottom w:val="0"/>
      <w:divBdr>
        <w:top w:val="none" w:sz="0" w:space="0" w:color="auto"/>
        <w:left w:val="none" w:sz="0" w:space="0" w:color="auto"/>
        <w:bottom w:val="none" w:sz="0" w:space="0" w:color="auto"/>
        <w:right w:val="none" w:sz="0" w:space="0" w:color="auto"/>
      </w:divBdr>
    </w:div>
    <w:div w:id="1359695514">
      <w:bodyDiv w:val="1"/>
      <w:marLeft w:val="0"/>
      <w:marRight w:val="0"/>
      <w:marTop w:val="0"/>
      <w:marBottom w:val="0"/>
      <w:divBdr>
        <w:top w:val="none" w:sz="0" w:space="0" w:color="auto"/>
        <w:left w:val="none" w:sz="0" w:space="0" w:color="auto"/>
        <w:bottom w:val="none" w:sz="0" w:space="0" w:color="auto"/>
        <w:right w:val="none" w:sz="0" w:space="0" w:color="auto"/>
      </w:divBdr>
    </w:div>
    <w:div w:id="1359703123">
      <w:bodyDiv w:val="1"/>
      <w:marLeft w:val="0"/>
      <w:marRight w:val="0"/>
      <w:marTop w:val="0"/>
      <w:marBottom w:val="0"/>
      <w:divBdr>
        <w:top w:val="none" w:sz="0" w:space="0" w:color="auto"/>
        <w:left w:val="none" w:sz="0" w:space="0" w:color="auto"/>
        <w:bottom w:val="none" w:sz="0" w:space="0" w:color="auto"/>
        <w:right w:val="none" w:sz="0" w:space="0" w:color="auto"/>
      </w:divBdr>
    </w:div>
    <w:div w:id="1359743091">
      <w:bodyDiv w:val="1"/>
      <w:marLeft w:val="0"/>
      <w:marRight w:val="0"/>
      <w:marTop w:val="0"/>
      <w:marBottom w:val="0"/>
      <w:divBdr>
        <w:top w:val="none" w:sz="0" w:space="0" w:color="auto"/>
        <w:left w:val="none" w:sz="0" w:space="0" w:color="auto"/>
        <w:bottom w:val="none" w:sz="0" w:space="0" w:color="auto"/>
        <w:right w:val="none" w:sz="0" w:space="0" w:color="auto"/>
      </w:divBdr>
    </w:div>
    <w:div w:id="1359820231">
      <w:bodyDiv w:val="1"/>
      <w:marLeft w:val="0"/>
      <w:marRight w:val="0"/>
      <w:marTop w:val="0"/>
      <w:marBottom w:val="0"/>
      <w:divBdr>
        <w:top w:val="none" w:sz="0" w:space="0" w:color="auto"/>
        <w:left w:val="none" w:sz="0" w:space="0" w:color="auto"/>
        <w:bottom w:val="none" w:sz="0" w:space="0" w:color="auto"/>
        <w:right w:val="none" w:sz="0" w:space="0" w:color="auto"/>
      </w:divBdr>
    </w:div>
    <w:div w:id="1359967772">
      <w:bodyDiv w:val="1"/>
      <w:marLeft w:val="0"/>
      <w:marRight w:val="0"/>
      <w:marTop w:val="0"/>
      <w:marBottom w:val="0"/>
      <w:divBdr>
        <w:top w:val="none" w:sz="0" w:space="0" w:color="auto"/>
        <w:left w:val="none" w:sz="0" w:space="0" w:color="auto"/>
        <w:bottom w:val="none" w:sz="0" w:space="0" w:color="auto"/>
        <w:right w:val="none" w:sz="0" w:space="0" w:color="auto"/>
      </w:divBdr>
    </w:div>
    <w:div w:id="1360401019">
      <w:bodyDiv w:val="1"/>
      <w:marLeft w:val="0"/>
      <w:marRight w:val="0"/>
      <w:marTop w:val="0"/>
      <w:marBottom w:val="0"/>
      <w:divBdr>
        <w:top w:val="none" w:sz="0" w:space="0" w:color="auto"/>
        <w:left w:val="none" w:sz="0" w:space="0" w:color="auto"/>
        <w:bottom w:val="none" w:sz="0" w:space="0" w:color="auto"/>
        <w:right w:val="none" w:sz="0" w:space="0" w:color="auto"/>
      </w:divBdr>
    </w:div>
    <w:div w:id="1363018240">
      <w:bodyDiv w:val="1"/>
      <w:marLeft w:val="0"/>
      <w:marRight w:val="0"/>
      <w:marTop w:val="0"/>
      <w:marBottom w:val="0"/>
      <w:divBdr>
        <w:top w:val="none" w:sz="0" w:space="0" w:color="auto"/>
        <w:left w:val="none" w:sz="0" w:space="0" w:color="auto"/>
        <w:bottom w:val="none" w:sz="0" w:space="0" w:color="auto"/>
        <w:right w:val="none" w:sz="0" w:space="0" w:color="auto"/>
      </w:divBdr>
    </w:div>
    <w:div w:id="1364407457">
      <w:bodyDiv w:val="1"/>
      <w:marLeft w:val="0"/>
      <w:marRight w:val="0"/>
      <w:marTop w:val="0"/>
      <w:marBottom w:val="0"/>
      <w:divBdr>
        <w:top w:val="none" w:sz="0" w:space="0" w:color="auto"/>
        <w:left w:val="none" w:sz="0" w:space="0" w:color="auto"/>
        <w:bottom w:val="none" w:sz="0" w:space="0" w:color="auto"/>
        <w:right w:val="none" w:sz="0" w:space="0" w:color="auto"/>
      </w:divBdr>
    </w:div>
    <w:div w:id="1365523490">
      <w:bodyDiv w:val="1"/>
      <w:marLeft w:val="0"/>
      <w:marRight w:val="0"/>
      <w:marTop w:val="0"/>
      <w:marBottom w:val="0"/>
      <w:divBdr>
        <w:top w:val="none" w:sz="0" w:space="0" w:color="auto"/>
        <w:left w:val="none" w:sz="0" w:space="0" w:color="auto"/>
        <w:bottom w:val="none" w:sz="0" w:space="0" w:color="auto"/>
        <w:right w:val="none" w:sz="0" w:space="0" w:color="auto"/>
      </w:divBdr>
    </w:div>
    <w:div w:id="1368682502">
      <w:bodyDiv w:val="1"/>
      <w:marLeft w:val="0"/>
      <w:marRight w:val="0"/>
      <w:marTop w:val="0"/>
      <w:marBottom w:val="0"/>
      <w:divBdr>
        <w:top w:val="none" w:sz="0" w:space="0" w:color="auto"/>
        <w:left w:val="none" w:sz="0" w:space="0" w:color="auto"/>
        <w:bottom w:val="none" w:sz="0" w:space="0" w:color="auto"/>
        <w:right w:val="none" w:sz="0" w:space="0" w:color="auto"/>
      </w:divBdr>
    </w:div>
    <w:div w:id="1369991398">
      <w:bodyDiv w:val="1"/>
      <w:marLeft w:val="0"/>
      <w:marRight w:val="0"/>
      <w:marTop w:val="0"/>
      <w:marBottom w:val="0"/>
      <w:divBdr>
        <w:top w:val="none" w:sz="0" w:space="0" w:color="auto"/>
        <w:left w:val="none" w:sz="0" w:space="0" w:color="auto"/>
        <w:bottom w:val="none" w:sz="0" w:space="0" w:color="auto"/>
        <w:right w:val="none" w:sz="0" w:space="0" w:color="auto"/>
      </w:divBdr>
    </w:div>
    <w:div w:id="1372801323">
      <w:bodyDiv w:val="1"/>
      <w:marLeft w:val="0"/>
      <w:marRight w:val="0"/>
      <w:marTop w:val="0"/>
      <w:marBottom w:val="0"/>
      <w:divBdr>
        <w:top w:val="none" w:sz="0" w:space="0" w:color="auto"/>
        <w:left w:val="none" w:sz="0" w:space="0" w:color="auto"/>
        <w:bottom w:val="none" w:sz="0" w:space="0" w:color="auto"/>
        <w:right w:val="none" w:sz="0" w:space="0" w:color="auto"/>
      </w:divBdr>
    </w:div>
    <w:div w:id="1373311158">
      <w:bodyDiv w:val="1"/>
      <w:marLeft w:val="0"/>
      <w:marRight w:val="0"/>
      <w:marTop w:val="0"/>
      <w:marBottom w:val="0"/>
      <w:divBdr>
        <w:top w:val="none" w:sz="0" w:space="0" w:color="auto"/>
        <w:left w:val="none" w:sz="0" w:space="0" w:color="auto"/>
        <w:bottom w:val="none" w:sz="0" w:space="0" w:color="auto"/>
        <w:right w:val="none" w:sz="0" w:space="0" w:color="auto"/>
      </w:divBdr>
    </w:div>
    <w:div w:id="1373457055">
      <w:bodyDiv w:val="1"/>
      <w:marLeft w:val="0"/>
      <w:marRight w:val="0"/>
      <w:marTop w:val="0"/>
      <w:marBottom w:val="0"/>
      <w:divBdr>
        <w:top w:val="none" w:sz="0" w:space="0" w:color="auto"/>
        <w:left w:val="none" w:sz="0" w:space="0" w:color="auto"/>
        <w:bottom w:val="none" w:sz="0" w:space="0" w:color="auto"/>
        <w:right w:val="none" w:sz="0" w:space="0" w:color="auto"/>
      </w:divBdr>
    </w:div>
    <w:div w:id="1374892237">
      <w:bodyDiv w:val="1"/>
      <w:marLeft w:val="0"/>
      <w:marRight w:val="0"/>
      <w:marTop w:val="0"/>
      <w:marBottom w:val="0"/>
      <w:divBdr>
        <w:top w:val="none" w:sz="0" w:space="0" w:color="auto"/>
        <w:left w:val="none" w:sz="0" w:space="0" w:color="auto"/>
        <w:bottom w:val="none" w:sz="0" w:space="0" w:color="auto"/>
        <w:right w:val="none" w:sz="0" w:space="0" w:color="auto"/>
      </w:divBdr>
    </w:div>
    <w:div w:id="1375425306">
      <w:bodyDiv w:val="1"/>
      <w:marLeft w:val="0"/>
      <w:marRight w:val="0"/>
      <w:marTop w:val="0"/>
      <w:marBottom w:val="0"/>
      <w:divBdr>
        <w:top w:val="none" w:sz="0" w:space="0" w:color="auto"/>
        <w:left w:val="none" w:sz="0" w:space="0" w:color="auto"/>
        <w:bottom w:val="none" w:sz="0" w:space="0" w:color="auto"/>
        <w:right w:val="none" w:sz="0" w:space="0" w:color="auto"/>
      </w:divBdr>
    </w:div>
    <w:div w:id="1376075174">
      <w:bodyDiv w:val="1"/>
      <w:marLeft w:val="0"/>
      <w:marRight w:val="0"/>
      <w:marTop w:val="0"/>
      <w:marBottom w:val="0"/>
      <w:divBdr>
        <w:top w:val="none" w:sz="0" w:space="0" w:color="auto"/>
        <w:left w:val="none" w:sz="0" w:space="0" w:color="auto"/>
        <w:bottom w:val="none" w:sz="0" w:space="0" w:color="auto"/>
        <w:right w:val="none" w:sz="0" w:space="0" w:color="auto"/>
      </w:divBdr>
    </w:div>
    <w:div w:id="1378629678">
      <w:bodyDiv w:val="1"/>
      <w:marLeft w:val="0"/>
      <w:marRight w:val="0"/>
      <w:marTop w:val="0"/>
      <w:marBottom w:val="0"/>
      <w:divBdr>
        <w:top w:val="none" w:sz="0" w:space="0" w:color="auto"/>
        <w:left w:val="none" w:sz="0" w:space="0" w:color="auto"/>
        <w:bottom w:val="none" w:sz="0" w:space="0" w:color="auto"/>
        <w:right w:val="none" w:sz="0" w:space="0" w:color="auto"/>
      </w:divBdr>
    </w:div>
    <w:div w:id="1379863388">
      <w:bodyDiv w:val="1"/>
      <w:marLeft w:val="0"/>
      <w:marRight w:val="0"/>
      <w:marTop w:val="0"/>
      <w:marBottom w:val="0"/>
      <w:divBdr>
        <w:top w:val="none" w:sz="0" w:space="0" w:color="auto"/>
        <w:left w:val="none" w:sz="0" w:space="0" w:color="auto"/>
        <w:bottom w:val="none" w:sz="0" w:space="0" w:color="auto"/>
        <w:right w:val="none" w:sz="0" w:space="0" w:color="auto"/>
      </w:divBdr>
    </w:div>
    <w:div w:id="1384207840">
      <w:bodyDiv w:val="1"/>
      <w:marLeft w:val="0"/>
      <w:marRight w:val="0"/>
      <w:marTop w:val="0"/>
      <w:marBottom w:val="0"/>
      <w:divBdr>
        <w:top w:val="none" w:sz="0" w:space="0" w:color="auto"/>
        <w:left w:val="none" w:sz="0" w:space="0" w:color="auto"/>
        <w:bottom w:val="none" w:sz="0" w:space="0" w:color="auto"/>
        <w:right w:val="none" w:sz="0" w:space="0" w:color="auto"/>
      </w:divBdr>
    </w:div>
    <w:div w:id="1384448964">
      <w:bodyDiv w:val="1"/>
      <w:marLeft w:val="0"/>
      <w:marRight w:val="0"/>
      <w:marTop w:val="0"/>
      <w:marBottom w:val="0"/>
      <w:divBdr>
        <w:top w:val="none" w:sz="0" w:space="0" w:color="auto"/>
        <w:left w:val="none" w:sz="0" w:space="0" w:color="auto"/>
        <w:bottom w:val="none" w:sz="0" w:space="0" w:color="auto"/>
        <w:right w:val="none" w:sz="0" w:space="0" w:color="auto"/>
      </w:divBdr>
    </w:div>
    <w:div w:id="1384525897">
      <w:bodyDiv w:val="1"/>
      <w:marLeft w:val="0"/>
      <w:marRight w:val="0"/>
      <w:marTop w:val="0"/>
      <w:marBottom w:val="0"/>
      <w:divBdr>
        <w:top w:val="none" w:sz="0" w:space="0" w:color="auto"/>
        <w:left w:val="none" w:sz="0" w:space="0" w:color="auto"/>
        <w:bottom w:val="none" w:sz="0" w:space="0" w:color="auto"/>
        <w:right w:val="none" w:sz="0" w:space="0" w:color="auto"/>
      </w:divBdr>
    </w:div>
    <w:div w:id="1386903851">
      <w:bodyDiv w:val="1"/>
      <w:marLeft w:val="0"/>
      <w:marRight w:val="0"/>
      <w:marTop w:val="0"/>
      <w:marBottom w:val="0"/>
      <w:divBdr>
        <w:top w:val="none" w:sz="0" w:space="0" w:color="auto"/>
        <w:left w:val="none" w:sz="0" w:space="0" w:color="auto"/>
        <w:bottom w:val="none" w:sz="0" w:space="0" w:color="auto"/>
        <w:right w:val="none" w:sz="0" w:space="0" w:color="auto"/>
      </w:divBdr>
    </w:div>
    <w:div w:id="1387144535">
      <w:bodyDiv w:val="1"/>
      <w:marLeft w:val="0"/>
      <w:marRight w:val="0"/>
      <w:marTop w:val="0"/>
      <w:marBottom w:val="0"/>
      <w:divBdr>
        <w:top w:val="none" w:sz="0" w:space="0" w:color="auto"/>
        <w:left w:val="none" w:sz="0" w:space="0" w:color="auto"/>
        <w:bottom w:val="none" w:sz="0" w:space="0" w:color="auto"/>
        <w:right w:val="none" w:sz="0" w:space="0" w:color="auto"/>
      </w:divBdr>
    </w:div>
    <w:div w:id="1391995736">
      <w:bodyDiv w:val="1"/>
      <w:marLeft w:val="0"/>
      <w:marRight w:val="0"/>
      <w:marTop w:val="0"/>
      <w:marBottom w:val="0"/>
      <w:divBdr>
        <w:top w:val="none" w:sz="0" w:space="0" w:color="auto"/>
        <w:left w:val="none" w:sz="0" w:space="0" w:color="auto"/>
        <w:bottom w:val="none" w:sz="0" w:space="0" w:color="auto"/>
        <w:right w:val="none" w:sz="0" w:space="0" w:color="auto"/>
      </w:divBdr>
    </w:div>
    <w:div w:id="1394616390">
      <w:bodyDiv w:val="1"/>
      <w:marLeft w:val="0"/>
      <w:marRight w:val="0"/>
      <w:marTop w:val="0"/>
      <w:marBottom w:val="0"/>
      <w:divBdr>
        <w:top w:val="none" w:sz="0" w:space="0" w:color="auto"/>
        <w:left w:val="none" w:sz="0" w:space="0" w:color="auto"/>
        <w:bottom w:val="none" w:sz="0" w:space="0" w:color="auto"/>
        <w:right w:val="none" w:sz="0" w:space="0" w:color="auto"/>
      </w:divBdr>
    </w:div>
    <w:div w:id="1395393916">
      <w:bodyDiv w:val="1"/>
      <w:marLeft w:val="0"/>
      <w:marRight w:val="0"/>
      <w:marTop w:val="0"/>
      <w:marBottom w:val="0"/>
      <w:divBdr>
        <w:top w:val="none" w:sz="0" w:space="0" w:color="auto"/>
        <w:left w:val="none" w:sz="0" w:space="0" w:color="auto"/>
        <w:bottom w:val="none" w:sz="0" w:space="0" w:color="auto"/>
        <w:right w:val="none" w:sz="0" w:space="0" w:color="auto"/>
      </w:divBdr>
    </w:div>
    <w:div w:id="1395661247">
      <w:bodyDiv w:val="1"/>
      <w:marLeft w:val="0"/>
      <w:marRight w:val="0"/>
      <w:marTop w:val="0"/>
      <w:marBottom w:val="0"/>
      <w:divBdr>
        <w:top w:val="none" w:sz="0" w:space="0" w:color="auto"/>
        <w:left w:val="none" w:sz="0" w:space="0" w:color="auto"/>
        <w:bottom w:val="none" w:sz="0" w:space="0" w:color="auto"/>
        <w:right w:val="none" w:sz="0" w:space="0" w:color="auto"/>
      </w:divBdr>
    </w:div>
    <w:div w:id="1397699180">
      <w:bodyDiv w:val="1"/>
      <w:marLeft w:val="0"/>
      <w:marRight w:val="0"/>
      <w:marTop w:val="0"/>
      <w:marBottom w:val="0"/>
      <w:divBdr>
        <w:top w:val="none" w:sz="0" w:space="0" w:color="auto"/>
        <w:left w:val="none" w:sz="0" w:space="0" w:color="auto"/>
        <w:bottom w:val="none" w:sz="0" w:space="0" w:color="auto"/>
        <w:right w:val="none" w:sz="0" w:space="0" w:color="auto"/>
      </w:divBdr>
    </w:div>
    <w:div w:id="1398018898">
      <w:bodyDiv w:val="1"/>
      <w:marLeft w:val="0"/>
      <w:marRight w:val="0"/>
      <w:marTop w:val="0"/>
      <w:marBottom w:val="0"/>
      <w:divBdr>
        <w:top w:val="none" w:sz="0" w:space="0" w:color="auto"/>
        <w:left w:val="none" w:sz="0" w:space="0" w:color="auto"/>
        <w:bottom w:val="none" w:sz="0" w:space="0" w:color="auto"/>
        <w:right w:val="none" w:sz="0" w:space="0" w:color="auto"/>
      </w:divBdr>
    </w:div>
    <w:div w:id="1398940921">
      <w:bodyDiv w:val="1"/>
      <w:marLeft w:val="0"/>
      <w:marRight w:val="0"/>
      <w:marTop w:val="0"/>
      <w:marBottom w:val="0"/>
      <w:divBdr>
        <w:top w:val="none" w:sz="0" w:space="0" w:color="auto"/>
        <w:left w:val="none" w:sz="0" w:space="0" w:color="auto"/>
        <w:bottom w:val="none" w:sz="0" w:space="0" w:color="auto"/>
        <w:right w:val="none" w:sz="0" w:space="0" w:color="auto"/>
      </w:divBdr>
    </w:div>
    <w:div w:id="1399749132">
      <w:bodyDiv w:val="1"/>
      <w:marLeft w:val="0"/>
      <w:marRight w:val="0"/>
      <w:marTop w:val="0"/>
      <w:marBottom w:val="0"/>
      <w:divBdr>
        <w:top w:val="none" w:sz="0" w:space="0" w:color="auto"/>
        <w:left w:val="none" w:sz="0" w:space="0" w:color="auto"/>
        <w:bottom w:val="none" w:sz="0" w:space="0" w:color="auto"/>
        <w:right w:val="none" w:sz="0" w:space="0" w:color="auto"/>
      </w:divBdr>
    </w:div>
    <w:div w:id="1400207441">
      <w:bodyDiv w:val="1"/>
      <w:marLeft w:val="0"/>
      <w:marRight w:val="0"/>
      <w:marTop w:val="0"/>
      <w:marBottom w:val="0"/>
      <w:divBdr>
        <w:top w:val="none" w:sz="0" w:space="0" w:color="auto"/>
        <w:left w:val="none" w:sz="0" w:space="0" w:color="auto"/>
        <w:bottom w:val="none" w:sz="0" w:space="0" w:color="auto"/>
        <w:right w:val="none" w:sz="0" w:space="0" w:color="auto"/>
      </w:divBdr>
    </w:div>
    <w:div w:id="1400976607">
      <w:bodyDiv w:val="1"/>
      <w:marLeft w:val="0"/>
      <w:marRight w:val="0"/>
      <w:marTop w:val="0"/>
      <w:marBottom w:val="0"/>
      <w:divBdr>
        <w:top w:val="none" w:sz="0" w:space="0" w:color="auto"/>
        <w:left w:val="none" w:sz="0" w:space="0" w:color="auto"/>
        <w:bottom w:val="none" w:sz="0" w:space="0" w:color="auto"/>
        <w:right w:val="none" w:sz="0" w:space="0" w:color="auto"/>
      </w:divBdr>
    </w:div>
    <w:div w:id="1401247819">
      <w:bodyDiv w:val="1"/>
      <w:marLeft w:val="0"/>
      <w:marRight w:val="0"/>
      <w:marTop w:val="0"/>
      <w:marBottom w:val="0"/>
      <w:divBdr>
        <w:top w:val="none" w:sz="0" w:space="0" w:color="auto"/>
        <w:left w:val="none" w:sz="0" w:space="0" w:color="auto"/>
        <w:bottom w:val="none" w:sz="0" w:space="0" w:color="auto"/>
        <w:right w:val="none" w:sz="0" w:space="0" w:color="auto"/>
      </w:divBdr>
    </w:div>
    <w:div w:id="1405184606">
      <w:bodyDiv w:val="1"/>
      <w:marLeft w:val="0"/>
      <w:marRight w:val="0"/>
      <w:marTop w:val="0"/>
      <w:marBottom w:val="0"/>
      <w:divBdr>
        <w:top w:val="none" w:sz="0" w:space="0" w:color="auto"/>
        <w:left w:val="none" w:sz="0" w:space="0" w:color="auto"/>
        <w:bottom w:val="none" w:sz="0" w:space="0" w:color="auto"/>
        <w:right w:val="none" w:sz="0" w:space="0" w:color="auto"/>
      </w:divBdr>
    </w:div>
    <w:div w:id="1406227180">
      <w:bodyDiv w:val="1"/>
      <w:marLeft w:val="0"/>
      <w:marRight w:val="0"/>
      <w:marTop w:val="0"/>
      <w:marBottom w:val="0"/>
      <w:divBdr>
        <w:top w:val="none" w:sz="0" w:space="0" w:color="auto"/>
        <w:left w:val="none" w:sz="0" w:space="0" w:color="auto"/>
        <w:bottom w:val="none" w:sz="0" w:space="0" w:color="auto"/>
        <w:right w:val="none" w:sz="0" w:space="0" w:color="auto"/>
      </w:divBdr>
    </w:div>
    <w:div w:id="1407650445">
      <w:bodyDiv w:val="1"/>
      <w:marLeft w:val="0"/>
      <w:marRight w:val="0"/>
      <w:marTop w:val="0"/>
      <w:marBottom w:val="0"/>
      <w:divBdr>
        <w:top w:val="none" w:sz="0" w:space="0" w:color="auto"/>
        <w:left w:val="none" w:sz="0" w:space="0" w:color="auto"/>
        <w:bottom w:val="none" w:sz="0" w:space="0" w:color="auto"/>
        <w:right w:val="none" w:sz="0" w:space="0" w:color="auto"/>
      </w:divBdr>
    </w:div>
    <w:div w:id="1409770398">
      <w:bodyDiv w:val="1"/>
      <w:marLeft w:val="0"/>
      <w:marRight w:val="0"/>
      <w:marTop w:val="0"/>
      <w:marBottom w:val="0"/>
      <w:divBdr>
        <w:top w:val="none" w:sz="0" w:space="0" w:color="auto"/>
        <w:left w:val="none" w:sz="0" w:space="0" w:color="auto"/>
        <w:bottom w:val="none" w:sz="0" w:space="0" w:color="auto"/>
        <w:right w:val="none" w:sz="0" w:space="0" w:color="auto"/>
      </w:divBdr>
    </w:div>
    <w:div w:id="1411125218">
      <w:bodyDiv w:val="1"/>
      <w:marLeft w:val="0"/>
      <w:marRight w:val="0"/>
      <w:marTop w:val="0"/>
      <w:marBottom w:val="0"/>
      <w:divBdr>
        <w:top w:val="none" w:sz="0" w:space="0" w:color="auto"/>
        <w:left w:val="none" w:sz="0" w:space="0" w:color="auto"/>
        <w:bottom w:val="none" w:sz="0" w:space="0" w:color="auto"/>
        <w:right w:val="none" w:sz="0" w:space="0" w:color="auto"/>
      </w:divBdr>
    </w:div>
    <w:div w:id="1412854900">
      <w:bodyDiv w:val="1"/>
      <w:marLeft w:val="0"/>
      <w:marRight w:val="0"/>
      <w:marTop w:val="0"/>
      <w:marBottom w:val="0"/>
      <w:divBdr>
        <w:top w:val="none" w:sz="0" w:space="0" w:color="auto"/>
        <w:left w:val="none" w:sz="0" w:space="0" w:color="auto"/>
        <w:bottom w:val="none" w:sz="0" w:space="0" w:color="auto"/>
        <w:right w:val="none" w:sz="0" w:space="0" w:color="auto"/>
      </w:divBdr>
    </w:div>
    <w:div w:id="1413165123">
      <w:bodyDiv w:val="1"/>
      <w:marLeft w:val="0"/>
      <w:marRight w:val="0"/>
      <w:marTop w:val="0"/>
      <w:marBottom w:val="0"/>
      <w:divBdr>
        <w:top w:val="none" w:sz="0" w:space="0" w:color="auto"/>
        <w:left w:val="none" w:sz="0" w:space="0" w:color="auto"/>
        <w:bottom w:val="none" w:sz="0" w:space="0" w:color="auto"/>
        <w:right w:val="none" w:sz="0" w:space="0" w:color="auto"/>
      </w:divBdr>
    </w:div>
    <w:div w:id="1414742201">
      <w:bodyDiv w:val="1"/>
      <w:marLeft w:val="0"/>
      <w:marRight w:val="0"/>
      <w:marTop w:val="0"/>
      <w:marBottom w:val="0"/>
      <w:divBdr>
        <w:top w:val="none" w:sz="0" w:space="0" w:color="auto"/>
        <w:left w:val="none" w:sz="0" w:space="0" w:color="auto"/>
        <w:bottom w:val="none" w:sz="0" w:space="0" w:color="auto"/>
        <w:right w:val="none" w:sz="0" w:space="0" w:color="auto"/>
      </w:divBdr>
    </w:div>
    <w:div w:id="1415281169">
      <w:bodyDiv w:val="1"/>
      <w:marLeft w:val="0"/>
      <w:marRight w:val="0"/>
      <w:marTop w:val="0"/>
      <w:marBottom w:val="0"/>
      <w:divBdr>
        <w:top w:val="none" w:sz="0" w:space="0" w:color="auto"/>
        <w:left w:val="none" w:sz="0" w:space="0" w:color="auto"/>
        <w:bottom w:val="none" w:sz="0" w:space="0" w:color="auto"/>
        <w:right w:val="none" w:sz="0" w:space="0" w:color="auto"/>
      </w:divBdr>
    </w:div>
    <w:div w:id="1417435239">
      <w:bodyDiv w:val="1"/>
      <w:marLeft w:val="0"/>
      <w:marRight w:val="0"/>
      <w:marTop w:val="0"/>
      <w:marBottom w:val="0"/>
      <w:divBdr>
        <w:top w:val="none" w:sz="0" w:space="0" w:color="auto"/>
        <w:left w:val="none" w:sz="0" w:space="0" w:color="auto"/>
        <w:bottom w:val="none" w:sz="0" w:space="0" w:color="auto"/>
        <w:right w:val="none" w:sz="0" w:space="0" w:color="auto"/>
      </w:divBdr>
    </w:div>
    <w:div w:id="1417748295">
      <w:bodyDiv w:val="1"/>
      <w:marLeft w:val="0"/>
      <w:marRight w:val="0"/>
      <w:marTop w:val="0"/>
      <w:marBottom w:val="0"/>
      <w:divBdr>
        <w:top w:val="none" w:sz="0" w:space="0" w:color="auto"/>
        <w:left w:val="none" w:sz="0" w:space="0" w:color="auto"/>
        <w:bottom w:val="none" w:sz="0" w:space="0" w:color="auto"/>
        <w:right w:val="none" w:sz="0" w:space="0" w:color="auto"/>
      </w:divBdr>
    </w:div>
    <w:div w:id="1421560347">
      <w:bodyDiv w:val="1"/>
      <w:marLeft w:val="0"/>
      <w:marRight w:val="0"/>
      <w:marTop w:val="0"/>
      <w:marBottom w:val="0"/>
      <w:divBdr>
        <w:top w:val="none" w:sz="0" w:space="0" w:color="auto"/>
        <w:left w:val="none" w:sz="0" w:space="0" w:color="auto"/>
        <w:bottom w:val="none" w:sz="0" w:space="0" w:color="auto"/>
        <w:right w:val="none" w:sz="0" w:space="0" w:color="auto"/>
      </w:divBdr>
    </w:div>
    <w:div w:id="1425876281">
      <w:bodyDiv w:val="1"/>
      <w:marLeft w:val="0"/>
      <w:marRight w:val="0"/>
      <w:marTop w:val="0"/>
      <w:marBottom w:val="0"/>
      <w:divBdr>
        <w:top w:val="none" w:sz="0" w:space="0" w:color="auto"/>
        <w:left w:val="none" w:sz="0" w:space="0" w:color="auto"/>
        <w:bottom w:val="none" w:sz="0" w:space="0" w:color="auto"/>
        <w:right w:val="none" w:sz="0" w:space="0" w:color="auto"/>
      </w:divBdr>
    </w:div>
    <w:div w:id="1426732415">
      <w:bodyDiv w:val="1"/>
      <w:marLeft w:val="0"/>
      <w:marRight w:val="0"/>
      <w:marTop w:val="0"/>
      <w:marBottom w:val="0"/>
      <w:divBdr>
        <w:top w:val="none" w:sz="0" w:space="0" w:color="auto"/>
        <w:left w:val="none" w:sz="0" w:space="0" w:color="auto"/>
        <w:bottom w:val="none" w:sz="0" w:space="0" w:color="auto"/>
        <w:right w:val="none" w:sz="0" w:space="0" w:color="auto"/>
      </w:divBdr>
    </w:div>
    <w:div w:id="1426807500">
      <w:bodyDiv w:val="1"/>
      <w:marLeft w:val="0"/>
      <w:marRight w:val="0"/>
      <w:marTop w:val="0"/>
      <w:marBottom w:val="0"/>
      <w:divBdr>
        <w:top w:val="none" w:sz="0" w:space="0" w:color="auto"/>
        <w:left w:val="none" w:sz="0" w:space="0" w:color="auto"/>
        <w:bottom w:val="none" w:sz="0" w:space="0" w:color="auto"/>
        <w:right w:val="none" w:sz="0" w:space="0" w:color="auto"/>
      </w:divBdr>
    </w:div>
    <w:div w:id="1427381793">
      <w:bodyDiv w:val="1"/>
      <w:marLeft w:val="0"/>
      <w:marRight w:val="0"/>
      <w:marTop w:val="0"/>
      <w:marBottom w:val="0"/>
      <w:divBdr>
        <w:top w:val="none" w:sz="0" w:space="0" w:color="auto"/>
        <w:left w:val="none" w:sz="0" w:space="0" w:color="auto"/>
        <w:bottom w:val="none" w:sz="0" w:space="0" w:color="auto"/>
        <w:right w:val="none" w:sz="0" w:space="0" w:color="auto"/>
      </w:divBdr>
    </w:div>
    <w:div w:id="1433620920">
      <w:bodyDiv w:val="1"/>
      <w:marLeft w:val="0"/>
      <w:marRight w:val="0"/>
      <w:marTop w:val="0"/>
      <w:marBottom w:val="0"/>
      <w:divBdr>
        <w:top w:val="none" w:sz="0" w:space="0" w:color="auto"/>
        <w:left w:val="none" w:sz="0" w:space="0" w:color="auto"/>
        <w:bottom w:val="none" w:sz="0" w:space="0" w:color="auto"/>
        <w:right w:val="none" w:sz="0" w:space="0" w:color="auto"/>
      </w:divBdr>
    </w:div>
    <w:div w:id="1434394318">
      <w:bodyDiv w:val="1"/>
      <w:marLeft w:val="0"/>
      <w:marRight w:val="0"/>
      <w:marTop w:val="0"/>
      <w:marBottom w:val="0"/>
      <w:divBdr>
        <w:top w:val="none" w:sz="0" w:space="0" w:color="auto"/>
        <w:left w:val="none" w:sz="0" w:space="0" w:color="auto"/>
        <w:bottom w:val="none" w:sz="0" w:space="0" w:color="auto"/>
        <w:right w:val="none" w:sz="0" w:space="0" w:color="auto"/>
      </w:divBdr>
    </w:div>
    <w:div w:id="1434780801">
      <w:bodyDiv w:val="1"/>
      <w:marLeft w:val="0"/>
      <w:marRight w:val="0"/>
      <w:marTop w:val="0"/>
      <w:marBottom w:val="0"/>
      <w:divBdr>
        <w:top w:val="none" w:sz="0" w:space="0" w:color="auto"/>
        <w:left w:val="none" w:sz="0" w:space="0" w:color="auto"/>
        <w:bottom w:val="none" w:sz="0" w:space="0" w:color="auto"/>
        <w:right w:val="none" w:sz="0" w:space="0" w:color="auto"/>
      </w:divBdr>
    </w:div>
    <w:div w:id="1434936032">
      <w:bodyDiv w:val="1"/>
      <w:marLeft w:val="0"/>
      <w:marRight w:val="0"/>
      <w:marTop w:val="0"/>
      <w:marBottom w:val="0"/>
      <w:divBdr>
        <w:top w:val="none" w:sz="0" w:space="0" w:color="auto"/>
        <w:left w:val="none" w:sz="0" w:space="0" w:color="auto"/>
        <w:bottom w:val="none" w:sz="0" w:space="0" w:color="auto"/>
        <w:right w:val="none" w:sz="0" w:space="0" w:color="auto"/>
      </w:divBdr>
    </w:div>
    <w:div w:id="1435632131">
      <w:bodyDiv w:val="1"/>
      <w:marLeft w:val="0"/>
      <w:marRight w:val="0"/>
      <w:marTop w:val="0"/>
      <w:marBottom w:val="0"/>
      <w:divBdr>
        <w:top w:val="none" w:sz="0" w:space="0" w:color="auto"/>
        <w:left w:val="none" w:sz="0" w:space="0" w:color="auto"/>
        <w:bottom w:val="none" w:sz="0" w:space="0" w:color="auto"/>
        <w:right w:val="none" w:sz="0" w:space="0" w:color="auto"/>
      </w:divBdr>
    </w:div>
    <w:div w:id="1438213305">
      <w:bodyDiv w:val="1"/>
      <w:marLeft w:val="0"/>
      <w:marRight w:val="0"/>
      <w:marTop w:val="0"/>
      <w:marBottom w:val="0"/>
      <w:divBdr>
        <w:top w:val="none" w:sz="0" w:space="0" w:color="auto"/>
        <w:left w:val="none" w:sz="0" w:space="0" w:color="auto"/>
        <w:bottom w:val="none" w:sz="0" w:space="0" w:color="auto"/>
        <w:right w:val="none" w:sz="0" w:space="0" w:color="auto"/>
      </w:divBdr>
    </w:div>
    <w:div w:id="1438482431">
      <w:bodyDiv w:val="1"/>
      <w:marLeft w:val="0"/>
      <w:marRight w:val="0"/>
      <w:marTop w:val="0"/>
      <w:marBottom w:val="0"/>
      <w:divBdr>
        <w:top w:val="none" w:sz="0" w:space="0" w:color="auto"/>
        <w:left w:val="none" w:sz="0" w:space="0" w:color="auto"/>
        <w:bottom w:val="none" w:sz="0" w:space="0" w:color="auto"/>
        <w:right w:val="none" w:sz="0" w:space="0" w:color="auto"/>
      </w:divBdr>
    </w:div>
    <w:div w:id="1440831051">
      <w:bodyDiv w:val="1"/>
      <w:marLeft w:val="0"/>
      <w:marRight w:val="0"/>
      <w:marTop w:val="0"/>
      <w:marBottom w:val="0"/>
      <w:divBdr>
        <w:top w:val="none" w:sz="0" w:space="0" w:color="auto"/>
        <w:left w:val="none" w:sz="0" w:space="0" w:color="auto"/>
        <w:bottom w:val="none" w:sz="0" w:space="0" w:color="auto"/>
        <w:right w:val="none" w:sz="0" w:space="0" w:color="auto"/>
      </w:divBdr>
    </w:div>
    <w:div w:id="1446197862">
      <w:bodyDiv w:val="1"/>
      <w:marLeft w:val="0"/>
      <w:marRight w:val="0"/>
      <w:marTop w:val="0"/>
      <w:marBottom w:val="0"/>
      <w:divBdr>
        <w:top w:val="none" w:sz="0" w:space="0" w:color="auto"/>
        <w:left w:val="none" w:sz="0" w:space="0" w:color="auto"/>
        <w:bottom w:val="none" w:sz="0" w:space="0" w:color="auto"/>
        <w:right w:val="none" w:sz="0" w:space="0" w:color="auto"/>
      </w:divBdr>
    </w:div>
    <w:div w:id="1447195024">
      <w:bodyDiv w:val="1"/>
      <w:marLeft w:val="0"/>
      <w:marRight w:val="0"/>
      <w:marTop w:val="0"/>
      <w:marBottom w:val="0"/>
      <w:divBdr>
        <w:top w:val="none" w:sz="0" w:space="0" w:color="auto"/>
        <w:left w:val="none" w:sz="0" w:space="0" w:color="auto"/>
        <w:bottom w:val="none" w:sz="0" w:space="0" w:color="auto"/>
        <w:right w:val="none" w:sz="0" w:space="0" w:color="auto"/>
      </w:divBdr>
    </w:div>
    <w:div w:id="1449933434">
      <w:bodyDiv w:val="1"/>
      <w:marLeft w:val="0"/>
      <w:marRight w:val="0"/>
      <w:marTop w:val="0"/>
      <w:marBottom w:val="0"/>
      <w:divBdr>
        <w:top w:val="none" w:sz="0" w:space="0" w:color="auto"/>
        <w:left w:val="none" w:sz="0" w:space="0" w:color="auto"/>
        <w:bottom w:val="none" w:sz="0" w:space="0" w:color="auto"/>
        <w:right w:val="none" w:sz="0" w:space="0" w:color="auto"/>
      </w:divBdr>
    </w:div>
    <w:div w:id="1450705453">
      <w:bodyDiv w:val="1"/>
      <w:marLeft w:val="0"/>
      <w:marRight w:val="0"/>
      <w:marTop w:val="0"/>
      <w:marBottom w:val="0"/>
      <w:divBdr>
        <w:top w:val="none" w:sz="0" w:space="0" w:color="auto"/>
        <w:left w:val="none" w:sz="0" w:space="0" w:color="auto"/>
        <w:bottom w:val="none" w:sz="0" w:space="0" w:color="auto"/>
        <w:right w:val="none" w:sz="0" w:space="0" w:color="auto"/>
      </w:divBdr>
    </w:div>
    <w:div w:id="1450926840">
      <w:bodyDiv w:val="1"/>
      <w:marLeft w:val="0"/>
      <w:marRight w:val="0"/>
      <w:marTop w:val="0"/>
      <w:marBottom w:val="0"/>
      <w:divBdr>
        <w:top w:val="none" w:sz="0" w:space="0" w:color="auto"/>
        <w:left w:val="none" w:sz="0" w:space="0" w:color="auto"/>
        <w:bottom w:val="none" w:sz="0" w:space="0" w:color="auto"/>
        <w:right w:val="none" w:sz="0" w:space="0" w:color="auto"/>
      </w:divBdr>
    </w:div>
    <w:div w:id="1452435263">
      <w:bodyDiv w:val="1"/>
      <w:marLeft w:val="0"/>
      <w:marRight w:val="0"/>
      <w:marTop w:val="0"/>
      <w:marBottom w:val="0"/>
      <w:divBdr>
        <w:top w:val="none" w:sz="0" w:space="0" w:color="auto"/>
        <w:left w:val="none" w:sz="0" w:space="0" w:color="auto"/>
        <w:bottom w:val="none" w:sz="0" w:space="0" w:color="auto"/>
        <w:right w:val="none" w:sz="0" w:space="0" w:color="auto"/>
      </w:divBdr>
    </w:div>
    <w:div w:id="1452746023">
      <w:bodyDiv w:val="1"/>
      <w:marLeft w:val="0"/>
      <w:marRight w:val="0"/>
      <w:marTop w:val="0"/>
      <w:marBottom w:val="0"/>
      <w:divBdr>
        <w:top w:val="none" w:sz="0" w:space="0" w:color="auto"/>
        <w:left w:val="none" w:sz="0" w:space="0" w:color="auto"/>
        <w:bottom w:val="none" w:sz="0" w:space="0" w:color="auto"/>
        <w:right w:val="none" w:sz="0" w:space="0" w:color="auto"/>
      </w:divBdr>
    </w:div>
    <w:div w:id="1453943743">
      <w:bodyDiv w:val="1"/>
      <w:marLeft w:val="0"/>
      <w:marRight w:val="0"/>
      <w:marTop w:val="0"/>
      <w:marBottom w:val="0"/>
      <w:divBdr>
        <w:top w:val="none" w:sz="0" w:space="0" w:color="auto"/>
        <w:left w:val="none" w:sz="0" w:space="0" w:color="auto"/>
        <w:bottom w:val="none" w:sz="0" w:space="0" w:color="auto"/>
        <w:right w:val="none" w:sz="0" w:space="0" w:color="auto"/>
      </w:divBdr>
    </w:div>
    <w:div w:id="1455251911">
      <w:bodyDiv w:val="1"/>
      <w:marLeft w:val="0"/>
      <w:marRight w:val="0"/>
      <w:marTop w:val="0"/>
      <w:marBottom w:val="0"/>
      <w:divBdr>
        <w:top w:val="none" w:sz="0" w:space="0" w:color="auto"/>
        <w:left w:val="none" w:sz="0" w:space="0" w:color="auto"/>
        <w:bottom w:val="none" w:sz="0" w:space="0" w:color="auto"/>
        <w:right w:val="none" w:sz="0" w:space="0" w:color="auto"/>
      </w:divBdr>
    </w:div>
    <w:div w:id="1458719363">
      <w:bodyDiv w:val="1"/>
      <w:marLeft w:val="0"/>
      <w:marRight w:val="0"/>
      <w:marTop w:val="0"/>
      <w:marBottom w:val="0"/>
      <w:divBdr>
        <w:top w:val="none" w:sz="0" w:space="0" w:color="auto"/>
        <w:left w:val="none" w:sz="0" w:space="0" w:color="auto"/>
        <w:bottom w:val="none" w:sz="0" w:space="0" w:color="auto"/>
        <w:right w:val="none" w:sz="0" w:space="0" w:color="auto"/>
      </w:divBdr>
    </w:div>
    <w:div w:id="1460151802">
      <w:bodyDiv w:val="1"/>
      <w:marLeft w:val="0"/>
      <w:marRight w:val="0"/>
      <w:marTop w:val="0"/>
      <w:marBottom w:val="0"/>
      <w:divBdr>
        <w:top w:val="none" w:sz="0" w:space="0" w:color="auto"/>
        <w:left w:val="none" w:sz="0" w:space="0" w:color="auto"/>
        <w:bottom w:val="none" w:sz="0" w:space="0" w:color="auto"/>
        <w:right w:val="none" w:sz="0" w:space="0" w:color="auto"/>
      </w:divBdr>
    </w:div>
    <w:div w:id="1461846682">
      <w:bodyDiv w:val="1"/>
      <w:marLeft w:val="0"/>
      <w:marRight w:val="0"/>
      <w:marTop w:val="0"/>
      <w:marBottom w:val="0"/>
      <w:divBdr>
        <w:top w:val="none" w:sz="0" w:space="0" w:color="auto"/>
        <w:left w:val="none" w:sz="0" w:space="0" w:color="auto"/>
        <w:bottom w:val="none" w:sz="0" w:space="0" w:color="auto"/>
        <w:right w:val="none" w:sz="0" w:space="0" w:color="auto"/>
      </w:divBdr>
    </w:div>
    <w:div w:id="1463619221">
      <w:bodyDiv w:val="1"/>
      <w:marLeft w:val="0"/>
      <w:marRight w:val="0"/>
      <w:marTop w:val="0"/>
      <w:marBottom w:val="0"/>
      <w:divBdr>
        <w:top w:val="none" w:sz="0" w:space="0" w:color="auto"/>
        <w:left w:val="none" w:sz="0" w:space="0" w:color="auto"/>
        <w:bottom w:val="none" w:sz="0" w:space="0" w:color="auto"/>
        <w:right w:val="none" w:sz="0" w:space="0" w:color="auto"/>
      </w:divBdr>
    </w:div>
    <w:div w:id="1465808073">
      <w:bodyDiv w:val="1"/>
      <w:marLeft w:val="0"/>
      <w:marRight w:val="0"/>
      <w:marTop w:val="0"/>
      <w:marBottom w:val="0"/>
      <w:divBdr>
        <w:top w:val="none" w:sz="0" w:space="0" w:color="auto"/>
        <w:left w:val="none" w:sz="0" w:space="0" w:color="auto"/>
        <w:bottom w:val="none" w:sz="0" w:space="0" w:color="auto"/>
        <w:right w:val="none" w:sz="0" w:space="0" w:color="auto"/>
      </w:divBdr>
    </w:div>
    <w:div w:id="1466386139">
      <w:bodyDiv w:val="1"/>
      <w:marLeft w:val="0"/>
      <w:marRight w:val="0"/>
      <w:marTop w:val="0"/>
      <w:marBottom w:val="0"/>
      <w:divBdr>
        <w:top w:val="none" w:sz="0" w:space="0" w:color="auto"/>
        <w:left w:val="none" w:sz="0" w:space="0" w:color="auto"/>
        <w:bottom w:val="none" w:sz="0" w:space="0" w:color="auto"/>
        <w:right w:val="none" w:sz="0" w:space="0" w:color="auto"/>
      </w:divBdr>
    </w:div>
    <w:div w:id="1467507277">
      <w:bodyDiv w:val="1"/>
      <w:marLeft w:val="0"/>
      <w:marRight w:val="0"/>
      <w:marTop w:val="0"/>
      <w:marBottom w:val="0"/>
      <w:divBdr>
        <w:top w:val="none" w:sz="0" w:space="0" w:color="auto"/>
        <w:left w:val="none" w:sz="0" w:space="0" w:color="auto"/>
        <w:bottom w:val="none" w:sz="0" w:space="0" w:color="auto"/>
        <w:right w:val="none" w:sz="0" w:space="0" w:color="auto"/>
      </w:divBdr>
    </w:div>
    <w:div w:id="1468624968">
      <w:bodyDiv w:val="1"/>
      <w:marLeft w:val="0"/>
      <w:marRight w:val="0"/>
      <w:marTop w:val="0"/>
      <w:marBottom w:val="0"/>
      <w:divBdr>
        <w:top w:val="none" w:sz="0" w:space="0" w:color="auto"/>
        <w:left w:val="none" w:sz="0" w:space="0" w:color="auto"/>
        <w:bottom w:val="none" w:sz="0" w:space="0" w:color="auto"/>
        <w:right w:val="none" w:sz="0" w:space="0" w:color="auto"/>
      </w:divBdr>
    </w:div>
    <w:div w:id="1468818332">
      <w:bodyDiv w:val="1"/>
      <w:marLeft w:val="0"/>
      <w:marRight w:val="0"/>
      <w:marTop w:val="0"/>
      <w:marBottom w:val="0"/>
      <w:divBdr>
        <w:top w:val="none" w:sz="0" w:space="0" w:color="auto"/>
        <w:left w:val="none" w:sz="0" w:space="0" w:color="auto"/>
        <w:bottom w:val="none" w:sz="0" w:space="0" w:color="auto"/>
        <w:right w:val="none" w:sz="0" w:space="0" w:color="auto"/>
      </w:divBdr>
    </w:div>
    <w:div w:id="1469125271">
      <w:bodyDiv w:val="1"/>
      <w:marLeft w:val="0"/>
      <w:marRight w:val="0"/>
      <w:marTop w:val="0"/>
      <w:marBottom w:val="0"/>
      <w:divBdr>
        <w:top w:val="none" w:sz="0" w:space="0" w:color="auto"/>
        <w:left w:val="none" w:sz="0" w:space="0" w:color="auto"/>
        <w:bottom w:val="none" w:sz="0" w:space="0" w:color="auto"/>
        <w:right w:val="none" w:sz="0" w:space="0" w:color="auto"/>
      </w:divBdr>
    </w:div>
    <w:div w:id="1469738934">
      <w:bodyDiv w:val="1"/>
      <w:marLeft w:val="0"/>
      <w:marRight w:val="0"/>
      <w:marTop w:val="0"/>
      <w:marBottom w:val="0"/>
      <w:divBdr>
        <w:top w:val="none" w:sz="0" w:space="0" w:color="auto"/>
        <w:left w:val="none" w:sz="0" w:space="0" w:color="auto"/>
        <w:bottom w:val="none" w:sz="0" w:space="0" w:color="auto"/>
        <w:right w:val="none" w:sz="0" w:space="0" w:color="auto"/>
      </w:divBdr>
    </w:div>
    <w:div w:id="1470129471">
      <w:bodyDiv w:val="1"/>
      <w:marLeft w:val="0"/>
      <w:marRight w:val="0"/>
      <w:marTop w:val="0"/>
      <w:marBottom w:val="0"/>
      <w:divBdr>
        <w:top w:val="none" w:sz="0" w:space="0" w:color="auto"/>
        <w:left w:val="none" w:sz="0" w:space="0" w:color="auto"/>
        <w:bottom w:val="none" w:sz="0" w:space="0" w:color="auto"/>
        <w:right w:val="none" w:sz="0" w:space="0" w:color="auto"/>
      </w:divBdr>
    </w:div>
    <w:div w:id="1470244474">
      <w:bodyDiv w:val="1"/>
      <w:marLeft w:val="0"/>
      <w:marRight w:val="0"/>
      <w:marTop w:val="0"/>
      <w:marBottom w:val="0"/>
      <w:divBdr>
        <w:top w:val="none" w:sz="0" w:space="0" w:color="auto"/>
        <w:left w:val="none" w:sz="0" w:space="0" w:color="auto"/>
        <w:bottom w:val="none" w:sz="0" w:space="0" w:color="auto"/>
        <w:right w:val="none" w:sz="0" w:space="0" w:color="auto"/>
      </w:divBdr>
    </w:div>
    <w:div w:id="1470517518">
      <w:bodyDiv w:val="1"/>
      <w:marLeft w:val="0"/>
      <w:marRight w:val="0"/>
      <w:marTop w:val="0"/>
      <w:marBottom w:val="0"/>
      <w:divBdr>
        <w:top w:val="none" w:sz="0" w:space="0" w:color="auto"/>
        <w:left w:val="none" w:sz="0" w:space="0" w:color="auto"/>
        <w:bottom w:val="none" w:sz="0" w:space="0" w:color="auto"/>
        <w:right w:val="none" w:sz="0" w:space="0" w:color="auto"/>
      </w:divBdr>
    </w:div>
    <w:div w:id="1473013181">
      <w:bodyDiv w:val="1"/>
      <w:marLeft w:val="0"/>
      <w:marRight w:val="0"/>
      <w:marTop w:val="0"/>
      <w:marBottom w:val="0"/>
      <w:divBdr>
        <w:top w:val="none" w:sz="0" w:space="0" w:color="auto"/>
        <w:left w:val="none" w:sz="0" w:space="0" w:color="auto"/>
        <w:bottom w:val="none" w:sz="0" w:space="0" w:color="auto"/>
        <w:right w:val="none" w:sz="0" w:space="0" w:color="auto"/>
      </w:divBdr>
    </w:div>
    <w:div w:id="1473212051">
      <w:bodyDiv w:val="1"/>
      <w:marLeft w:val="0"/>
      <w:marRight w:val="0"/>
      <w:marTop w:val="0"/>
      <w:marBottom w:val="0"/>
      <w:divBdr>
        <w:top w:val="none" w:sz="0" w:space="0" w:color="auto"/>
        <w:left w:val="none" w:sz="0" w:space="0" w:color="auto"/>
        <w:bottom w:val="none" w:sz="0" w:space="0" w:color="auto"/>
        <w:right w:val="none" w:sz="0" w:space="0" w:color="auto"/>
      </w:divBdr>
    </w:div>
    <w:div w:id="1473252104">
      <w:bodyDiv w:val="1"/>
      <w:marLeft w:val="0"/>
      <w:marRight w:val="0"/>
      <w:marTop w:val="0"/>
      <w:marBottom w:val="0"/>
      <w:divBdr>
        <w:top w:val="none" w:sz="0" w:space="0" w:color="auto"/>
        <w:left w:val="none" w:sz="0" w:space="0" w:color="auto"/>
        <w:bottom w:val="none" w:sz="0" w:space="0" w:color="auto"/>
        <w:right w:val="none" w:sz="0" w:space="0" w:color="auto"/>
      </w:divBdr>
    </w:div>
    <w:div w:id="1473792159">
      <w:bodyDiv w:val="1"/>
      <w:marLeft w:val="0"/>
      <w:marRight w:val="0"/>
      <w:marTop w:val="0"/>
      <w:marBottom w:val="0"/>
      <w:divBdr>
        <w:top w:val="none" w:sz="0" w:space="0" w:color="auto"/>
        <w:left w:val="none" w:sz="0" w:space="0" w:color="auto"/>
        <w:bottom w:val="none" w:sz="0" w:space="0" w:color="auto"/>
        <w:right w:val="none" w:sz="0" w:space="0" w:color="auto"/>
      </w:divBdr>
    </w:div>
    <w:div w:id="1475174689">
      <w:bodyDiv w:val="1"/>
      <w:marLeft w:val="0"/>
      <w:marRight w:val="0"/>
      <w:marTop w:val="0"/>
      <w:marBottom w:val="0"/>
      <w:divBdr>
        <w:top w:val="none" w:sz="0" w:space="0" w:color="auto"/>
        <w:left w:val="none" w:sz="0" w:space="0" w:color="auto"/>
        <w:bottom w:val="none" w:sz="0" w:space="0" w:color="auto"/>
        <w:right w:val="none" w:sz="0" w:space="0" w:color="auto"/>
      </w:divBdr>
    </w:div>
    <w:div w:id="1475487828">
      <w:bodyDiv w:val="1"/>
      <w:marLeft w:val="0"/>
      <w:marRight w:val="0"/>
      <w:marTop w:val="0"/>
      <w:marBottom w:val="0"/>
      <w:divBdr>
        <w:top w:val="none" w:sz="0" w:space="0" w:color="auto"/>
        <w:left w:val="none" w:sz="0" w:space="0" w:color="auto"/>
        <w:bottom w:val="none" w:sz="0" w:space="0" w:color="auto"/>
        <w:right w:val="none" w:sz="0" w:space="0" w:color="auto"/>
      </w:divBdr>
    </w:div>
    <w:div w:id="1477793842">
      <w:bodyDiv w:val="1"/>
      <w:marLeft w:val="0"/>
      <w:marRight w:val="0"/>
      <w:marTop w:val="0"/>
      <w:marBottom w:val="0"/>
      <w:divBdr>
        <w:top w:val="none" w:sz="0" w:space="0" w:color="auto"/>
        <w:left w:val="none" w:sz="0" w:space="0" w:color="auto"/>
        <w:bottom w:val="none" w:sz="0" w:space="0" w:color="auto"/>
        <w:right w:val="none" w:sz="0" w:space="0" w:color="auto"/>
      </w:divBdr>
    </w:div>
    <w:div w:id="1479151808">
      <w:bodyDiv w:val="1"/>
      <w:marLeft w:val="0"/>
      <w:marRight w:val="0"/>
      <w:marTop w:val="0"/>
      <w:marBottom w:val="0"/>
      <w:divBdr>
        <w:top w:val="none" w:sz="0" w:space="0" w:color="auto"/>
        <w:left w:val="none" w:sz="0" w:space="0" w:color="auto"/>
        <w:bottom w:val="none" w:sz="0" w:space="0" w:color="auto"/>
        <w:right w:val="none" w:sz="0" w:space="0" w:color="auto"/>
      </w:divBdr>
    </w:div>
    <w:div w:id="1479155356">
      <w:bodyDiv w:val="1"/>
      <w:marLeft w:val="0"/>
      <w:marRight w:val="0"/>
      <w:marTop w:val="0"/>
      <w:marBottom w:val="0"/>
      <w:divBdr>
        <w:top w:val="none" w:sz="0" w:space="0" w:color="auto"/>
        <w:left w:val="none" w:sz="0" w:space="0" w:color="auto"/>
        <w:bottom w:val="none" w:sz="0" w:space="0" w:color="auto"/>
        <w:right w:val="none" w:sz="0" w:space="0" w:color="auto"/>
      </w:divBdr>
    </w:div>
    <w:div w:id="1481799525">
      <w:bodyDiv w:val="1"/>
      <w:marLeft w:val="0"/>
      <w:marRight w:val="0"/>
      <w:marTop w:val="0"/>
      <w:marBottom w:val="0"/>
      <w:divBdr>
        <w:top w:val="none" w:sz="0" w:space="0" w:color="auto"/>
        <w:left w:val="none" w:sz="0" w:space="0" w:color="auto"/>
        <w:bottom w:val="none" w:sz="0" w:space="0" w:color="auto"/>
        <w:right w:val="none" w:sz="0" w:space="0" w:color="auto"/>
      </w:divBdr>
    </w:div>
    <w:div w:id="1482506886">
      <w:bodyDiv w:val="1"/>
      <w:marLeft w:val="0"/>
      <w:marRight w:val="0"/>
      <w:marTop w:val="0"/>
      <w:marBottom w:val="0"/>
      <w:divBdr>
        <w:top w:val="none" w:sz="0" w:space="0" w:color="auto"/>
        <w:left w:val="none" w:sz="0" w:space="0" w:color="auto"/>
        <w:bottom w:val="none" w:sz="0" w:space="0" w:color="auto"/>
        <w:right w:val="none" w:sz="0" w:space="0" w:color="auto"/>
      </w:divBdr>
    </w:div>
    <w:div w:id="1484738828">
      <w:bodyDiv w:val="1"/>
      <w:marLeft w:val="0"/>
      <w:marRight w:val="0"/>
      <w:marTop w:val="0"/>
      <w:marBottom w:val="0"/>
      <w:divBdr>
        <w:top w:val="none" w:sz="0" w:space="0" w:color="auto"/>
        <w:left w:val="none" w:sz="0" w:space="0" w:color="auto"/>
        <w:bottom w:val="none" w:sz="0" w:space="0" w:color="auto"/>
        <w:right w:val="none" w:sz="0" w:space="0" w:color="auto"/>
      </w:divBdr>
    </w:div>
    <w:div w:id="1485197444">
      <w:bodyDiv w:val="1"/>
      <w:marLeft w:val="0"/>
      <w:marRight w:val="0"/>
      <w:marTop w:val="0"/>
      <w:marBottom w:val="0"/>
      <w:divBdr>
        <w:top w:val="none" w:sz="0" w:space="0" w:color="auto"/>
        <w:left w:val="none" w:sz="0" w:space="0" w:color="auto"/>
        <w:bottom w:val="none" w:sz="0" w:space="0" w:color="auto"/>
        <w:right w:val="none" w:sz="0" w:space="0" w:color="auto"/>
      </w:divBdr>
    </w:div>
    <w:div w:id="1485514379">
      <w:bodyDiv w:val="1"/>
      <w:marLeft w:val="0"/>
      <w:marRight w:val="0"/>
      <w:marTop w:val="0"/>
      <w:marBottom w:val="0"/>
      <w:divBdr>
        <w:top w:val="none" w:sz="0" w:space="0" w:color="auto"/>
        <w:left w:val="none" w:sz="0" w:space="0" w:color="auto"/>
        <w:bottom w:val="none" w:sz="0" w:space="0" w:color="auto"/>
        <w:right w:val="none" w:sz="0" w:space="0" w:color="auto"/>
      </w:divBdr>
    </w:div>
    <w:div w:id="1487940308">
      <w:bodyDiv w:val="1"/>
      <w:marLeft w:val="0"/>
      <w:marRight w:val="0"/>
      <w:marTop w:val="0"/>
      <w:marBottom w:val="0"/>
      <w:divBdr>
        <w:top w:val="none" w:sz="0" w:space="0" w:color="auto"/>
        <w:left w:val="none" w:sz="0" w:space="0" w:color="auto"/>
        <w:bottom w:val="none" w:sz="0" w:space="0" w:color="auto"/>
        <w:right w:val="none" w:sz="0" w:space="0" w:color="auto"/>
      </w:divBdr>
    </w:div>
    <w:div w:id="1488209491">
      <w:bodyDiv w:val="1"/>
      <w:marLeft w:val="0"/>
      <w:marRight w:val="0"/>
      <w:marTop w:val="0"/>
      <w:marBottom w:val="0"/>
      <w:divBdr>
        <w:top w:val="none" w:sz="0" w:space="0" w:color="auto"/>
        <w:left w:val="none" w:sz="0" w:space="0" w:color="auto"/>
        <w:bottom w:val="none" w:sz="0" w:space="0" w:color="auto"/>
        <w:right w:val="none" w:sz="0" w:space="0" w:color="auto"/>
      </w:divBdr>
    </w:div>
    <w:div w:id="1488325827">
      <w:bodyDiv w:val="1"/>
      <w:marLeft w:val="0"/>
      <w:marRight w:val="0"/>
      <w:marTop w:val="0"/>
      <w:marBottom w:val="0"/>
      <w:divBdr>
        <w:top w:val="none" w:sz="0" w:space="0" w:color="auto"/>
        <w:left w:val="none" w:sz="0" w:space="0" w:color="auto"/>
        <w:bottom w:val="none" w:sz="0" w:space="0" w:color="auto"/>
        <w:right w:val="none" w:sz="0" w:space="0" w:color="auto"/>
      </w:divBdr>
    </w:div>
    <w:div w:id="1489709472">
      <w:bodyDiv w:val="1"/>
      <w:marLeft w:val="0"/>
      <w:marRight w:val="0"/>
      <w:marTop w:val="0"/>
      <w:marBottom w:val="0"/>
      <w:divBdr>
        <w:top w:val="none" w:sz="0" w:space="0" w:color="auto"/>
        <w:left w:val="none" w:sz="0" w:space="0" w:color="auto"/>
        <w:bottom w:val="none" w:sz="0" w:space="0" w:color="auto"/>
        <w:right w:val="none" w:sz="0" w:space="0" w:color="auto"/>
      </w:divBdr>
    </w:div>
    <w:div w:id="1494761085">
      <w:bodyDiv w:val="1"/>
      <w:marLeft w:val="0"/>
      <w:marRight w:val="0"/>
      <w:marTop w:val="0"/>
      <w:marBottom w:val="0"/>
      <w:divBdr>
        <w:top w:val="none" w:sz="0" w:space="0" w:color="auto"/>
        <w:left w:val="none" w:sz="0" w:space="0" w:color="auto"/>
        <w:bottom w:val="none" w:sz="0" w:space="0" w:color="auto"/>
        <w:right w:val="none" w:sz="0" w:space="0" w:color="auto"/>
      </w:divBdr>
    </w:div>
    <w:div w:id="1497458068">
      <w:bodyDiv w:val="1"/>
      <w:marLeft w:val="0"/>
      <w:marRight w:val="0"/>
      <w:marTop w:val="0"/>
      <w:marBottom w:val="0"/>
      <w:divBdr>
        <w:top w:val="none" w:sz="0" w:space="0" w:color="auto"/>
        <w:left w:val="none" w:sz="0" w:space="0" w:color="auto"/>
        <w:bottom w:val="none" w:sz="0" w:space="0" w:color="auto"/>
        <w:right w:val="none" w:sz="0" w:space="0" w:color="auto"/>
      </w:divBdr>
    </w:div>
    <w:div w:id="1499736525">
      <w:bodyDiv w:val="1"/>
      <w:marLeft w:val="0"/>
      <w:marRight w:val="0"/>
      <w:marTop w:val="0"/>
      <w:marBottom w:val="0"/>
      <w:divBdr>
        <w:top w:val="none" w:sz="0" w:space="0" w:color="auto"/>
        <w:left w:val="none" w:sz="0" w:space="0" w:color="auto"/>
        <w:bottom w:val="none" w:sz="0" w:space="0" w:color="auto"/>
        <w:right w:val="none" w:sz="0" w:space="0" w:color="auto"/>
      </w:divBdr>
    </w:div>
    <w:div w:id="1502700002">
      <w:bodyDiv w:val="1"/>
      <w:marLeft w:val="0"/>
      <w:marRight w:val="0"/>
      <w:marTop w:val="0"/>
      <w:marBottom w:val="0"/>
      <w:divBdr>
        <w:top w:val="none" w:sz="0" w:space="0" w:color="auto"/>
        <w:left w:val="none" w:sz="0" w:space="0" w:color="auto"/>
        <w:bottom w:val="none" w:sz="0" w:space="0" w:color="auto"/>
        <w:right w:val="none" w:sz="0" w:space="0" w:color="auto"/>
      </w:divBdr>
    </w:div>
    <w:div w:id="1504734030">
      <w:bodyDiv w:val="1"/>
      <w:marLeft w:val="0"/>
      <w:marRight w:val="0"/>
      <w:marTop w:val="0"/>
      <w:marBottom w:val="0"/>
      <w:divBdr>
        <w:top w:val="none" w:sz="0" w:space="0" w:color="auto"/>
        <w:left w:val="none" w:sz="0" w:space="0" w:color="auto"/>
        <w:bottom w:val="none" w:sz="0" w:space="0" w:color="auto"/>
        <w:right w:val="none" w:sz="0" w:space="0" w:color="auto"/>
      </w:divBdr>
    </w:div>
    <w:div w:id="1505896161">
      <w:bodyDiv w:val="1"/>
      <w:marLeft w:val="0"/>
      <w:marRight w:val="0"/>
      <w:marTop w:val="0"/>
      <w:marBottom w:val="0"/>
      <w:divBdr>
        <w:top w:val="none" w:sz="0" w:space="0" w:color="auto"/>
        <w:left w:val="none" w:sz="0" w:space="0" w:color="auto"/>
        <w:bottom w:val="none" w:sz="0" w:space="0" w:color="auto"/>
        <w:right w:val="none" w:sz="0" w:space="0" w:color="auto"/>
      </w:divBdr>
    </w:div>
    <w:div w:id="1506021237">
      <w:bodyDiv w:val="1"/>
      <w:marLeft w:val="0"/>
      <w:marRight w:val="0"/>
      <w:marTop w:val="0"/>
      <w:marBottom w:val="0"/>
      <w:divBdr>
        <w:top w:val="none" w:sz="0" w:space="0" w:color="auto"/>
        <w:left w:val="none" w:sz="0" w:space="0" w:color="auto"/>
        <w:bottom w:val="none" w:sz="0" w:space="0" w:color="auto"/>
        <w:right w:val="none" w:sz="0" w:space="0" w:color="auto"/>
      </w:divBdr>
    </w:div>
    <w:div w:id="1508787855">
      <w:bodyDiv w:val="1"/>
      <w:marLeft w:val="0"/>
      <w:marRight w:val="0"/>
      <w:marTop w:val="0"/>
      <w:marBottom w:val="0"/>
      <w:divBdr>
        <w:top w:val="none" w:sz="0" w:space="0" w:color="auto"/>
        <w:left w:val="none" w:sz="0" w:space="0" w:color="auto"/>
        <w:bottom w:val="none" w:sz="0" w:space="0" w:color="auto"/>
        <w:right w:val="none" w:sz="0" w:space="0" w:color="auto"/>
      </w:divBdr>
    </w:div>
    <w:div w:id="1513371985">
      <w:bodyDiv w:val="1"/>
      <w:marLeft w:val="0"/>
      <w:marRight w:val="0"/>
      <w:marTop w:val="0"/>
      <w:marBottom w:val="0"/>
      <w:divBdr>
        <w:top w:val="none" w:sz="0" w:space="0" w:color="auto"/>
        <w:left w:val="none" w:sz="0" w:space="0" w:color="auto"/>
        <w:bottom w:val="none" w:sz="0" w:space="0" w:color="auto"/>
        <w:right w:val="none" w:sz="0" w:space="0" w:color="auto"/>
      </w:divBdr>
    </w:div>
    <w:div w:id="1518226177">
      <w:bodyDiv w:val="1"/>
      <w:marLeft w:val="0"/>
      <w:marRight w:val="0"/>
      <w:marTop w:val="0"/>
      <w:marBottom w:val="0"/>
      <w:divBdr>
        <w:top w:val="none" w:sz="0" w:space="0" w:color="auto"/>
        <w:left w:val="none" w:sz="0" w:space="0" w:color="auto"/>
        <w:bottom w:val="none" w:sz="0" w:space="0" w:color="auto"/>
        <w:right w:val="none" w:sz="0" w:space="0" w:color="auto"/>
      </w:divBdr>
    </w:div>
    <w:div w:id="1520700769">
      <w:bodyDiv w:val="1"/>
      <w:marLeft w:val="0"/>
      <w:marRight w:val="0"/>
      <w:marTop w:val="0"/>
      <w:marBottom w:val="0"/>
      <w:divBdr>
        <w:top w:val="none" w:sz="0" w:space="0" w:color="auto"/>
        <w:left w:val="none" w:sz="0" w:space="0" w:color="auto"/>
        <w:bottom w:val="none" w:sz="0" w:space="0" w:color="auto"/>
        <w:right w:val="none" w:sz="0" w:space="0" w:color="auto"/>
      </w:divBdr>
    </w:div>
    <w:div w:id="1521121621">
      <w:bodyDiv w:val="1"/>
      <w:marLeft w:val="0"/>
      <w:marRight w:val="0"/>
      <w:marTop w:val="0"/>
      <w:marBottom w:val="0"/>
      <w:divBdr>
        <w:top w:val="none" w:sz="0" w:space="0" w:color="auto"/>
        <w:left w:val="none" w:sz="0" w:space="0" w:color="auto"/>
        <w:bottom w:val="none" w:sz="0" w:space="0" w:color="auto"/>
        <w:right w:val="none" w:sz="0" w:space="0" w:color="auto"/>
      </w:divBdr>
    </w:div>
    <w:div w:id="1522623139">
      <w:bodyDiv w:val="1"/>
      <w:marLeft w:val="0"/>
      <w:marRight w:val="0"/>
      <w:marTop w:val="0"/>
      <w:marBottom w:val="0"/>
      <w:divBdr>
        <w:top w:val="none" w:sz="0" w:space="0" w:color="auto"/>
        <w:left w:val="none" w:sz="0" w:space="0" w:color="auto"/>
        <w:bottom w:val="none" w:sz="0" w:space="0" w:color="auto"/>
        <w:right w:val="none" w:sz="0" w:space="0" w:color="auto"/>
      </w:divBdr>
    </w:div>
    <w:div w:id="1522934531">
      <w:bodyDiv w:val="1"/>
      <w:marLeft w:val="0"/>
      <w:marRight w:val="0"/>
      <w:marTop w:val="0"/>
      <w:marBottom w:val="0"/>
      <w:divBdr>
        <w:top w:val="none" w:sz="0" w:space="0" w:color="auto"/>
        <w:left w:val="none" w:sz="0" w:space="0" w:color="auto"/>
        <w:bottom w:val="none" w:sz="0" w:space="0" w:color="auto"/>
        <w:right w:val="none" w:sz="0" w:space="0" w:color="auto"/>
      </w:divBdr>
    </w:div>
    <w:div w:id="1523590984">
      <w:bodyDiv w:val="1"/>
      <w:marLeft w:val="0"/>
      <w:marRight w:val="0"/>
      <w:marTop w:val="0"/>
      <w:marBottom w:val="0"/>
      <w:divBdr>
        <w:top w:val="none" w:sz="0" w:space="0" w:color="auto"/>
        <w:left w:val="none" w:sz="0" w:space="0" w:color="auto"/>
        <w:bottom w:val="none" w:sz="0" w:space="0" w:color="auto"/>
        <w:right w:val="none" w:sz="0" w:space="0" w:color="auto"/>
      </w:divBdr>
    </w:div>
    <w:div w:id="1526871964">
      <w:bodyDiv w:val="1"/>
      <w:marLeft w:val="0"/>
      <w:marRight w:val="0"/>
      <w:marTop w:val="0"/>
      <w:marBottom w:val="0"/>
      <w:divBdr>
        <w:top w:val="none" w:sz="0" w:space="0" w:color="auto"/>
        <w:left w:val="none" w:sz="0" w:space="0" w:color="auto"/>
        <w:bottom w:val="none" w:sz="0" w:space="0" w:color="auto"/>
        <w:right w:val="none" w:sz="0" w:space="0" w:color="auto"/>
      </w:divBdr>
    </w:div>
    <w:div w:id="1528327876">
      <w:bodyDiv w:val="1"/>
      <w:marLeft w:val="0"/>
      <w:marRight w:val="0"/>
      <w:marTop w:val="0"/>
      <w:marBottom w:val="0"/>
      <w:divBdr>
        <w:top w:val="none" w:sz="0" w:space="0" w:color="auto"/>
        <w:left w:val="none" w:sz="0" w:space="0" w:color="auto"/>
        <w:bottom w:val="none" w:sz="0" w:space="0" w:color="auto"/>
        <w:right w:val="none" w:sz="0" w:space="0" w:color="auto"/>
      </w:divBdr>
    </w:div>
    <w:div w:id="1531184511">
      <w:bodyDiv w:val="1"/>
      <w:marLeft w:val="0"/>
      <w:marRight w:val="0"/>
      <w:marTop w:val="0"/>
      <w:marBottom w:val="0"/>
      <w:divBdr>
        <w:top w:val="none" w:sz="0" w:space="0" w:color="auto"/>
        <w:left w:val="none" w:sz="0" w:space="0" w:color="auto"/>
        <w:bottom w:val="none" w:sz="0" w:space="0" w:color="auto"/>
        <w:right w:val="none" w:sz="0" w:space="0" w:color="auto"/>
      </w:divBdr>
    </w:div>
    <w:div w:id="1531410220">
      <w:bodyDiv w:val="1"/>
      <w:marLeft w:val="0"/>
      <w:marRight w:val="0"/>
      <w:marTop w:val="0"/>
      <w:marBottom w:val="0"/>
      <w:divBdr>
        <w:top w:val="none" w:sz="0" w:space="0" w:color="auto"/>
        <w:left w:val="none" w:sz="0" w:space="0" w:color="auto"/>
        <w:bottom w:val="none" w:sz="0" w:space="0" w:color="auto"/>
        <w:right w:val="none" w:sz="0" w:space="0" w:color="auto"/>
      </w:divBdr>
    </w:div>
    <w:div w:id="1531869113">
      <w:bodyDiv w:val="1"/>
      <w:marLeft w:val="0"/>
      <w:marRight w:val="0"/>
      <w:marTop w:val="0"/>
      <w:marBottom w:val="0"/>
      <w:divBdr>
        <w:top w:val="none" w:sz="0" w:space="0" w:color="auto"/>
        <w:left w:val="none" w:sz="0" w:space="0" w:color="auto"/>
        <w:bottom w:val="none" w:sz="0" w:space="0" w:color="auto"/>
        <w:right w:val="none" w:sz="0" w:space="0" w:color="auto"/>
      </w:divBdr>
    </w:div>
    <w:div w:id="1534027917">
      <w:bodyDiv w:val="1"/>
      <w:marLeft w:val="0"/>
      <w:marRight w:val="0"/>
      <w:marTop w:val="0"/>
      <w:marBottom w:val="0"/>
      <w:divBdr>
        <w:top w:val="none" w:sz="0" w:space="0" w:color="auto"/>
        <w:left w:val="none" w:sz="0" w:space="0" w:color="auto"/>
        <w:bottom w:val="none" w:sz="0" w:space="0" w:color="auto"/>
        <w:right w:val="none" w:sz="0" w:space="0" w:color="auto"/>
      </w:divBdr>
    </w:div>
    <w:div w:id="1534660012">
      <w:bodyDiv w:val="1"/>
      <w:marLeft w:val="0"/>
      <w:marRight w:val="0"/>
      <w:marTop w:val="0"/>
      <w:marBottom w:val="0"/>
      <w:divBdr>
        <w:top w:val="none" w:sz="0" w:space="0" w:color="auto"/>
        <w:left w:val="none" w:sz="0" w:space="0" w:color="auto"/>
        <w:bottom w:val="none" w:sz="0" w:space="0" w:color="auto"/>
        <w:right w:val="none" w:sz="0" w:space="0" w:color="auto"/>
      </w:divBdr>
    </w:div>
    <w:div w:id="1536965793">
      <w:bodyDiv w:val="1"/>
      <w:marLeft w:val="0"/>
      <w:marRight w:val="0"/>
      <w:marTop w:val="0"/>
      <w:marBottom w:val="0"/>
      <w:divBdr>
        <w:top w:val="none" w:sz="0" w:space="0" w:color="auto"/>
        <w:left w:val="none" w:sz="0" w:space="0" w:color="auto"/>
        <w:bottom w:val="none" w:sz="0" w:space="0" w:color="auto"/>
        <w:right w:val="none" w:sz="0" w:space="0" w:color="auto"/>
      </w:divBdr>
    </w:div>
    <w:div w:id="1537741407">
      <w:bodyDiv w:val="1"/>
      <w:marLeft w:val="0"/>
      <w:marRight w:val="0"/>
      <w:marTop w:val="0"/>
      <w:marBottom w:val="0"/>
      <w:divBdr>
        <w:top w:val="none" w:sz="0" w:space="0" w:color="auto"/>
        <w:left w:val="none" w:sz="0" w:space="0" w:color="auto"/>
        <w:bottom w:val="none" w:sz="0" w:space="0" w:color="auto"/>
        <w:right w:val="none" w:sz="0" w:space="0" w:color="auto"/>
      </w:divBdr>
    </w:div>
    <w:div w:id="1537888883">
      <w:bodyDiv w:val="1"/>
      <w:marLeft w:val="0"/>
      <w:marRight w:val="0"/>
      <w:marTop w:val="0"/>
      <w:marBottom w:val="0"/>
      <w:divBdr>
        <w:top w:val="none" w:sz="0" w:space="0" w:color="auto"/>
        <w:left w:val="none" w:sz="0" w:space="0" w:color="auto"/>
        <w:bottom w:val="none" w:sz="0" w:space="0" w:color="auto"/>
        <w:right w:val="none" w:sz="0" w:space="0" w:color="auto"/>
      </w:divBdr>
    </w:div>
    <w:div w:id="1538347034">
      <w:bodyDiv w:val="1"/>
      <w:marLeft w:val="0"/>
      <w:marRight w:val="0"/>
      <w:marTop w:val="0"/>
      <w:marBottom w:val="0"/>
      <w:divBdr>
        <w:top w:val="none" w:sz="0" w:space="0" w:color="auto"/>
        <w:left w:val="none" w:sz="0" w:space="0" w:color="auto"/>
        <w:bottom w:val="none" w:sz="0" w:space="0" w:color="auto"/>
        <w:right w:val="none" w:sz="0" w:space="0" w:color="auto"/>
      </w:divBdr>
    </w:div>
    <w:div w:id="1540779821">
      <w:bodyDiv w:val="1"/>
      <w:marLeft w:val="0"/>
      <w:marRight w:val="0"/>
      <w:marTop w:val="0"/>
      <w:marBottom w:val="0"/>
      <w:divBdr>
        <w:top w:val="none" w:sz="0" w:space="0" w:color="auto"/>
        <w:left w:val="none" w:sz="0" w:space="0" w:color="auto"/>
        <w:bottom w:val="none" w:sz="0" w:space="0" w:color="auto"/>
        <w:right w:val="none" w:sz="0" w:space="0" w:color="auto"/>
      </w:divBdr>
    </w:div>
    <w:div w:id="1541432941">
      <w:bodyDiv w:val="1"/>
      <w:marLeft w:val="0"/>
      <w:marRight w:val="0"/>
      <w:marTop w:val="0"/>
      <w:marBottom w:val="0"/>
      <w:divBdr>
        <w:top w:val="none" w:sz="0" w:space="0" w:color="auto"/>
        <w:left w:val="none" w:sz="0" w:space="0" w:color="auto"/>
        <w:bottom w:val="none" w:sz="0" w:space="0" w:color="auto"/>
        <w:right w:val="none" w:sz="0" w:space="0" w:color="auto"/>
      </w:divBdr>
    </w:div>
    <w:div w:id="1542744041">
      <w:bodyDiv w:val="1"/>
      <w:marLeft w:val="0"/>
      <w:marRight w:val="0"/>
      <w:marTop w:val="0"/>
      <w:marBottom w:val="0"/>
      <w:divBdr>
        <w:top w:val="none" w:sz="0" w:space="0" w:color="auto"/>
        <w:left w:val="none" w:sz="0" w:space="0" w:color="auto"/>
        <w:bottom w:val="none" w:sz="0" w:space="0" w:color="auto"/>
        <w:right w:val="none" w:sz="0" w:space="0" w:color="auto"/>
      </w:divBdr>
    </w:div>
    <w:div w:id="1543245424">
      <w:bodyDiv w:val="1"/>
      <w:marLeft w:val="0"/>
      <w:marRight w:val="0"/>
      <w:marTop w:val="0"/>
      <w:marBottom w:val="0"/>
      <w:divBdr>
        <w:top w:val="none" w:sz="0" w:space="0" w:color="auto"/>
        <w:left w:val="none" w:sz="0" w:space="0" w:color="auto"/>
        <w:bottom w:val="none" w:sz="0" w:space="0" w:color="auto"/>
        <w:right w:val="none" w:sz="0" w:space="0" w:color="auto"/>
      </w:divBdr>
    </w:div>
    <w:div w:id="1543639193">
      <w:bodyDiv w:val="1"/>
      <w:marLeft w:val="0"/>
      <w:marRight w:val="0"/>
      <w:marTop w:val="0"/>
      <w:marBottom w:val="0"/>
      <w:divBdr>
        <w:top w:val="none" w:sz="0" w:space="0" w:color="auto"/>
        <w:left w:val="none" w:sz="0" w:space="0" w:color="auto"/>
        <w:bottom w:val="none" w:sz="0" w:space="0" w:color="auto"/>
        <w:right w:val="none" w:sz="0" w:space="0" w:color="auto"/>
      </w:divBdr>
    </w:div>
    <w:div w:id="1544050565">
      <w:bodyDiv w:val="1"/>
      <w:marLeft w:val="0"/>
      <w:marRight w:val="0"/>
      <w:marTop w:val="0"/>
      <w:marBottom w:val="0"/>
      <w:divBdr>
        <w:top w:val="none" w:sz="0" w:space="0" w:color="auto"/>
        <w:left w:val="none" w:sz="0" w:space="0" w:color="auto"/>
        <w:bottom w:val="none" w:sz="0" w:space="0" w:color="auto"/>
        <w:right w:val="none" w:sz="0" w:space="0" w:color="auto"/>
      </w:divBdr>
    </w:div>
    <w:div w:id="1545172195">
      <w:bodyDiv w:val="1"/>
      <w:marLeft w:val="0"/>
      <w:marRight w:val="0"/>
      <w:marTop w:val="0"/>
      <w:marBottom w:val="0"/>
      <w:divBdr>
        <w:top w:val="none" w:sz="0" w:space="0" w:color="auto"/>
        <w:left w:val="none" w:sz="0" w:space="0" w:color="auto"/>
        <w:bottom w:val="none" w:sz="0" w:space="0" w:color="auto"/>
        <w:right w:val="none" w:sz="0" w:space="0" w:color="auto"/>
      </w:divBdr>
    </w:div>
    <w:div w:id="1548419626">
      <w:bodyDiv w:val="1"/>
      <w:marLeft w:val="0"/>
      <w:marRight w:val="0"/>
      <w:marTop w:val="0"/>
      <w:marBottom w:val="0"/>
      <w:divBdr>
        <w:top w:val="none" w:sz="0" w:space="0" w:color="auto"/>
        <w:left w:val="none" w:sz="0" w:space="0" w:color="auto"/>
        <w:bottom w:val="none" w:sz="0" w:space="0" w:color="auto"/>
        <w:right w:val="none" w:sz="0" w:space="0" w:color="auto"/>
      </w:divBdr>
    </w:div>
    <w:div w:id="1551838507">
      <w:bodyDiv w:val="1"/>
      <w:marLeft w:val="0"/>
      <w:marRight w:val="0"/>
      <w:marTop w:val="0"/>
      <w:marBottom w:val="0"/>
      <w:divBdr>
        <w:top w:val="none" w:sz="0" w:space="0" w:color="auto"/>
        <w:left w:val="none" w:sz="0" w:space="0" w:color="auto"/>
        <w:bottom w:val="none" w:sz="0" w:space="0" w:color="auto"/>
        <w:right w:val="none" w:sz="0" w:space="0" w:color="auto"/>
      </w:divBdr>
    </w:div>
    <w:div w:id="1553031538">
      <w:bodyDiv w:val="1"/>
      <w:marLeft w:val="0"/>
      <w:marRight w:val="0"/>
      <w:marTop w:val="0"/>
      <w:marBottom w:val="0"/>
      <w:divBdr>
        <w:top w:val="none" w:sz="0" w:space="0" w:color="auto"/>
        <w:left w:val="none" w:sz="0" w:space="0" w:color="auto"/>
        <w:bottom w:val="none" w:sz="0" w:space="0" w:color="auto"/>
        <w:right w:val="none" w:sz="0" w:space="0" w:color="auto"/>
      </w:divBdr>
    </w:div>
    <w:div w:id="1554733391">
      <w:bodyDiv w:val="1"/>
      <w:marLeft w:val="0"/>
      <w:marRight w:val="0"/>
      <w:marTop w:val="0"/>
      <w:marBottom w:val="0"/>
      <w:divBdr>
        <w:top w:val="none" w:sz="0" w:space="0" w:color="auto"/>
        <w:left w:val="none" w:sz="0" w:space="0" w:color="auto"/>
        <w:bottom w:val="none" w:sz="0" w:space="0" w:color="auto"/>
        <w:right w:val="none" w:sz="0" w:space="0" w:color="auto"/>
      </w:divBdr>
    </w:div>
    <w:div w:id="1557817383">
      <w:bodyDiv w:val="1"/>
      <w:marLeft w:val="0"/>
      <w:marRight w:val="0"/>
      <w:marTop w:val="0"/>
      <w:marBottom w:val="0"/>
      <w:divBdr>
        <w:top w:val="none" w:sz="0" w:space="0" w:color="auto"/>
        <w:left w:val="none" w:sz="0" w:space="0" w:color="auto"/>
        <w:bottom w:val="none" w:sz="0" w:space="0" w:color="auto"/>
        <w:right w:val="none" w:sz="0" w:space="0" w:color="auto"/>
      </w:divBdr>
    </w:div>
    <w:div w:id="1559170156">
      <w:bodyDiv w:val="1"/>
      <w:marLeft w:val="0"/>
      <w:marRight w:val="0"/>
      <w:marTop w:val="0"/>
      <w:marBottom w:val="0"/>
      <w:divBdr>
        <w:top w:val="none" w:sz="0" w:space="0" w:color="auto"/>
        <w:left w:val="none" w:sz="0" w:space="0" w:color="auto"/>
        <w:bottom w:val="none" w:sz="0" w:space="0" w:color="auto"/>
        <w:right w:val="none" w:sz="0" w:space="0" w:color="auto"/>
      </w:divBdr>
    </w:div>
    <w:div w:id="1562328942">
      <w:bodyDiv w:val="1"/>
      <w:marLeft w:val="0"/>
      <w:marRight w:val="0"/>
      <w:marTop w:val="0"/>
      <w:marBottom w:val="0"/>
      <w:divBdr>
        <w:top w:val="none" w:sz="0" w:space="0" w:color="auto"/>
        <w:left w:val="none" w:sz="0" w:space="0" w:color="auto"/>
        <w:bottom w:val="none" w:sz="0" w:space="0" w:color="auto"/>
        <w:right w:val="none" w:sz="0" w:space="0" w:color="auto"/>
      </w:divBdr>
    </w:div>
    <w:div w:id="1563563079">
      <w:bodyDiv w:val="1"/>
      <w:marLeft w:val="0"/>
      <w:marRight w:val="0"/>
      <w:marTop w:val="0"/>
      <w:marBottom w:val="0"/>
      <w:divBdr>
        <w:top w:val="none" w:sz="0" w:space="0" w:color="auto"/>
        <w:left w:val="none" w:sz="0" w:space="0" w:color="auto"/>
        <w:bottom w:val="none" w:sz="0" w:space="0" w:color="auto"/>
        <w:right w:val="none" w:sz="0" w:space="0" w:color="auto"/>
      </w:divBdr>
    </w:div>
    <w:div w:id="1563828005">
      <w:bodyDiv w:val="1"/>
      <w:marLeft w:val="0"/>
      <w:marRight w:val="0"/>
      <w:marTop w:val="0"/>
      <w:marBottom w:val="0"/>
      <w:divBdr>
        <w:top w:val="none" w:sz="0" w:space="0" w:color="auto"/>
        <w:left w:val="none" w:sz="0" w:space="0" w:color="auto"/>
        <w:bottom w:val="none" w:sz="0" w:space="0" w:color="auto"/>
        <w:right w:val="none" w:sz="0" w:space="0" w:color="auto"/>
      </w:divBdr>
    </w:div>
    <w:div w:id="1563982412">
      <w:bodyDiv w:val="1"/>
      <w:marLeft w:val="0"/>
      <w:marRight w:val="0"/>
      <w:marTop w:val="0"/>
      <w:marBottom w:val="0"/>
      <w:divBdr>
        <w:top w:val="none" w:sz="0" w:space="0" w:color="auto"/>
        <w:left w:val="none" w:sz="0" w:space="0" w:color="auto"/>
        <w:bottom w:val="none" w:sz="0" w:space="0" w:color="auto"/>
        <w:right w:val="none" w:sz="0" w:space="0" w:color="auto"/>
      </w:divBdr>
    </w:div>
    <w:div w:id="1568026993">
      <w:bodyDiv w:val="1"/>
      <w:marLeft w:val="0"/>
      <w:marRight w:val="0"/>
      <w:marTop w:val="0"/>
      <w:marBottom w:val="0"/>
      <w:divBdr>
        <w:top w:val="none" w:sz="0" w:space="0" w:color="auto"/>
        <w:left w:val="none" w:sz="0" w:space="0" w:color="auto"/>
        <w:bottom w:val="none" w:sz="0" w:space="0" w:color="auto"/>
        <w:right w:val="none" w:sz="0" w:space="0" w:color="auto"/>
      </w:divBdr>
    </w:div>
    <w:div w:id="1571311240">
      <w:bodyDiv w:val="1"/>
      <w:marLeft w:val="0"/>
      <w:marRight w:val="0"/>
      <w:marTop w:val="0"/>
      <w:marBottom w:val="0"/>
      <w:divBdr>
        <w:top w:val="none" w:sz="0" w:space="0" w:color="auto"/>
        <w:left w:val="none" w:sz="0" w:space="0" w:color="auto"/>
        <w:bottom w:val="none" w:sz="0" w:space="0" w:color="auto"/>
        <w:right w:val="none" w:sz="0" w:space="0" w:color="auto"/>
      </w:divBdr>
    </w:div>
    <w:div w:id="1571772063">
      <w:bodyDiv w:val="1"/>
      <w:marLeft w:val="0"/>
      <w:marRight w:val="0"/>
      <w:marTop w:val="0"/>
      <w:marBottom w:val="0"/>
      <w:divBdr>
        <w:top w:val="none" w:sz="0" w:space="0" w:color="auto"/>
        <w:left w:val="none" w:sz="0" w:space="0" w:color="auto"/>
        <w:bottom w:val="none" w:sz="0" w:space="0" w:color="auto"/>
        <w:right w:val="none" w:sz="0" w:space="0" w:color="auto"/>
      </w:divBdr>
    </w:div>
    <w:div w:id="1574320134">
      <w:bodyDiv w:val="1"/>
      <w:marLeft w:val="0"/>
      <w:marRight w:val="0"/>
      <w:marTop w:val="0"/>
      <w:marBottom w:val="0"/>
      <w:divBdr>
        <w:top w:val="none" w:sz="0" w:space="0" w:color="auto"/>
        <w:left w:val="none" w:sz="0" w:space="0" w:color="auto"/>
        <w:bottom w:val="none" w:sz="0" w:space="0" w:color="auto"/>
        <w:right w:val="none" w:sz="0" w:space="0" w:color="auto"/>
      </w:divBdr>
    </w:div>
    <w:div w:id="1575505940">
      <w:bodyDiv w:val="1"/>
      <w:marLeft w:val="0"/>
      <w:marRight w:val="0"/>
      <w:marTop w:val="0"/>
      <w:marBottom w:val="0"/>
      <w:divBdr>
        <w:top w:val="none" w:sz="0" w:space="0" w:color="auto"/>
        <w:left w:val="none" w:sz="0" w:space="0" w:color="auto"/>
        <w:bottom w:val="none" w:sz="0" w:space="0" w:color="auto"/>
        <w:right w:val="none" w:sz="0" w:space="0" w:color="auto"/>
      </w:divBdr>
    </w:div>
    <w:div w:id="1577083876">
      <w:bodyDiv w:val="1"/>
      <w:marLeft w:val="0"/>
      <w:marRight w:val="0"/>
      <w:marTop w:val="0"/>
      <w:marBottom w:val="0"/>
      <w:divBdr>
        <w:top w:val="none" w:sz="0" w:space="0" w:color="auto"/>
        <w:left w:val="none" w:sz="0" w:space="0" w:color="auto"/>
        <w:bottom w:val="none" w:sz="0" w:space="0" w:color="auto"/>
        <w:right w:val="none" w:sz="0" w:space="0" w:color="auto"/>
      </w:divBdr>
    </w:div>
    <w:div w:id="1577087014">
      <w:bodyDiv w:val="1"/>
      <w:marLeft w:val="0"/>
      <w:marRight w:val="0"/>
      <w:marTop w:val="0"/>
      <w:marBottom w:val="0"/>
      <w:divBdr>
        <w:top w:val="none" w:sz="0" w:space="0" w:color="auto"/>
        <w:left w:val="none" w:sz="0" w:space="0" w:color="auto"/>
        <w:bottom w:val="none" w:sz="0" w:space="0" w:color="auto"/>
        <w:right w:val="none" w:sz="0" w:space="0" w:color="auto"/>
      </w:divBdr>
    </w:div>
    <w:div w:id="1577327502">
      <w:bodyDiv w:val="1"/>
      <w:marLeft w:val="0"/>
      <w:marRight w:val="0"/>
      <w:marTop w:val="0"/>
      <w:marBottom w:val="0"/>
      <w:divBdr>
        <w:top w:val="none" w:sz="0" w:space="0" w:color="auto"/>
        <w:left w:val="none" w:sz="0" w:space="0" w:color="auto"/>
        <w:bottom w:val="none" w:sz="0" w:space="0" w:color="auto"/>
        <w:right w:val="none" w:sz="0" w:space="0" w:color="auto"/>
      </w:divBdr>
    </w:div>
    <w:div w:id="1577547399">
      <w:bodyDiv w:val="1"/>
      <w:marLeft w:val="0"/>
      <w:marRight w:val="0"/>
      <w:marTop w:val="0"/>
      <w:marBottom w:val="0"/>
      <w:divBdr>
        <w:top w:val="none" w:sz="0" w:space="0" w:color="auto"/>
        <w:left w:val="none" w:sz="0" w:space="0" w:color="auto"/>
        <w:bottom w:val="none" w:sz="0" w:space="0" w:color="auto"/>
        <w:right w:val="none" w:sz="0" w:space="0" w:color="auto"/>
      </w:divBdr>
    </w:div>
    <w:div w:id="1577740212">
      <w:bodyDiv w:val="1"/>
      <w:marLeft w:val="0"/>
      <w:marRight w:val="0"/>
      <w:marTop w:val="0"/>
      <w:marBottom w:val="0"/>
      <w:divBdr>
        <w:top w:val="none" w:sz="0" w:space="0" w:color="auto"/>
        <w:left w:val="none" w:sz="0" w:space="0" w:color="auto"/>
        <w:bottom w:val="none" w:sz="0" w:space="0" w:color="auto"/>
        <w:right w:val="none" w:sz="0" w:space="0" w:color="auto"/>
      </w:divBdr>
    </w:div>
    <w:div w:id="1578322677">
      <w:bodyDiv w:val="1"/>
      <w:marLeft w:val="0"/>
      <w:marRight w:val="0"/>
      <w:marTop w:val="0"/>
      <w:marBottom w:val="0"/>
      <w:divBdr>
        <w:top w:val="none" w:sz="0" w:space="0" w:color="auto"/>
        <w:left w:val="none" w:sz="0" w:space="0" w:color="auto"/>
        <w:bottom w:val="none" w:sz="0" w:space="0" w:color="auto"/>
        <w:right w:val="none" w:sz="0" w:space="0" w:color="auto"/>
      </w:divBdr>
    </w:div>
    <w:div w:id="1578976200">
      <w:bodyDiv w:val="1"/>
      <w:marLeft w:val="0"/>
      <w:marRight w:val="0"/>
      <w:marTop w:val="0"/>
      <w:marBottom w:val="0"/>
      <w:divBdr>
        <w:top w:val="none" w:sz="0" w:space="0" w:color="auto"/>
        <w:left w:val="none" w:sz="0" w:space="0" w:color="auto"/>
        <w:bottom w:val="none" w:sz="0" w:space="0" w:color="auto"/>
        <w:right w:val="none" w:sz="0" w:space="0" w:color="auto"/>
      </w:divBdr>
    </w:div>
    <w:div w:id="1579290095">
      <w:bodyDiv w:val="1"/>
      <w:marLeft w:val="0"/>
      <w:marRight w:val="0"/>
      <w:marTop w:val="0"/>
      <w:marBottom w:val="0"/>
      <w:divBdr>
        <w:top w:val="none" w:sz="0" w:space="0" w:color="auto"/>
        <w:left w:val="none" w:sz="0" w:space="0" w:color="auto"/>
        <w:bottom w:val="none" w:sz="0" w:space="0" w:color="auto"/>
        <w:right w:val="none" w:sz="0" w:space="0" w:color="auto"/>
      </w:divBdr>
    </w:div>
    <w:div w:id="1579828523">
      <w:bodyDiv w:val="1"/>
      <w:marLeft w:val="0"/>
      <w:marRight w:val="0"/>
      <w:marTop w:val="0"/>
      <w:marBottom w:val="0"/>
      <w:divBdr>
        <w:top w:val="none" w:sz="0" w:space="0" w:color="auto"/>
        <w:left w:val="none" w:sz="0" w:space="0" w:color="auto"/>
        <w:bottom w:val="none" w:sz="0" w:space="0" w:color="auto"/>
        <w:right w:val="none" w:sz="0" w:space="0" w:color="auto"/>
      </w:divBdr>
    </w:div>
    <w:div w:id="1580599302">
      <w:bodyDiv w:val="1"/>
      <w:marLeft w:val="0"/>
      <w:marRight w:val="0"/>
      <w:marTop w:val="0"/>
      <w:marBottom w:val="0"/>
      <w:divBdr>
        <w:top w:val="none" w:sz="0" w:space="0" w:color="auto"/>
        <w:left w:val="none" w:sz="0" w:space="0" w:color="auto"/>
        <w:bottom w:val="none" w:sz="0" w:space="0" w:color="auto"/>
        <w:right w:val="none" w:sz="0" w:space="0" w:color="auto"/>
      </w:divBdr>
    </w:div>
    <w:div w:id="1581408463">
      <w:bodyDiv w:val="1"/>
      <w:marLeft w:val="0"/>
      <w:marRight w:val="0"/>
      <w:marTop w:val="0"/>
      <w:marBottom w:val="0"/>
      <w:divBdr>
        <w:top w:val="none" w:sz="0" w:space="0" w:color="auto"/>
        <w:left w:val="none" w:sz="0" w:space="0" w:color="auto"/>
        <w:bottom w:val="none" w:sz="0" w:space="0" w:color="auto"/>
        <w:right w:val="none" w:sz="0" w:space="0" w:color="auto"/>
      </w:divBdr>
    </w:div>
    <w:div w:id="1581601656">
      <w:bodyDiv w:val="1"/>
      <w:marLeft w:val="0"/>
      <w:marRight w:val="0"/>
      <w:marTop w:val="0"/>
      <w:marBottom w:val="0"/>
      <w:divBdr>
        <w:top w:val="none" w:sz="0" w:space="0" w:color="auto"/>
        <w:left w:val="none" w:sz="0" w:space="0" w:color="auto"/>
        <w:bottom w:val="none" w:sz="0" w:space="0" w:color="auto"/>
        <w:right w:val="none" w:sz="0" w:space="0" w:color="auto"/>
      </w:divBdr>
    </w:div>
    <w:div w:id="1583372245">
      <w:bodyDiv w:val="1"/>
      <w:marLeft w:val="0"/>
      <w:marRight w:val="0"/>
      <w:marTop w:val="0"/>
      <w:marBottom w:val="0"/>
      <w:divBdr>
        <w:top w:val="none" w:sz="0" w:space="0" w:color="auto"/>
        <w:left w:val="none" w:sz="0" w:space="0" w:color="auto"/>
        <w:bottom w:val="none" w:sz="0" w:space="0" w:color="auto"/>
        <w:right w:val="none" w:sz="0" w:space="0" w:color="auto"/>
      </w:divBdr>
    </w:div>
    <w:div w:id="1586842610">
      <w:bodyDiv w:val="1"/>
      <w:marLeft w:val="0"/>
      <w:marRight w:val="0"/>
      <w:marTop w:val="0"/>
      <w:marBottom w:val="0"/>
      <w:divBdr>
        <w:top w:val="none" w:sz="0" w:space="0" w:color="auto"/>
        <w:left w:val="none" w:sz="0" w:space="0" w:color="auto"/>
        <w:bottom w:val="none" w:sz="0" w:space="0" w:color="auto"/>
        <w:right w:val="none" w:sz="0" w:space="0" w:color="auto"/>
      </w:divBdr>
    </w:div>
    <w:div w:id="1587612836">
      <w:bodyDiv w:val="1"/>
      <w:marLeft w:val="0"/>
      <w:marRight w:val="0"/>
      <w:marTop w:val="0"/>
      <w:marBottom w:val="0"/>
      <w:divBdr>
        <w:top w:val="none" w:sz="0" w:space="0" w:color="auto"/>
        <w:left w:val="none" w:sz="0" w:space="0" w:color="auto"/>
        <w:bottom w:val="none" w:sz="0" w:space="0" w:color="auto"/>
        <w:right w:val="none" w:sz="0" w:space="0" w:color="auto"/>
      </w:divBdr>
    </w:div>
    <w:div w:id="1595630759">
      <w:bodyDiv w:val="1"/>
      <w:marLeft w:val="0"/>
      <w:marRight w:val="0"/>
      <w:marTop w:val="0"/>
      <w:marBottom w:val="0"/>
      <w:divBdr>
        <w:top w:val="none" w:sz="0" w:space="0" w:color="auto"/>
        <w:left w:val="none" w:sz="0" w:space="0" w:color="auto"/>
        <w:bottom w:val="none" w:sz="0" w:space="0" w:color="auto"/>
        <w:right w:val="none" w:sz="0" w:space="0" w:color="auto"/>
      </w:divBdr>
    </w:div>
    <w:div w:id="1596329700">
      <w:bodyDiv w:val="1"/>
      <w:marLeft w:val="0"/>
      <w:marRight w:val="0"/>
      <w:marTop w:val="0"/>
      <w:marBottom w:val="0"/>
      <w:divBdr>
        <w:top w:val="none" w:sz="0" w:space="0" w:color="auto"/>
        <w:left w:val="none" w:sz="0" w:space="0" w:color="auto"/>
        <w:bottom w:val="none" w:sz="0" w:space="0" w:color="auto"/>
        <w:right w:val="none" w:sz="0" w:space="0" w:color="auto"/>
      </w:divBdr>
    </w:div>
    <w:div w:id="1599412092">
      <w:bodyDiv w:val="1"/>
      <w:marLeft w:val="0"/>
      <w:marRight w:val="0"/>
      <w:marTop w:val="0"/>
      <w:marBottom w:val="0"/>
      <w:divBdr>
        <w:top w:val="none" w:sz="0" w:space="0" w:color="auto"/>
        <w:left w:val="none" w:sz="0" w:space="0" w:color="auto"/>
        <w:bottom w:val="none" w:sz="0" w:space="0" w:color="auto"/>
        <w:right w:val="none" w:sz="0" w:space="0" w:color="auto"/>
      </w:divBdr>
    </w:div>
    <w:div w:id="1600261347">
      <w:bodyDiv w:val="1"/>
      <w:marLeft w:val="0"/>
      <w:marRight w:val="0"/>
      <w:marTop w:val="0"/>
      <w:marBottom w:val="0"/>
      <w:divBdr>
        <w:top w:val="none" w:sz="0" w:space="0" w:color="auto"/>
        <w:left w:val="none" w:sz="0" w:space="0" w:color="auto"/>
        <w:bottom w:val="none" w:sz="0" w:space="0" w:color="auto"/>
        <w:right w:val="none" w:sz="0" w:space="0" w:color="auto"/>
      </w:divBdr>
    </w:div>
    <w:div w:id="1601530114">
      <w:bodyDiv w:val="1"/>
      <w:marLeft w:val="0"/>
      <w:marRight w:val="0"/>
      <w:marTop w:val="0"/>
      <w:marBottom w:val="0"/>
      <w:divBdr>
        <w:top w:val="none" w:sz="0" w:space="0" w:color="auto"/>
        <w:left w:val="none" w:sz="0" w:space="0" w:color="auto"/>
        <w:bottom w:val="none" w:sz="0" w:space="0" w:color="auto"/>
        <w:right w:val="none" w:sz="0" w:space="0" w:color="auto"/>
      </w:divBdr>
    </w:div>
    <w:div w:id="1602643030">
      <w:bodyDiv w:val="1"/>
      <w:marLeft w:val="0"/>
      <w:marRight w:val="0"/>
      <w:marTop w:val="0"/>
      <w:marBottom w:val="0"/>
      <w:divBdr>
        <w:top w:val="none" w:sz="0" w:space="0" w:color="auto"/>
        <w:left w:val="none" w:sz="0" w:space="0" w:color="auto"/>
        <w:bottom w:val="none" w:sz="0" w:space="0" w:color="auto"/>
        <w:right w:val="none" w:sz="0" w:space="0" w:color="auto"/>
      </w:divBdr>
    </w:div>
    <w:div w:id="1604877036">
      <w:bodyDiv w:val="1"/>
      <w:marLeft w:val="0"/>
      <w:marRight w:val="0"/>
      <w:marTop w:val="0"/>
      <w:marBottom w:val="0"/>
      <w:divBdr>
        <w:top w:val="none" w:sz="0" w:space="0" w:color="auto"/>
        <w:left w:val="none" w:sz="0" w:space="0" w:color="auto"/>
        <w:bottom w:val="none" w:sz="0" w:space="0" w:color="auto"/>
        <w:right w:val="none" w:sz="0" w:space="0" w:color="auto"/>
      </w:divBdr>
    </w:div>
    <w:div w:id="1606689694">
      <w:bodyDiv w:val="1"/>
      <w:marLeft w:val="0"/>
      <w:marRight w:val="0"/>
      <w:marTop w:val="0"/>
      <w:marBottom w:val="0"/>
      <w:divBdr>
        <w:top w:val="none" w:sz="0" w:space="0" w:color="auto"/>
        <w:left w:val="none" w:sz="0" w:space="0" w:color="auto"/>
        <w:bottom w:val="none" w:sz="0" w:space="0" w:color="auto"/>
        <w:right w:val="none" w:sz="0" w:space="0" w:color="auto"/>
      </w:divBdr>
    </w:div>
    <w:div w:id="1607688445">
      <w:bodyDiv w:val="1"/>
      <w:marLeft w:val="0"/>
      <w:marRight w:val="0"/>
      <w:marTop w:val="0"/>
      <w:marBottom w:val="0"/>
      <w:divBdr>
        <w:top w:val="none" w:sz="0" w:space="0" w:color="auto"/>
        <w:left w:val="none" w:sz="0" w:space="0" w:color="auto"/>
        <w:bottom w:val="none" w:sz="0" w:space="0" w:color="auto"/>
        <w:right w:val="none" w:sz="0" w:space="0" w:color="auto"/>
      </w:divBdr>
    </w:div>
    <w:div w:id="1611086601">
      <w:bodyDiv w:val="1"/>
      <w:marLeft w:val="0"/>
      <w:marRight w:val="0"/>
      <w:marTop w:val="0"/>
      <w:marBottom w:val="0"/>
      <w:divBdr>
        <w:top w:val="none" w:sz="0" w:space="0" w:color="auto"/>
        <w:left w:val="none" w:sz="0" w:space="0" w:color="auto"/>
        <w:bottom w:val="none" w:sz="0" w:space="0" w:color="auto"/>
        <w:right w:val="none" w:sz="0" w:space="0" w:color="auto"/>
      </w:divBdr>
    </w:div>
    <w:div w:id="1611232616">
      <w:bodyDiv w:val="1"/>
      <w:marLeft w:val="0"/>
      <w:marRight w:val="0"/>
      <w:marTop w:val="0"/>
      <w:marBottom w:val="0"/>
      <w:divBdr>
        <w:top w:val="none" w:sz="0" w:space="0" w:color="auto"/>
        <w:left w:val="none" w:sz="0" w:space="0" w:color="auto"/>
        <w:bottom w:val="none" w:sz="0" w:space="0" w:color="auto"/>
        <w:right w:val="none" w:sz="0" w:space="0" w:color="auto"/>
      </w:divBdr>
    </w:div>
    <w:div w:id="1611356728">
      <w:bodyDiv w:val="1"/>
      <w:marLeft w:val="0"/>
      <w:marRight w:val="0"/>
      <w:marTop w:val="0"/>
      <w:marBottom w:val="0"/>
      <w:divBdr>
        <w:top w:val="none" w:sz="0" w:space="0" w:color="auto"/>
        <w:left w:val="none" w:sz="0" w:space="0" w:color="auto"/>
        <w:bottom w:val="none" w:sz="0" w:space="0" w:color="auto"/>
        <w:right w:val="none" w:sz="0" w:space="0" w:color="auto"/>
      </w:divBdr>
    </w:div>
    <w:div w:id="1612711867">
      <w:bodyDiv w:val="1"/>
      <w:marLeft w:val="0"/>
      <w:marRight w:val="0"/>
      <w:marTop w:val="0"/>
      <w:marBottom w:val="0"/>
      <w:divBdr>
        <w:top w:val="none" w:sz="0" w:space="0" w:color="auto"/>
        <w:left w:val="none" w:sz="0" w:space="0" w:color="auto"/>
        <w:bottom w:val="none" w:sz="0" w:space="0" w:color="auto"/>
        <w:right w:val="none" w:sz="0" w:space="0" w:color="auto"/>
      </w:divBdr>
    </w:div>
    <w:div w:id="1618491478">
      <w:bodyDiv w:val="1"/>
      <w:marLeft w:val="0"/>
      <w:marRight w:val="0"/>
      <w:marTop w:val="0"/>
      <w:marBottom w:val="0"/>
      <w:divBdr>
        <w:top w:val="none" w:sz="0" w:space="0" w:color="auto"/>
        <w:left w:val="none" w:sz="0" w:space="0" w:color="auto"/>
        <w:bottom w:val="none" w:sz="0" w:space="0" w:color="auto"/>
        <w:right w:val="none" w:sz="0" w:space="0" w:color="auto"/>
      </w:divBdr>
    </w:div>
    <w:div w:id="1621255206">
      <w:bodyDiv w:val="1"/>
      <w:marLeft w:val="0"/>
      <w:marRight w:val="0"/>
      <w:marTop w:val="0"/>
      <w:marBottom w:val="0"/>
      <w:divBdr>
        <w:top w:val="none" w:sz="0" w:space="0" w:color="auto"/>
        <w:left w:val="none" w:sz="0" w:space="0" w:color="auto"/>
        <w:bottom w:val="none" w:sz="0" w:space="0" w:color="auto"/>
        <w:right w:val="none" w:sz="0" w:space="0" w:color="auto"/>
      </w:divBdr>
    </w:div>
    <w:div w:id="1622110983">
      <w:bodyDiv w:val="1"/>
      <w:marLeft w:val="0"/>
      <w:marRight w:val="0"/>
      <w:marTop w:val="0"/>
      <w:marBottom w:val="0"/>
      <w:divBdr>
        <w:top w:val="none" w:sz="0" w:space="0" w:color="auto"/>
        <w:left w:val="none" w:sz="0" w:space="0" w:color="auto"/>
        <w:bottom w:val="none" w:sz="0" w:space="0" w:color="auto"/>
        <w:right w:val="none" w:sz="0" w:space="0" w:color="auto"/>
      </w:divBdr>
    </w:div>
    <w:div w:id="1623459150">
      <w:bodyDiv w:val="1"/>
      <w:marLeft w:val="0"/>
      <w:marRight w:val="0"/>
      <w:marTop w:val="0"/>
      <w:marBottom w:val="0"/>
      <w:divBdr>
        <w:top w:val="none" w:sz="0" w:space="0" w:color="auto"/>
        <w:left w:val="none" w:sz="0" w:space="0" w:color="auto"/>
        <w:bottom w:val="none" w:sz="0" w:space="0" w:color="auto"/>
        <w:right w:val="none" w:sz="0" w:space="0" w:color="auto"/>
      </w:divBdr>
    </w:div>
    <w:div w:id="1623804639">
      <w:bodyDiv w:val="1"/>
      <w:marLeft w:val="0"/>
      <w:marRight w:val="0"/>
      <w:marTop w:val="0"/>
      <w:marBottom w:val="0"/>
      <w:divBdr>
        <w:top w:val="none" w:sz="0" w:space="0" w:color="auto"/>
        <w:left w:val="none" w:sz="0" w:space="0" w:color="auto"/>
        <w:bottom w:val="none" w:sz="0" w:space="0" w:color="auto"/>
        <w:right w:val="none" w:sz="0" w:space="0" w:color="auto"/>
      </w:divBdr>
    </w:div>
    <w:div w:id="1623875063">
      <w:bodyDiv w:val="1"/>
      <w:marLeft w:val="0"/>
      <w:marRight w:val="0"/>
      <w:marTop w:val="0"/>
      <w:marBottom w:val="0"/>
      <w:divBdr>
        <w:top w:val="none" w:sz="0" w:space="0" w:color="auto"/>
        <w:left w:val="none" w:sz="0" w:space="0" w:color="auto"/>
        <w:bottom w:val="none" w:sz="0" w:space="0" w:color="auto"/>
        <w:right w:val="none" w:sz="0" w:space="0" w:color="auto"/>
      </w:divBdr>
    </w:div>
    <w:div w:id="1624996274">
      <w:bodyDiv w:val="1"/>
      <w:marLeft w:val="0"/>
      <w:marRight w:val="0"/>
      <w:marTop w:val="0"/>
      <w:marBottom w:val="0"/>
      <w:divBdr>
        <w:top w:val="none" w:sz="0" w:space="0" w:color="auto"/>
        <w:left w:val="none" w:sz="0" w:space="0" w:color="auto"/>
        <w:bottom w:val="none" w:sz="0" w:space="0" w:color="auto"/>
        <w:right w:val="none" w:sz="0" w:space="0" w:color="auto"/>
      </w:divBdr>
    </w:div>
    <w:div w:id="1625500439">
      <w:bodyDiv w:val="1"/>
      <w:marLeft w:val="0"/>
      <w:marRight w:val="0"/>
      <w:marTop w:val="0"/>
      <w:marBottom w:val="0"/>
      <w:divBdr>
        <w:top w:val="none" w:sz="0" w:space="0" w:color="auto"/>
        <w:left w:val="none" w:sz="0" w:space="0" w:color="auto"/>
        <w:bottom w:val="none" w:sz="0" w:space="0" w:color="auto"/>
        <w:right w:val="none" w:sz="0" w:space="0" w:color="auto"/>
      </w:divBdr>
    </w:div>
    <w:div w:id="1626424892">
      <w:bodyDiv w:val="1"/>
      <w:marLeft w:val="0"/>
      <w:marRight w:val="0"/>
      <w:marTop w:val="0"/>
      <w:marBottom w:val="0"/>
      <w:divBdr>
        <w:top w:val="none" w:sz="0" w:space="0" w:color="auto"/>
        <w:left w:val="none" w:sz="0" w:space="0" w:color="auto"/>
        <w:bottom w:val="none" w:sz="0" w:space="0" w:color="auto"/>
        <w:right w:val="none" w:sz="0" w:space="0" w:color="auto"/>
      </w:divBdr>
    </w:div>
    <w:div w:id="1629361849">
      <w:bodyDiv w:val="1"/>
      <w:marLeft w:val="0"/>
      <w:marRight w:val="0"/>
      <w:marTop w:val="0"/>
      <w:marBottom w:val="0"/>
      <w:divBdr>
        <w:top w:val="none" w:sz="0" w:space="0" w:color="auto"/>
        <w:left w:val="none" w:sz="0" w:space="0" w:color="auto"/>
        <w:bottom w:val="none" w:sz="0" w:space="0" w:color="auto"/>
        <w:right w:val="none" w:sz="0" w:space="0" w:color="auto"/>
      </w:divBdr>
    </w:div>
    <w:div w:id="1631596218">
      <w:bodyDiv w:val="1"/>
      <w:marLeft w:val="0"/>
      <w:marRight w:val="0"/>
      <w:marTop w:val="0"/>
      <w:marBottom w:val="0"/>
      <w:divBdr>
        <w:top w:val="none" w:sz="0" w:space="0" w:color="auto"/>
        <w:left w:val="none" w:sz="0" w:space="0" w:color="auto"/>
        <w:bottom w:val="none" w:sz="0" w:space="0" w:color="auto"/>
        <w:right w:val="none" w:sz="0" w:space="0" w:color="auto"/>
      </w:divBdr>
    </w:div>
    <w:div w:id="1632437683">
      <w:bodyDiv w:val="1"/>
      <w:marLeft w:val="0"/>
      <w:marRight w:val="0"/>
      <w:marTop w:val="0"/>
      <w:marBottom w:val="0"/>
      <w:divBdr>
        <w:top w:val="none" w:sz="0" w:space="0" w:color="auto"/>
        <w:left w:val="none" w:sz="0" w:space="0" w:color="auto"/>
        <w:bottom w:val="none" w:sz="0" w:space="0" w:color="auto"/>
        <w:right w:val="none" w:sz="0" w:space="0" w:color="auto"/>
      </w:divBdr>
    </w:div>
    <w:div w:id="1632712946">
      <w:bodyDiv w:val="1"/>
      <w:marLeft w:val="0"/>
      <w:marRight w:val="0"/>
      <w:marTop w:val="0"/>
      <w:marBottom w:val="0"/>
      <w:divBdr>
        <w:top w:val="none" w:sz="0" w:space="0" w:color="auto"/>
        <w:left w:val="none" w:sz="0" w:space="0" w:color="auto"/>
        <w:bottom w:val="none" w:sz="0" w:space="0" w:color="auto"/>
        <w:right w:val="none" w:sz="0" w:space="0" w:color="auto"/>
      </w:divBdr>
    </w:div>
    <w:div w:id="1634822289">
      <w:bodyDiv w:val="1"/>
      <w:marLeft w:val="0"/>
      <w:marRight w:val="0"/>
      <w:marTop w:val="0"/>
      <w:marBottom w:val="0"/>
      <w:divBdr>
        <w:top w:val="none" w:sz="0" w:space="0" w:color="auto"/>
        <w:left w:val="none" w:sz="0" w:space="0" w:color="auto"/>
        <w:bottom w:val="none" w:sz="0" w:space="0" w:color="auto"/>
        <w:right w:val="none" w:sz="0" w:space="0" w:color="auto"/>
      </w:divBdr>
    </w:div>
    <w:div w:id="1637030350">
      <w:bodyDiv w:val="1"/>
      <w:marLeft w:val="0"/>
      <w:marRight w:val="0"/>
      <w:marTop w:val="0"/>
      <w:marBottom w:val="0"/>
      <w:divBdr>
        <w:top w:val="none" w:sz="0" w:space="0" w:color="auto"/>
        <w:left w:val="none" w:sz="0" w:space="0" w:color="auto"/>
        <w:bottom w:val="none" w:sz="0" w:space="0" w:color="auto"/>
        <w:right w:val="none" w:sz="0" w:space="0" w:color="auto"/>
      </w:divBdr>
    </w:div>
    <w:div w:id="1637369900">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2273438">
      <w:bodyDiv w:val="1"/>
      <w:marLeft w:val="0"/>
      <w:marRight w:val="0"/>
      <w:marTop w:val="0"/>
      <w:marBottom w:val="0"/>
      <w:divBdr>
        <w:top w:val="none" w:sz="0" w:space="0" w:color="auto"/>
        <w:left w:val="none" w:sz="0" w:space="0" w:color="auto"/>
        <w:bottom w:val="none" w:sz="0" w:space="0" w:color="auto"/>
        <w:right w:val="none" w:sz="0" w:space="0" w:color="auto"/>
      </w:divBdr>
    </w:div>
    <w:div w:id="1643536515">
      <w:bodyDiv w:val="1"/>
      <w:marLeft w:val="0"/>
      <w:marRight w:val="0"/>
      <w:marTop w:val="0"/>
      <w:marBottom w:val="0"/>
      <w:divBdr>
        <w:top w:val="none" w:sz="0" w:space="0" w:color="auto"/>
        <w:left w:val="none" w:sz="0" w:space="0" w:color="auto"/>
        <w:bottom w:val="none" w:sz="0" w:space="0" w:color="auto"/>
        <w:right w:val="none" w:sz="0" w:space="0" w:color="auto"/>
      </w:divBdr>
    </w:div>
    <w:div w:id="1643541844">
      <w:bodyDiv w:val="1"/>
      <w:marLeft w:val="0"/>
      <w:marRight w:val="0"/>
      <w:marTop w:val="0"/>
      <w:marBottom w:val="0"/>
      <w:divBdr>
        <w:top w:val="none" w:sz="0" w:space="0" w:color="auto"/>
        <w:left w:val="none" w:sz="0" w:space="0" w:color="auto"/>
        <w:bottom w:val="none" w:sz="0" w:space="0" w:color="auto"/>
        <w:right w:val="none" w:sz="0" w:space="0" w:color="auto"/>
      </w:divBdr>
    </w:div>
    <w:div w:id="1644848394">
      <w:bodyDiv w:val="1"/>
      <w:marLeft w:val="0"/>
      <w:marRight w:val="0"/>
      <w:marTop w:val="0"/>
      <w:marBottom w:val="0"/>
      <w:divBdr>
        <w:top w:val="none" w:sz="0" w:space="0" w:color="auto"/>
        <w:left w:val="none" w:sz="0" w:space="0" w:color="auto"/>
        <w:bottom w:val="none" w:sz="0" w:space="0" w:color="auto"/>
        <w:right w:val="none" w:sz="0" w:space="0" w:color="auto"/>
      </w:divBdr>
    </w:div>
    <w:div w:id="1646156958">
      <w:bodyDiv w:val="1"/>
      <w:marLeft w:val="0"/>
      <w:marRight w:val="0"/>
      <w:marTop w:val="0"/>
      <w:marBottom w:val="0"/>
      <w:divBdr>
        <w:top w:val="none" w:sz="0" w:space="0" w:color="auto"/>
        <w:left w:val="none" w:sz="0" w:space="0" w:color="auto"/>
        <w:bottom w:val="none" w:sz="0" w:space="0" w:color="auto"/>
        <w:right w:val="none" w:sz="0" w:space="0" w:color="auto"/>
      </w:divBdr>
    </w:div>
    <w:div w:id="1646273758">
      <w:bodyDiv w:val="1"/>
      <w:marLeft w:val="0"/>
      <w:marRight w:val="0"/>
      <w:marTop w:val="0"/>
      <w:marBottom w:val="0"/>
      <w:divBdr>
        <w:top w:val="none" w:sz="0" w:space="0" w:color="auto"/>
        <w:left w:val="none" w:sz="0" w:space="0" w:color="auto"/>
        <w:bottom w:val="none" w:sz="0" w:space="0" w:color="auto"/>
        <w:right w:val="none" w:sz="0" w:space="0" w:color="auto"/>
      </w:divBdr>
    </w:div>
    <w:div w:id="1648363829">
      <w:bodyDiv w:val="1"/>
      <w:marLeft w:val="0"/>
      <w:marRight w:val="0"/>
      <w:marTop w:val="0"/>
      <w:marBottom w:val="0"/>
      <w:divBdr>
        <w:top w:val="none" w:sz="0" w:space="0" w:color="auto"/>
        <w:left w:val="none" w:sz="0" w:space="0" w:color="auto"/>
        <w:bottom w:val="none" w:sz="0" w:space="0" w:color="auto"/>
        <w:right w:val="none" w:sz="0" w:space="0" w:color="auto"/>
      </w:divBdr>
    </w:div>
    <w:div w:id="1653872822">
      <w:bodyDiv w:val="1"/>
      <w:marLeft w:val="0"/>
      <w:marRight w:val="0"/>
      <w:marTop w:val="0"/>
      <w:marBottom w:val="0"/>
      <w:divBdr>
        <w:top w:val="none" w:sz="0" w:space="0" w:color="auto"/>
        <w:left w:val="none" w:sz="0" w:space="0" w:color="auto"/>
        <w:bottom w:val="none" w:sz="0" w:space="0" w:color="auto"/>
        <w:right w:val="none" w:sz="0" w:space="0" w:color="auto"/>
      </w:divBdr>
    </w:div>
    <w:div w:id="1656454024">
      <w:bodyDiv w:val="1"/>
      <w:marLeft w:val="0"/>
      <w:marRight w:val="0"/>
      <w:marTop w:val="0"/>
      <w:marBottom w:val="0"/>
      <w:divBdr>
        <w:top w:val="none" w:sz="0" w:space="0" w:color="auto"/>
        <w:left w:val="none" w:sz="0" w:space="0" w:color="auto"/>
        <w:bottom w:val="none" w:sz="0" w:space="0" w:color="auto"/>
        <w:right w:val="none" w:sz="0" w:space="0" w:color="auto"/>
      </w:divBdr>
    </w:div>
    <w:div w:id="1656836117">
      <w:bodyDiv w:val="1"/>
      <w:marLeft w:val="0"/>
      <w:marRight w:val="0"/>
      <w:marTop w:val="0"/>
      <w:marBottom w:val="0"/>
      <w:divBdr>
        <w:top w:val="none" w:sz="0" w:space="0" w:color="auto"/>
        <w:left w:val="none" w:sz="0" w:space="0" w:color="auto"/>
        <w:bottom w:val="none" w:sz="0" w:space="0" w:color="auto"/>
        <w:right w:val="none" w:sz="0" w:space="0" w:color="auto"/>
      </w:divBdr>
    </w:div>
    <w:div w:id="1657415178">
      <w:bodyDiv w:val="1"/>
      <w:marLeft w:val="0"/>
      <w:marRight w:val="0"/>
      <w:marTop w:val="0"/>
      <w:marBottom w:val="0"/>
      <w:divBdr>
        <w:top w:val="none" w:sz="0" w:space="0" w:color="auto"/>
        <w:left w:val="none" w:sz="0" w:space="0" w:color="auto"/>
        <w:bottom w:val="none" w:sz="0" w:space="0" w:color="auto"/>
        <w:right w:val="none" w:sz="0" w:space="0" w:color="auto"/>
      </w:divBdr>
    </w:div>
    <w:div w:id="1658221630">
      <w:bodyDiv w:val="1"/>
      <w:marLeft w:val="0"/>
      <w:marRight w:val="0"/>
      <w:marTop w:val="0"/>
      <w:marBottom w:val="0"/>
      <w:divBdr>
        <w:top w:val="none" w:sz="0" w:space="0" w:color="auto"/>
        <w:left w:val="none" w:sz="0" w:space="0" w:color="auto"/>
        <w:bottom w:val="none" w:sz="0" w:space="0" w:color="auto"/>
        <w:right w:val="none" w:sz="0" w:space="0" w:color="auto"/>
      </w:divBdr>
    </w:div>
    <w:div w:id="1663580852">
      <w:bodyDiv w:val="1"/>
      <w:marLeft w:val="0"/>
      <w:marRight w:val="0"/>
      <w:marTop w:val="0"/>
      <w:marBottom w:val="0"/>
      <w:divBdr>
        <w:top w:val="none" w:sz="0" w:space="0" w:color="auto"/>
        <w:left w:val="none" w:sz="0" w:space="0" w:color="auto"/>
        <w:bottom w:val="none" w:sz="0" w:space="0" w:color="auto"/>
        <w:right w:val="none" w:sz="0" w:space="0" w:color="auto"/>
      </w:divBdr>
    </w:div>
    <w:div w:id="1663656199">
      <w:bodyDiv w:val="1"/>
      <w:marLeft w:val="0"/>
      <w:marRight w:val="0"/>
      <w:marTop w:val="0"/>
      <w:marBottom w:val="0"/>
      <w:divBdr>
        <w:top w:val="none" w:sz="0" w:space="0" w:color="auto"/>
        <w:left w:val="none" w:sz="0" w:space="0" w:color="auto"/>
        <w:bottom w:val="none" w:sz="0" w:space="0" w:color="auto"/>
        <w:right w:val="none" w:sz="0" w:space="0" w:color="auto"/>
      </w:divBdr>
    </w:div>
    <w:div w:id="1668441415">
      <w:bodyDiv w:val="1"/>
      <w:marLeft w:val="0"/>
      <w:marRight w:val="0"/>
      <w:marTop w:val="0"/>
      <w:marBottom w:val="0"/>
      <w:divBdr>
        <w:top w:val="none" w:sz="0" w:space="0" w:color="auto"/>
        <w:left w:val="none" w:sz="0" w:space="0" w:color="auto"/>
        <w:bottom w:val="none" w:sz="0" w:space="0" w:color="auto"/>
        <w:right w:val="none" w:sz="0" w:space="0" w:color="auto"/>
      </w:divBdr>
    </w:div>
    <w:div w:id="1669018479">
      <w:bodyDiv w:val="1"/>
      <w:marLeft w:val="0"/>
      <w:marRight w:val="0"/>
      <w:marTop w:val="0"/>
      <w:marBottom w:val="0"/>
      <w:divBdr>
        <w:top w:val="none" w:sz="0" w:space="0" w:color="auto"/>
        <w:left w:val="none" w:sz="0" w:space="0" w:color="auto"/>
        <w:bottom w:val="none" w:sz="0" w:space="0" w:color="auto"/>
        <w:right w:val="none" w:sz="0" w:space="0" w:color="auto"/>
      </w:divBdr>
    </w:div>
    <w:div w:id="1669868918">
      <w:bodyDiv w:val="1"/>
      <w:marLeft w:val="0"/>
      <w:marRight w:val="0"/>
      <w:marTop w:val="0"/>
      <w:marBottom w:val="0"/>
      <w:divBdr>
        <w:top w:val="none" w:sz="0" w:space="0" w:color="auto"/>
        <w:left w:val="none" w:sz="0" w:space="0" w:color="auto"/>
        <w:bottom w:val="none" w:sz="0" w:space="0" w:color="auto"/>
        <w:right w:val="none" w:sz="0" w:space="0" w:color="auto"/>
      </w:divBdr>
    </w:div>
    <w:div w:id="1672952747">
      <w:bodyDiv w:val="1"/>
      <w:marLeft w:val="0"/>
      <w:marRight w:val="0"/>
      <w:marTop w:val="0"/>
      <w:marBottom w:val="0"/>
      <w:divBdr>
        <w:top w:val="none" w:sz="0" w:space="0" w:color="auto"/>
        <w:left w:val="none" w:sz="0" w:space="0" w:color="auto"/>
        <w:bottom w:val="none" w:sz="0" w:space="0" w:color="auto"/>
        <w:right w:val="none" w:sz="0" w:space="0" w:color="auto"/>
      </w:divBdr>
    </w:div>
    <w:div w:id="1674333457">
      <w:bodyDiv w:val="1"/>
      <w:marLeft w:val="0"/>
      <w:marRight w:val="0"/>
      <w:marTop w:val="0"/>
      <w:marBottom w:val="0"/>
      <w:divBdr>
        <w:top w:val="none" w:sz="0" w:space="0" w:color="auto"/>
        <w:left w:val="none" w:sz="0" w:space="0" w:color="auto"/>
        <w:bottom w:val="none" w:sz="0" w:space="0" w:color="auto"/>
        <w:right w:val="none" w:sz="0" w:space="0" w:color="auto"/>
      </w:divBdr>
    </w:div>
    <w:div w:id="1675109848">
      <w:bodyDiv w:val="1"/>
      <w:marLeft w:val="0"/>
      <w:marRight w:val="0"/>
      <w:marTop w:val="0"/>
      <w:marBottom w:val="0"/>
      <w:divBdr>
        <w:top w:val="none" w:sz="0" w:space="0" w:color="auto"/>
        <w:left w:val="none" w:sz="0" w:space="0" w:color="auto"/>
        <w:bottom w:val="none" w:sz="0" w:space="0" w:color="auto"/>
        <w:right w:val="none" w:sz="0" w:space="0" w:color="auto"/>
      </w:divBdr>
    </w:div>
    <w:div w:id="1676108945">
      <w:bodyDiv w:val="1"/>
      <w:marLeft w:val="0"/>
      <w:marRight w:val="0"/>
      <w:marTop w:val="0"/>
      <w:marBottom w:val="0"/>
      <w:divBdr>
        <w:top w:val="none" w:sz="0" w:space="0" w:color="auto"/>
        <w:left w:val="none" w:sz="0" w:space="0" w:color="auto"/>
        <w:bottom w:val="none" w:sz="0" w:space="0" w:color="auto"/>
        <w:right w:val="none" w:sz="0" w:space="0" w:color="auto"/>
      </w:divBdr>
    </w:div>
    <w:div w:id="1682588753">
      <w:bodyDiv w:val="1"/>
      <w:marLeft w:val="0"/>
      <w:marRight w:val="0"/>
      <w:marTop w:val="0"/>
      <w:marBottom w:val="0"/>
      <w:divBdr>
        <w:top w:val="none" w:sz="0" w:space="0" w:color="auto"/>
        <w:left w:val="none" w:sz="0" w:space="0" w:color="auto"/>
        <w:bottom w:val="none" w:sz="0" w:space="0" w:color="auto"/>
        <w:right w:val="none" w:sz="0" w:space="0" w:color="auto"/>
      </w:divBdr>
    </w:div>
    <w:div w:id="1685135320">
      <w:bodyDiv w:val="1"/>
      <w:marLeft w:val="0"/>
      <w:marRight w:val="0"/>
      <w:marTop w:val="0"/>
      <w:marBottom w:val="0"/>
      <w:divBdr>
        <w:top w:val="none" w:sz="0" w:space="0" w:color="auto"/>
        <w:left w:val="none" w:sz="0" w:space="0" w:color="auto"/>
        <w:bottom w:val="none" w:sz="0" w:space="0" w:color="auto"/>
        <w:right w:val="none" w:sz="0" w:space="0" w:color="auto"/>
      </w:divBdr>
    </w:div>
    <w:div w:id="1685325505">
      <w:bodyDiv w:val="1"/>
      <w:marLeft w:val="0"/>
      <w:marRight w:val="0"/>
      <w:marTop w:val="0"/>
      <w:marBottom w:val="0"/>
      <w:divBdr>
        <w:top w:val="none" w:sz="0" w:space="0" w:color="auto"/>
        <w:left w:val="none" w:sz="0" w:space="0" w:color="auto"/>
        <w:bottom w:val="none" w:sz="0" w:space="0" w:color="auto"/>
        <w:right w:val="none" w:sz="0" w:space="0" w:color="auto"/>
      </w:divBdr>
    </w:div>
    <w:div w:id="1687706371">
      <w:bodyDiv w:val="1"/>
      <w:marLeft w:val="0"/>
      <w:marRight w:val="0"/>
      <w:marTop w:val="0"/>
      <w:marBottom w:val="0"/>
      <w:divBdr>
        <w:top w:val="none" w:sz="0" w:space="0" w:color="auto"/>
        <w:left w:val="none" w:sz="0" w:space="0" w:color="auto"/>
        <w:bottom w:val="none" w:sz="0" w:space="0" w:color="auto"/>
        <w:right w:val="none" w:sz="0" w:space="0" w:color="auto"/>
      </w:divBdr>
    </w:div>
    <w:div w:id="1691106320">
      <w:bodyDiv w:val="1"/>
      <w:marLeft w:val="0"/>
      <w:marRight w:val="0"/>
      <w:marTop w:val="0"/>
      <w:marBottom w:val="0"/>
      <w:divBdr>
        <w:top w:val="none" w:sz="0" w:space="0" w:color="auto"/>
        <w:left w:val="none" w:sz="0" w:space="0" w:color="auto"/>
        <w:bottom w:val="none" w:sz="0" w:space="0" w:color="auto"/>
        <w:right w:val="none" w:sz="0" w:space="0" w:color="auto"/>
      </w:divBdr>
    </w:div>
    <w:div w:id="1691757992">
      <w:bodyDiv w:val="1"/>
      <w:marLeft w:val="0"/>
      <w:marRight w:val="0"/>
      <w:marTop w:val="0"/>
      <w:marBottom w:val="0"/>
      <w:divBdr>
        <w:top w:val="none" w:sz="0" w:space="0" w:color="auto"/>
        <w:left w:val="none" w:sz="0" w:space="0" w:color="auto"/>
        <w:bottom w:val="none" w:sz="0" w:space="0" w:color="auto"/>
        <w:right w:val="none" w:sz="0" w:space="0" w:color="auto"/>
      </w:divBdr>
    </w:div>
    <w:div w:id="1691831833">
      <w:bodyDiv w:val="1"/>
      <w:marLeft w:val="0"/>
      <w:marRight w:val="0"/>
      <w:marTop w:val="0"/>
      <w:marBottom w:val="0"/>
      <w:divBdr>
        <w:top w:val="none" w:sz="0" w:space="0" w:color="auto"/>
        <w:left w:val="none" w:sz="0" w:space="0" w:color="auto"/>
        <w:bottom w:val="none" w:sz="0" w:space="0" w:color="auto"/>
        <w:right w:val="none" w:sz="0" w:space="0" w:color="auto"/>
      </w:divBdr>
    </w:div>
    <w:div w:id="1696270398">
      <w:bodyDiv w:val="1"/>
      <w:marLeft w:val="0"/>
      <w:marRight w:val="0"/>
      <w:marTop w:val="0"/>
      <w:marBottom w:val="0"/>
      <w:divBdr>
        <w:top w:val="none" w:sz="0" w:space="0" w:color="auto"/>
        <w:left w:val="none" w:sz="0" w:space="0" w:color="auto"/>
        <w:bottom w:val="none" w:sz="0" w:space="0" w:color="auto"/>
        <w:right w:val="none" w:sz="0" w:space="0" w:color="auto"/>
      </w:divBdr>
    </w:div>
    <w:div w:id="1696343078">
      <w:bodyDiv w:val="1"/>
      <w:marLeft w:val="0"/>
      <w:marRight w:val="0"/>
      <w:marTop w:val="0"/>
      <w:marBottom w:val="0"/>
      <w:divBdr>
        <w:top w:val="none" w:sz="0" w:space="0" w:color="auto"/>
        <w:left w:val="none" w:sz="0" w:space="0" w:color="auto"/>
        <w:bottom w:val="none" w:sz="0" w:space="0" w:color="auto"/>
        <w:right w:val="none" w:sz="0" w:space="0" w:color="auto"/>
      </w:divBdr>
    </w:div>
    <w:div w:id="1697732261">
      <w:bodyDiv w:val="1"/>
      <w:marLeft w:val="0"/>
      <w:marRight w:val="0"/>
      <w:marTop w:val="0"/>
      <w:marBottom w:val="0"/>
      <w:divBdr>
        <w:top w:val="none" w:sz="0" w:space="0" w:color="auto"/>
        <w:left w:val="none" w:sz="0" w:space="0" w:color="auto"/>
        <w:bottom w:val="none" w:sz="0" w:space="0" w:color="auto"/>
        <w:right w:val="none" w:sz="0" w:space="0" w:color="auto"/>
      </w:divBdr>
    </w:div>
    <w:div w:id="1700549061">
      <w:bodyDiv w:val="1"/>
      <w:marLeft w:val="0"/>
      <w:marRight w:val="0"/>
      <w:marTop w:val="0"/>
      <w:marBottom w:val="0"/>
      <w:divBdr>
        <w:top w:val="none" w:sz="0" w:space="0" w:color="auto"/>
        <w:left w:val="none" w:sz="0" w:space="0" w:color="auto"/>
        <w:bottom w:val="none" w:sz="0" w:space="0" w:color="auto"/>
        <w:right w:val="none" w:sz="0" w:space="0" w:color="auto"/>
      </w:divBdr>
    </w:div>
    <w:div w:id="1701977484">
      <w:bodyDiv w:val="1"/>
      <w:marLeft w:val="0"/>
      <w:marRight w:val="0"/>
      <w:marTop w:val="0"/>
      <w:marBottom w:val="0"/>
      <w:divBdr>
        <w:top w:val="none" w:sz="0" w:space="0" w:color="auto"/>
        <w:left w:val="none" w:sz="0" w:space="0" w:color="auto"/>
        <w:bottom w:val="none" w:sz="0" w:space="0" w:color="auto"/>
        <w:right w:val="none" w:sz="0" w:space="0" w:color="auto"/>
      </w:divBdr>
    </w:div>
    <w:div w:id="1703019827">
      <w:bodyDiv w:val="1"/>
      <w:marLeft w:val="0"/>
      <w:marRight w:val="0"/>
      <w:marTop w:val="0"/>
      <w:marBottom w:val="0"/>
      <w:divBdr>
        <w:top w:val="none" w:sz="0" w:space="0" w:color="auto"/>
        <w:left w:val="none" w:sz="0" w:space="0" w:color="auto"/>
        <w:bottom w:val="none" w:sz="0" w:space="0" w:color="auto"/>
        <w:right w:val="none" w:sz="0" w:space="0" w:color="auto"/>
      </w:divBdr>
    </w:div>
    <w:div w:id="1703237857">
      <w:bodyDiv w:val="1"/>
      <w:marLeft w:val="0"/>
      <w:marRight w:val="0"/>
      <w:marTop w:val="0"/>
      <w:marBottom w:val="0"/>
      <w:divBdr>
        <w:top w:val="none" w:sz="0" w:space="0" w:color="auto"/>
        <w:left w:val="none" w:sz="0" w:space="0" w:color="auto"/>
        <w:bottom w:val="none" w:sz="0" w:space="0" w:color="auto"/>
        <w:right w:val="none" w:sz="0" w:space="0" w:color="auto"/>
      </w:divBdr>
    </w:div>
    <w:div w:id="1705213237">
      <w:bodyDiv w:val="1"/>
      <w:marLeft w:val="0"/>
      <w:marRight w:val="0"/>
      <w:marTop w:val="0"/>
      <w:marBottom w:val="0"/>
      <w:divBdr>
        <w:top w:val="none" w:sz="0" w:space="0" w:color="auto"/>
        <w:left w:val="none" w:sz="0" w:space="0" w:color="auto"/>
        <w:bottom w:val="none" w:sz="0" w:space="0" w:color="auto"/>
        <w:right w:val="none" w:sz="0" w:space="0" w:color="auto"/>
      </w:divBdr>
    </w:div>
    <w:div w:id="1707560682">
      <w:bodyDiv w:val="1"/>
      <w:marLeft w:val="0"/>
      <w:marRight w:val="0"/>
      <w:marTop w:val="0"/>
      <w:marBottom w:val="0"/>
      <w:divBdr>
        <w:top w:val="none" w:sz="0" w:space="0" w:color="auto"/>
        <w:left w:val="none" w:sz="0" w:space="0" w:color="auto"/>
        <w:bottom w:val="none" w:sz="0" w:space="0" w:color="auto"/>
        <w:right w:val="none" w:sz="0" w:space="0" w:color="auto"/>
      </w:divBdr>
    </w:div>
    <w:div w:id="1708288981">
      <w:bodyDiv w:val="1"/>
      <w:marLeft w:val="0"/>
      <w:marRight w:val="0"/>
      <w:marTop w:val="0"/>
      <w:marBottom w:val="0"/>
      <w:divBdr>
        <w:top w:val="none" w:sz="0" w:space="0" w:color="auto"/>
        <w:left w:val="none" w:sz="0" w:space="0" w:color="auto"/>
        <w:bottom w:val="none" w:sz="0" w:space="0" w:color="auto"/>
        <w:right w:val="none" w:sz="0" w:space="0" w:color="auto"/>
      </w:divBdr>
    </w:div>
    <w:div w:id="1708331967">
      <w:bodyDiv w:val="1"/>
      <w:marLeft w:val="0"/>
      <w:marRight w:val="0"/>
      <w:marTop w:val="0"/>
      <w:marBottom w:val="0"/>
      <w:divBdr>
        <w:top w:val="none" w:sz="0" w:space="0" w:color="auto"/>
        <w:left w:val="none" w:sz="0" w:space="0" w:color="auto"/>
        <w:bottom w:val="none" w:sz="0" w:space="0" w:color="auto"/>
        <w:right w:val="none" w:sz="0" w:space="0" w:color="auto"/>
      </w:divBdr>
    </w:div>
    <w:div w:id="1709603454">
      <w:bodyDiv w:val="1"/>
      <w:marLeft w:val="0"/>
      <w:marRight w:val="0"/>
      <w:marTop w:val="0"/>
      <w:marBottom w:val="0"/>
      <w:divBdr>
        <w:top w:val="none" w:sz="0" w:space="0" w:color="auto"/>
        <w:left w:val="none" w:sz="0" w:space="0" w:color="auto"/>
        <w:bottom w:val="none" w:sz="0" w:space="0" w:color="auto"/>
        <w:right w:val="none" w:sz="0" w:space="0" w:color="auto"/>
      </w:divBdr>
    </w:div>
    <w:div w:id="1709834248">
      <w:bodyDiv w:val="1"/>
      <w:marLeft w:val="0"/>
      <w:marRight w:val="0"/>
      <w:marTop w:val="0"/>
      <w:marBottom w:val="0"/>
      <w:divBdr>
        <w:top w:val="none" w:sz="0" w:space="0" w:color="auto"/>
        <w:left w:val="none" w:sz="0" w:space="0" w:color="auto"/>
        <w:bottom w:val="none" w:sz="0" w:space="0" w:color="auto"/>
        <w:right w:val="none" w:sz="0" w:space="0" w:color="auto"/>
      </w:divBdr>
    </w:div>
    <w:div w:id="1709986392">
      <w:bodyDiv w:val="1"/>
      <w:marLeft w:val="0"/>
      <w:marRight w:val="0"/>
      <w:marTop w:val="0"/>
      <w:marBottom w:val="0"/>
      <w:divBdr>
        <w:top w:val="none" w:sz="0" w:space="0" w:color="auto"/>
        <w:left w:val="none" w:sz="0" w:space="0" w:color="auto"/>
        <w:bottom w:val="none" w:sz="0" w:space="0" w:color="auto"/>
        <w:right w:val="none" w:sz="0" w:space="0" w:color="auto"/>
      </w:divBdr>
    </w:div>
    <w:div w:id="1713845162">
      <w:bodyDiv w:val="1"/>
      <w:marLeft w:val="0"/>
      <w:marRight w:val="0"/>
      <w:marTop w:val="0"/>
      <w:marBottom w:val="0"/>
      <w:divBdr>
        <w:top w:val="none" w:sz="0" w:space="0" w:color="auto"/>
        <w:left w:val="none" w:sz="0" w:space="0" w:color="auto"/>
        <w:bottom w:val="none" w:sz="0" w:space="0" w:color="auto"/>
        <w:right w:val="none" w:sz="0" w:space="0" w:color="auto"/>
      </w:divBdr>
    </w:div>
    <w:div w:id="1715040981">
      <w:bodyDiv w:val="1"/>
      <w:marLeft w:val="0"/>
      <w:marRight w:val="0"/>
      <w:marTop w:val="0"/>
      <w:marBottom w:val="0"/>
      <w:divBdr>
        <w:top w:val="none" w:sz="0" w:space="0" w:color="auto"/>
        <w:left w:val="none" w:sz="0" w:space="0" w:color="auto"/>
        <w:bottom w:val="none" w:sz="0" w:space="0" w:color="auto"/>
        <w:right w:val="none" w:sz="0" w:space="0" w:color="auto"/>
      </w:divBdr>
    </w:div>
    <w:div w:id="1716004881">
      <w:bodyDiv w:val="1"/>
      <w:marLeft w:val="0"/>
      <w:marRight w:val="0"/>
      <w:marTop w:val="0"/>
      <w:marBottom w:val="0"/>
      <w:divBdr>
        <w:top w:val="none" w:sz="0" w:space="0" w:color="auto"/>
        <w:left w:val="none" w:sz="0" w:space="0" w:color="auto"/>
        <w:bottom w:val="none" w:sz="0" w:space="0" w:color="auto"/>
        <w:right w:val="none" w:sz="0" w:space="0" w:color="auto"/>
      </w:divBdr>
    </w:div>
    <w:div w:id="1717663010">
      <w:bodyDiv w:val="1"/>
      <w:marLeft w:val="0"/>
      <w:marRight w:val="0"/>
      <w:marTop w:val="0"/>
      <w:marBottom w:val="0"/>
      <w:divBdr>
        <w:top w:val="none" w:sz="0" w:space="0" w:color="auto"/>
        <w:left w:val="none" w:sz="0" w:space="0" w:color="auto"/>
        <w:bottom w:val="none" w:sz="0" w:space="0" w:color="auto"/>
        <w:right w:val="none" w:sz="0" w:space="0" w:color="auto"/>
      </w:divBdr>
    </w:div>
    <w:div w:id="1717703136">
      <w:bodyDiv w:val="1"/>
      <w:marLeft w:val="0"/>
      <w:marRight w:val="0"/>
      <w:marTop w:val="0"/>
      <w:marBottom w:val="0"/>
      <w:divBdr>
        <w:top w:val="none" w:sz="0" w:space="0" w:color="auto"/>
        <w:left w:val="none" w:sz="0" w:space="0" w:color="auto"/>
        <w:bottom w:val="none" w:sz="0" w:space="0" w:color="auto"/>
        <w:right w:val="none" w:sz="0" w:space="0" w:color="auto"/>
      </w:divBdr>
    </w:div>
    <w:div w:id="1718582544">
      <w:bodyDiv w:val="1"/>
      <w:marLeft w:val="0"/>
      <w:marRight w:val="0"/>
      <w:marTop w:val="0"/>
      <w:marBottom w:val="0"/>
      <w:divBdr>
        <w:top w:val="none" w:sz="0" w:space="0" w:color="auto"/>
        <w:left w:val="none" w:sz="0" w:space="0" w:color="auto"/>
        <w:bottom w:val="none" w:sz="0" w:space="0" w:color="auto"/>
        <w:right w:val="none" w:sz="0" w:space="0" w:color="auto"/>
      </w:divBdr>
    </w:div>
    <w:div w:id="1721779950">
      <w:bodyDiv w:val="1"/>
      <w:marLeft w:val="0"/>
      <w:marRight w:val="0"/>
      <w:marTop w:val="0"/>
      <w:marBottom w:val="0"/>
      <w:divBdr>
        <w:top w:val="none" w:sz="0" w:space="0" w:color="auto"/>
        <w:left w:val="none" w:sz="0" w:space="0" w:color="auto"/>
        <w:bottom w:val="none" w:sz="0" w:space="0" w:color="auto"/>
        <w:right w:val="none" w:sz="0" w:space="0" w:color="auto"/>
      </w:divBdr>
    </w:div>
    <w:div w:id="1722554164">
      <w:bodyDiv w:val="1"/>
      <w:marLeft w:val="0"/>
      <w:marRight w:val="0"/>
      <w:marTop w:val="0"/>
      <w:marBottom w:val="0"/>
      <w:divBdr>
        <w:top w:val="none" w:sz="0" w:space="0" w:color="auto"/>
        <w:left w:val="none" w:sz="0" w:space="0" w:color="auto"/>
        <w:bottom w:val="none" w:sz="0" w:space="0" w:color="auto"/>
        <w:right w:val="none" w:sz="0" w:space="0" w:color="auto"/>
      </w:divBdr>
    </w:div>
    <w:div w:id="1723214229">
      <w:bodyDiv w:val="1"/>
      <w:marLeft w:val="0"/>
      <w:marRight w:val="0"/>
      <w:marTop w:val="0"/>
      <w:marBottom w:val="0"/>
      <w:divBdr>
        <w:top w:val="none" w:sz="0" w:space="0" w:color="auto"/>
        <w:left w:val="none" w:sz="0" w:space="0" w:color="auto"/>
        <w:bottom w:val="none" w:sz="0" w:space="0" w:color="auto"/>
        <w:right w:val="none" w:sz="0" w:space="0" w:color="auto"/>
      </w:divBdr>
    </w:div>
    <w:div w:id="1725785755">
      <w:bodyDiv w:val="1"/>
      <w:marLeft w:val="0"/>
      <w:marRight w:val="0"/>
      <w:marTop w:val="0"/>
      <w:marBottom w:val="0"/>
      <w:divBdr>
        <w:top w:val="none" w:sz="0" w:space="0" w:color="auto"/>
        <w:left w:val="none" w:sz="0" w:space="0" w:color="auto"/>
        <w:bottom w:val="none" w:sz="0" w:space="0" w:color="auto"/>
        <w:right w:val="none" w:sz="0" w:space="0" w:color="auto"/>
      </w:divBdr>
    </w:div>
    <w:div w:id="1728845701">
      <w:bodyDiv w:val="1"/>
      <w:marLeft w:val="0"/>
      <w:marRight w:val="0"/>
      <w:marTop w:val="0"/>
      <w:marBottom w:val="0"/>
      <w:divBdr>
        <w:top w:val="none" w:sz="0" w:space="0" w:color="auto"/>
        <w:left w:val="none" w:sz="0" w:space="0" w:color="auto"/>
        <w:bottom w:val="none" w:sz="0" w:space="0" w:color="auto"/>
        <w:right w:val="none" w:sz="0" w:space="0" w:color="auto"/>
      </w:divBdr>
    </w:div>
    <w:div w:id="1729110657">
      <w:bodyDiv w:val="1"/>
      <w:marLeft w:val="0"/>
      <w:marRight w:val="0"/>
      <w:marTop w:val="0"/>
      <w:marBottom w:val="0"/>
      <w:divBdr>
        <w:top w:val="none" w:sz="0" w:space="0" w:color="auto"/>
        <w:left w:val="none" w:sz="0" w:space="0" w:color="auto"/>
        <w:bottom w:val="none" w:sz="0" w:space="0" w:color="auto"/>
        <w:right w:val="none" w:sz="0" w:space="0" w:color="auto"/>
      </w:divBdr>
    </w:div>
    <w:div w:id="1729301145">
      <w:bodyDiv w:val="1"/>
      <w:marLeft w:val="0"/>
      <w:marRight w:val="0"/>
      <w:marTop w:val="0"/>
      <w:marBottom w:val="0"/>
      <w:divBdr>
        <w:top w:val="none" w:sz="0" w:space="0" w:color="auto"/>
        <w:left w:val="none" w:sz="0" w:space="0" w:color="auto"/>
        <w:bottom w:val="none" w:sz="0" w:space="0" w:color="auto"/>
        <w:right w:val="none" w:sz="0" w:space="0" w:color="auto"/>
      </w:divBdr>
    </w:div>
    <w:div w:id="1731534977">
      <w:bodyDiv w:val="1"/>
      <w:marLeft w:val="0"/>
      <w:marRight w:val="0"/>
      <w:marTop w:val="0"/>
      <w:marBottom w:val="0"/>
      <w:divBdr>
        <w:top w:val="none" w:sz="0" w:space="0" w:color="auto"/>
        <w:left w:val="none" w:sz="0" w:space="0" w:color="auto"/>
        <w:bottom w:val="none" w:sz="0" w:space="0" w:color="auto"/>
        <w:right w:val="none" w:sz="0" w:space="0" w:color="auto"/>
      </w:divBdr>
    </w:div>
    <w:div w:id="1733701090">
      <w:bodyDiv w:val="1"/>
      <w:marLeft w:val="0"/>
      <w:marRight w:val="0"/>
      <w:marTop w:val="0"/>
      <w:marBottom w:val="0"/>
      <w:divBdr>
        <w:top w:val="none" w:sz="0" w:space="0" w:color="auto"/>
        <w:left w:val="none" w:sz="0" w:space="0" w:color="auto"/>
        <w:bottom w:val="none" w:sz="0" w:space="0" w:color="auto"/>
        <w:right w:val="none" w:sz="0" w:space="0" w:color="auto"/>
      </w:divBdr>
    </w:div>
    <w:div w:id="1734311661">
      <w:bodyDiv w:val="1"/>
      <w:marLeft w:val="0"/>
      <w:marRight w:val="0"/>
      <w:marTop w:val="0"/>
      <w:marBottom w:val="0"/>
      <w:divBdr>
        <w:top w:val="none" w:sz="0" w:space="0" w:color="auto"/>
        <w:left w:val="none" w:sz="0" w:space="0" w:color="auto"/>
        <w:bottom w:val="none" w:sz="0" w:space="0" w:color="auto"/>
        <w:right w:val="none" w:sz="0" w:space="0" w:color="auto"/>
      </w:divBdr>
    </w:div>
    <w:div w:id="1735930016">
      <w:bodyDiv w:val="1"/>
      <w:marLeft w:val="0"/>
      <w:marRight w:val="0"/>
      <w:marTop w:val="0"/>
      <w:marBottom w:val="0"/>
      <w:divBdr>
        <w:top w:val="none" w:sz="0" w:space="0" w:color="auto"/>
        <w:left w:val="none" w:sz="0" w:space="0" w:color="auto"/>
        <w:bottom w:val="none" w:sz="0" w:space="0" w:color="auto"/>
        <w:right w:val="none" w:sz="0" w:space="0" w:color="auto"/>
      </w:divBdr>
    </w:div>
    <w:div w:id="1737240418">
      <w:bodyDiv w:val="1"/>
      <w:marLeft w:val="0"/>
      <w:marRight w:val="0"/>
      <w:marTop w:val="0"/>
      <w:marBottom w:val="0"/>
      <w:divBdr>
        <w:top w:val="none" w:sz="0" w:space="0" w:color="auto"/>
        <w:left w:val="none" w:sz="0" w:space="0" w:color="auto"/>
        <w:bottom w:val="none" w:sz="0" w:space="0" w:color="auto"/>
        <w:right w:val="none" w:sz="0" w:space="0" w:color="auto"/>
      </w:divBdr>
    </w:div>
    <w:div w:id="1737819477">
      <w:bodyDiv w:val="1"/>
      <w:marLeft w:val="0"/>
      <w:marRight w:val="0"/>
      <w:marTop w:val="0"/>
      <w:marBottom w:val="0"/>
      <w:divBdr>
        <w:top w:val="none" w:sz="0" w:space="0" w:color="auto"/>
        <w:left w:val="none" w:sz="0" w:space="0" w:color="auto"/>
        <w:bottom w:val="none" w:sz="0" w:space="0" w:color="auto"/>
        <w:right w:val="none" w:sz="0" w:space="0" w:color="auto"/>
      </w:divBdr>
    </w:div>
    <w:div w:id="1737825251">
      <w:bodyDiv w:val="1"/>
      <w:marLeft w:val="0"/>
      <w:marRight w:val="0"/>
      <w:marTop w:val="0"/>
      <w:marBottom w:val="0"/>
      <w:divBdr>
        <w:top w:val="none" w:sz="0" w:space="0" w:color="auto"/>
        <w:left w:val="none" w:sz="0" w:space="0" w:color="auto"/>
        <w:bottom w:val="none" w:sz="0" w:space="0" w:color="auto"/>
        <w:right w:val="none" w:sz="0" w:space="0" w:color="auto"/>
      </w:divBdr>
    </w:div>
    <w:div w:id="1738043560">
      <w:bodyDiv w:val="1"/>
      <w:marLeft w:val="0"/>
      <w:marRight w:val="0"/>
      <w:marTop w:val="0"/>
      <w:marBottom w:val="0"/>
      <w:divBdr>
        <w:top w:val="none" w:sz="0" w:space="0" w:color="auto"/>
        <w:left w:val="none" w:sz="0" w:space="0" w:color="auto"/>
        <w:bottom w:val="none" w:sz="0" w:space="0" w:color="auto"/>
        <w:right w:val="none" w:sz="0" w:space="0" w:color="auto"/>
      </w:divBdr>
    </w:div>
    <w:div w:id="1739284690">
      <w:bodyDiv w:val="1"/>
      <w:marLeft w:val="0"/>
      <w:marRight w:val="0"/>
      <w:marTop w:val="0"/>
      <w:marBottom w:val="0"/>
      <w:divBdr>
        <w:top w:val="none" w:sz="0" w:space="0" w:color="auto"/>
        <w:left w:val="none" w:sz="0" w:space="0" w:color="auto"/>
        <w:bottom w:val="none" w:sz="0" w:space="0" w:color="auto"/>
        <w:right w:val="none" w:sz="0" w:space="0" w:color="auto"/>
      </w:divBdr>
    </w:div>
    <w:div w:id="1741558444">
      <w:bodyDiv w:val="1"/>
      <w:marLeft w:val="0"/>
      <w:marRight w:val="0"/>
      <w:marTop w:val="0"/>
      <w:marBottom w:val="0"/>
      <w:divBdr>
        <w:top w:val="none" w:sz="0" w:space="0" w:color="auto"/>
        <w:left w:val="none" w:sz="0" w:space="0" w:color="auto"/>
        <w:bottom w:val="none" w:sz="0" w:space="0" w:color="auto"/>
        <w:right w:val="none" w:sz="0" w:space="0" w:color="auto"/>
      </w:divBdr>
    </w:div>
    <w:div w:id="1745029517">
      <w:bodyDiv w:val="1"/>
      <w:marLeft w:val="0"/>
      <w:marRight w:val="0"/>
      <w:marTop w:val="0"/>
      <w:marBottom w:val="0"/>
      <w:divBdr>
        <w:top w:val="none" w:sz="0" w:space="0" w:color="auto"/>
        <w:left w:val="none" w:sz="0" w:space="0" w:color="auto"/>
        <w:bottom w:val="none" w:sz="0" w:space="0" w:color="auto"/>
        <w:right w:val="none" w:sz="0" w:space="0" w:color="auto"/>
      </w:divBdr>
    </w:div>
    <w:div w:id="1746536450">
      <w:bodyDiv w:val="1"/>
      <w:marLeft w:val="0"/>
      <w:marRight w:val="0"/>
      <w:marTop w:val="0"/>
      <w:marBottom w:val="0"/>
      <w:divBdr>
        <w:top w:val="none" w:sz="0" w:space="0" w:color="auto"/>
        <w:left w:val="none" w:sz="0" w:space="0" w:color="auto"/>
        <w:bottom w:val="none" w:sz="0" w:space="0" w:color="auto"/>
        <w:right w:val="none" w:sz="0" w:space="0" w:color="auto"/>
      </w:divBdr>
    </w:div>
    <w:div w:id="1747459981">
      <w:bodyDiv w:val="1"/>
      <w:marLeft w:val="0"/>
      <w:marRight w:val="0"/>
      <w:marTop w:val="0"/>
      <w:marBottom w:val="0"/>
      <w:divBdr>
        <w:top w:val="none" w:sz="0" w:space="0" w:color="auto"/>
        <w:left w:val="none" w:sz="0" w:space="0" w:color="auto"/>
        <w:bottom w:val="none" w:sz="0" w:space="0" w:color="auto"/>
        <w:right w:val="none" w:sz="0" w:space="0" w:color="auto"/>
      </w:divBdr>
    </w:div>
    <w:div w:id="1748646563">
      <w:bodyDiv w:val="1"/>
      <w:marLeft w:val="0"/>
      <w:marRight w:val="0"/>
      <w:marTop w:val="0"/>
      <w:marBottom w:val="0"/>
      <w:divBdr>
        <w:top w:val="none" w:sz="0" w:space="0" w:color="auto"/>
        <w:left w:val="none" w:sz="0" w:space="0" w:color="auto"/>
        <w:bottom w:val="none" w:sz="0" w:space="0" w:color="auto"/>
        <w:right w:val="none" w:sz="0" w:space="0" w:color="auto"/>
      </w:divBdr>
    </w:div>
    <w:div w:id="1750031255">
      <w:bodyDiv w:val="1"/>
      <w:marLeft w:val="0"/>
      <w:marRight w:val="0"/>
      <w:marTop w:val="0"/>
      <w:marBottom w:val="0"/>
      <w:divBdr>
        <w:top w:val="none" w:sz="0" w:space="0" w:color="auto"/>
        <w:left w:val="none" w:sz="0" w:space="0" w:color="auto"/>
        <w:bottom w:val="none" w:sz="0" w:space="0" w:color="auto"/>
        <w:right w:val="none" w:sz="0" w:space="0" w:color="auto"/>
      </w:divBdr>
    </w:div>
    <w:div w:id="1754863043">
      <w:bodyDiv w:val="1"/>
      <w:marLeft w:val="0"/>
      <w:marRight w:val="0"/>
      <w:marTop w:val="0"/>
      <w:marBottom w:val="0"/>
      <w:divBdr>
        <w:top w:val="none" w:sz="0" w:space="0" w:color="auto"/>
        <w:left w:val="none" w:sz="0" w:space="0" w:color="auto"/>
        <w:bottom w:val="none" w:sz="0" w:space="0" w:color="auto"/>
        <w:right w:val="none" w:sz="0" w:space="0" w:color="auto"/>
      </w:divBdr>
    </w:div>
    <w:div w:id="1755778637">
      <w:bodyDiv w:val="1"/>
      <w:marLeft w:val="0"/>
      <w:marRight w:val="0"/>
      <w:marTop w:val="0"/>
      <w:marBottom w:val="0"/>
      <w:divBdr>
        <w:top w:val="none" w:sz="0" w:space="0" w:color="auto"/>
        <w:left w:val="none" w:sz="0" w:space="0" w:color="auto"/>
        <w:bottom w:val="none" w:sz="0" w:space="0" w:color="auto"/>
        <w:right w:val="none" w:sz="0" w:space="0" w:color="auto"/>
      </w:divBdr>
    </w:div>
    <w:div w:id="1755780310">
      <w:bodyDiv w:val="1"/>
      <w:marLeft w:val="0"/>
      <w:marRight w:val="0"/>
      <w:marTop w:val="0"/>
      <w:marBottom w:val="0"/>
      <w:divBdr>
        <w:top w:val="none" w:sz="0" w:space="0" w:color="auto"/>
        <w:left w:val="none" w:sz="0" w:space="0" w:color="auto"/>
        <w:bottom w:val="none" w:sz="0" w:space="0" w:color="auto"/>
        <w:right w:val="none" w:sz="0" w:space="0" w:color="auto"/>
      </w:divBdr>
    </w:div>
    <w:div w:id="1756632244">
      <w:bodyDiv w:val="1"/>
      <w:marLeft w:val="0"/>
      <w:marRight w:val="0"/>
      <w:marTop w:val="0"/>
      <w:marBottom w:val="0"/>
      <w:divBdr>
        <w:top w:val="none" w:sz="0" w:space="0" w:color="auto"/>
        <w:left w:val="none" w:sz="0" w:space="0" w:color="auto"/>
        <w:bottom w:val="none" w:sz="0" w:space="0" w:color="auto"/>
        <w:right w:val="none" w:sz="0" w:space="0" w:color="auto"/>
      </w:divBdr>
    </w:div>
    <w:div w:id="1756708302">
      <w:bodyDiv w:val="1"/>
      <w:marLeft w:val="0"/>
      <w:marRight w:val="0"/>
      <w:marTop w:val="0"/>
      <w:marBottom w:val="0"/>
      <w:divBdr>
        <w:top w:val="none" w:sz="0" w:space="0" w:color="auto"/>
        <w:left w:val="none" w:sz="0" w:space="0" w:color="auto"/>
        <w:bottom w:val="none" w:sz="0" w:space="0" w:color="auto"/>
        <w:right w:val="none" w:sz="0" w:space="0" w:color="auto"/>
      </w:divBdr>
    </w:div>
    <w:div w:id="1758134540">
      <w:bodyDiv w:val="1"/>
      <w:marLeft w:val="0"/>
      <w:marRight w:val="0"/>
      <w:marTop w:val="0"/>
      <w:marBottom w:val="0"/>
      <w:divBdr>
        <w:top w:val="none" w:sz="0" w:space="0" w:color="auto"/>
        <w:left w:val="none" w:sz="0" w:space="0" w:color="auto"/>
        <w:bottom w:val="none" w:sz="0" w:space="0" w:color="auto"/>
        <w:right w:val="none" w:sz="0" w:space="0" w:color="auto"/>
      </w:divBdr>
    </w:div>
    <w:div w:id="1761028870">
      <w:bodyDiv w:val="1"/>
      <w:marLeft w:val="0"/>
      <w:marRight w:val="0"/>
      <w:marTop w:val="0"/>
      <w:marBottom w:val="0"/>
      <w:divBdr>
        <w:top w:val="none" w:sz="0" w:space="0" w:color="auto"/>
        <w:left w:val="none" w:sz="0" w:space="0" w:color="auto"/>
        <w:bottom w:val="none" w:sz="0" w:space="0" w:color="auto"/>
        <w:right w:val="none" w:sz="0" w:space="0" w:color="auto"/>
      </w:divBdr>
    </w:div>
    <w:div w:id="1761216274">
      <w:bodyDiv w:val="1"/>
      <w:marLeft w:val="0"/>
      <w:marRight w:val="0"/>
      <w:marTop w:val="0"/>
      <w:marBottom w:val="0"/>
      <w:divBdr>
        <w:top w:val="none" w:sz="0" w:space="0" w:color="auto"/>
        <w:left w:val="none" w:sz="0" w:space="0" w:color="auto"/>
        <w:bottom w:val="none" w:sz="0" w:space="0" w:color="auto"/>
        <w:right w:val="none" w:sz="0" w:space="0" w:color="auto"/>
      </w:divBdr>
    </w:div>
    <w:div w:id="1762794390">
      <w:bodyDiv w:val="1"/>
      <w:marLeft w:val="0"/>
      <w:marRight w:val="0"/>
      <w:marTop w:val="0"/>
      <w:marBottom w:val="0"/>
      <w:divBdr>
        <w:top w:val="none" w:sz="0" w:space="0" w:color="auto"/>
        <w:left w:val="none" w:sz="0" w:space="0" w:color="auto"/>
        <w:bottom w:val="none" w:sz="0" w:space="0" w:color="auto"/>
        <w:right w:val="none" w:sz="0" w:space="0" w:color="auto"/>
      </w:divBdr>
    </w:div>
    <w:div w:id="1765229436">
      <w:bodyDiv w:val="1"/>
      <w:marLeft w:val="0"/>
      <w:marRight w:val="0"/>
      <w:marTop w:val="0"/>
      <w:marBottom w:val="0"/>
      <w:divBdr>
        <w:top w:val="none" w:sz="0" w:space="0" w:color="auto"/>
        <w:left w:val="none" w:sz="0" w:space="0" w:color="auto"/>
        <w:bottom w:val="none" w:sz="0" w:space="0" w:color="auto"/>
        <w:right w:val="none" w:sz="0" w:space="0" w:color="auto"/>
      </w:divBdr>
    </w:div>
    <w:div w:id="1766613804">
      <w:bodyDiv w:val="1"/>
      <w:marLeft w:val="0"/>
      <w:marRight w:val="0"/>
      <w:marTop w:val="0"/>
      <w:marBottom w:val="0"/>
      <w:divBdr>
        <w:top w:val="none" w:sz="0" w:space="0" w:color="auto"/>
        <w:left w:val="none" w:sz="0" w:space="0" w:color="auto"/>
        <w:bottom w:val="none" w:sz="0" w:space="0" w:color="auto"/>
        <w:right w:val="none" w:sz="0" w:space="0" w:color="auto"/>
      </w:divBdr>
    </w:div>
    <w:div w:id="1767262950">
      <w:bodyDiv w:val="1"/>
      <w:marLeft w:val="0"/>
      <w:marRight w:val="0"/>
      <w:marTop w:val="0"/>
      <w:marBottom w:val="0"/>
      <w:divBdr>
        <w:top w:val="none" w:sz="0" w:space="0" w:color="auto"/>
        <w:left w:val="none" w:sz="0" w:space="0" w:color="auto"/>
        <w:bottom w:val="none" w:sz="0" w:space="0" w:color="auto"/>
        <w:right w:val="none" w:sz="0" w:space="0" w:color="auto"/>
      </w:divBdr>
    </w:div>
    <w:div w:id="1769153599">
      <w:bodyDiv w:val="1"/>
      <w:marLeft w:val="0"/>
      <w:marRight w:val="0"/>
      <w:marTop w:val="0"/>
      <w:marBottom w:val="0"/>
      <w:divBdr>
        <w:top w:val="none" w:sz="0" w:space="0" w:color="auto"/>
        <w:left w:val="none" w:sz="0" w:space="0" w:color="auto"/>
        <w:bottom w:val="none" w:sz="0" w:space="0" w:color="auto"/>
        <w:right w:val="none" w:sz="0" w:space="0" w:color="auto"/>
      </w:divBdr>
    </w:div>
    <w:div w:id="1769422364">
      <w:bodyDiv w:val="1"/>
      <w:marLeft w:val="0"/>
      <w:marRight w:val="0"/>
      <w:marTop w:val="0"/>
      <w:marBottom w:val="0"/>
      <w:divBdr>
        <w:top w:val="none" w:sz="0" w:space="0" w:color="auto"/>
        <w:left w:val="none" w:sz="0" w:space="0" w:color="auto"/>
        <w:bottom w:val="none" w:sz="0" w:space="0" w:color="auto"/>
        <w:right w:val="none" w:sz="0" w:space="0" w:color="auto"/>
      </w:divBdr>
    </w:div>
    <w:div w:id="1769739701">
      <w:bodyDiv w:val="1"/>
      <w:marLeft w:val="0"/>
      <w:marRight w:val="0"/>
      <w:marTop w:val="0"/>
      <w:marBottom w:val="0"/>
      <w:divBdr>
        <w:top w:val="none" w:sz="0" w:space="0" w:color="auto"/>
        <w:left w:val="none" w:sz="0" w:space="0" w:color="auto"/>
        <w:bottom w:val="none" w:sz="0" w:space="0" w:color="auto"/>
        <w:right w:val="none" w:sz="0" w:space="0" w:color="auto"/>
      </w:divBdr>
    </w:div>
    <w:div w:id="1772508328">
      <w:bodyDiv w:val="1"/>
      <w:marLeft w:val="0"/>
      <w:marRight w:val="0"/>
      <w:marTop w:val="0"/>
      <w:marBottom w:val="0"/>
      <w:divBdr>
        <w:top w:val="none" w:sz="0" w:space="0" w:color="auto"/>
        <w:left w:val="none" w:sz="0" w:space="0" w:color="auto"/>
        <w:bottom w:val="none" w:sz="0" w:space="0" w:color="auto"/>
        <w:right w:val="none" w:sz="0" w:space="0" w:color="auto"/>
      </w:divBdr>
    </w:div>
    <w:div w:id="1775861625">
      <w:bodyDiv w:val="1"/>
      <w:marLeft w:val="0"/>
      <w:marRight w:val="0"/>
      <w:marTop w:val="0"/>
      <w:marBottom w:val="0"/>
      <w:divBdr>
        <w:top w:val="none" w:sz="0" w:space="0" w:color="auto"/>
        <w:left w:val="none" w:sz="0" w:space="0" w:color="auto"/>
        <w:bottom w:val="none" w:sz="0" w:space="0" w:color="auto"/>
        <w:right w:val="none" w:sz="0" w:space="0" w:color="auto"/>
      </w:divBdr>
    </w:div>
    <w:div w:id="1780449143">
      <w:bodyDiv w:val="1"/>
      <w:marLeft w:val="0"/>
      <w:marRight w:val="0"/>
      <w:marTop w:val="0"/>
      <w:marBottom w:val="0"/>
      <w:divBdr>
        <w:top w:val="none" w:sz="0" w:space="0" w:color="auto"/>
        <w:left w:val="none" w:sz="0" w:space="0" w:color="auto"/>
        <w:bottom w:val="none" w:sz="0" w:space="0" w:color="auto"/>
        <w:right w:val="none" w:sz="0" w:space="0" w:color="auto"/>
      </w:divBdr>
    </w:div>
    <w:div w:id="1780683966">
      <w:bodyDiv w:val="1"/>
      <w:marLeft w:val="0"/>
      <w:marRight w:val="0"/>
      <w:marTop w:val="0"/>
      <w:marBottom w:val="0"/>
      <w:divBdr>
        <w:top w:val="none" w:sz="0" w:space="0" w:color="auto"/>
        <w:left w:val="none" w:sz="0" w:space="0" w:color="auto"/>
        <w:bottom w:val="none" w:sz="0" w:space="0" w:color="auto"/>
        <w:right w:val="none" w:sz="0" w:space="0" w:color="auto"/>
      </w:divBdr>
    </w:div>
    <w:div w:id="1781073540">
      <w:bodyDiv w:val="1"/>
      <w:marLeft w:val="0"/>
      <w:marRight w:val="0"/>
      <w:marTop w:val="0"/>
      <w:marBottom w:val="0"/>
      <w:divBdr>
        <w:top w:val="none" w:sz="0" w:space="0" w:color="auto"/>
        <w:left w:val="none" w:sz="0" w:space="0" w:color="auto"/>
        <w:bottom w:val="none" w:sz="0" w:space="0" w:color="auto"/>
        <w:right w:val="none" w:sz="0" w:space="0" w:color="auto"/>
      </w:divBdr>
    </w:div>
    <w:div w:id="1784229574">
      <w:bodyDiv w:val="1"/>
      <w:marLeft w:val="0"/>
      <w:marRight w:val="0"/>
      <w:marTop w:val="0"/>
      <w:marBottom w:val="0"/>
      <w:divBdr>
        <w:top w:val="none" w:sz="0" w:space="0" w:color="auto"/>
        <w:left w:val="none" w:sz="0" w:space="0" w:color="auto"/>
        <w:bottom w:val="none" w:sz="0" w:space="0" w:color="auto"/>
        <w:right w:val="none" w:sz="0" w:space="0" w:color="auto"/>
      </w:divBdr>
    </w:div>
    <w:div w:id="1784882473">
      <w:bodyDiv w:val="1"/>
      <w:marLeft w:val="0"/>
      <w:marRight w:val="0"/>
      <w:marTop w:val="0"/>
      <w:marBottom w:val="0"/>
      <w:divBdr>
        <w:top w:val="none" w:sz="0" w:space="0" w:color="auto"/>
        <w:left w:val="none" w:sz="0" w:space="0" w:color="auto"/>
        <w:bottom w:val="none" w:sz="0" w:space="0" w:color="auto"/>
        <w:right w:val="none" w:sz="0" w:space="0" w:color="auto"/>
      </w:divBdr>
    </w:div>
    <w:div w:id="1785229457">
      <w:bodyDiv w:val="1"/>
      <w:marLeft w:val="0"/>
      <w:marRight w:val="0"/>
      <w:marTop w:val="0"/>
      <w:marBottom w:val="0"/>
      <w:divBdr>
        <w:top w:val="none" w:sz="0" w:space="0" w:color="auto"/>
        <w:left w:val="none" w:sz="0" w:space="0" w:color="auto"/>
        <w:bottom w:val="none" w:sz="0" w:space="0" w:color="auto"/>
        <w:right w:val="none" w:sz="0" w:space="0" w:color="auto"/>
      </w:divBdr>
    </w:div>
    <w:div w:id="1787119590">
      <w:bodyDiv w:val="1"/>
      <w:marLeft w:val="0"/>
      <w:marRight w:val="0"/>
      <w:marTop w:val="0"/>
      <w:marBottom w:val="0"/>
      <w:divBdr>
        <w:top w:val="none" w:sz="0" w:space="0" w:color="auto"/>
        <w:left w:val="none" w:sz="0" w:space="0" w:color="auto"/>
        <w:bottom w:val="none" w:sz="0" w:space="0" w:color="auto"/>
        <w:right w:val="none" w:sz="0" w:space="0" w:color="auto"/>
      </w:divBdr>
    </w:div>
    <w:div w:id="1787583431">
      <w:bodyDiv w:val="1"/>
      <w:marLeft w:val="0"/>
      <w:marRight w:val="0"/>
      <w:marTop w:val="0"/>
      <w:marBottom w:val="0"/>
      <w:divBdr>
        <w:top w:val="none" w:sz="0" w:space="0" w:color="auto"/>
        <w:left w:val="none" w:sz="0" w:space="0" w:color="auto"/>
        <w:bottom w:val="none" w:sz="0" w:space="0" w:color="auto"/>
        <w:right w:val="none" w:sz="0" w:space="0" w:color="auto"/>
      </w:divBdr>
    </w:div>
    <w:div w:id="1788889801">
      <w:bodyDiv w:val="1"/>
      <w:marLeft w:val="0"/>
      <w:marRight w:val="0"/>
      <w:marTop w:val="0"/>
      <w:marBottom w:val="0"/>
      <w:divBdr>
        <w:top w:val="none" w:sz="0" w:space="0" w:color="auto"/>
        <w:left w:val="none" w:sz="0" w:space="0" w:color="auto"/>
        <w:bottom w:val="none" w:sz="0" w:space="0" w:color="auto"/>
        <w:right w:val="none" w:sz="0" w:space="0" w:color="auto"/>
      </w:divBdr>
    </w:div>
    <w:div w:id="1789397246">
      <w:bodyDiv w:val="1"/>
      <w:marLeft w:val="0"/>
      <w:marRight w:val="0"/>
      <w:marTop w:val="0"/>
      <w:marBottom w:val="0"/>
      <w:divBdr>
        <w:top w:val="none" w:sz="0" w:space="0" w:color="auto"/>
        <w:left w:val="none" w:sz="0" w:space="0" w:color="auto"/>
        <w:bottom w:val="none" w:sz="0" w:space="0" w:color="auto"/>
        <w:right w:val="none" w:sz="0" w:space="0" w:color="auto"/>
      </w:divBdr>
    </w:div>
    <w:div w:id="1789663862">
      <w:bodyDiv w:val="1"/>
      <w:marLeft w:val="0"/>
      <w:marRight w:val="0"/>
      <w:marTop w:val="0"/>
      <w:marBottom w:val="0"/>
      <w:divBdr>
        <w:top w:val="none" w:sz="0" w:space="0" w:color="auto"/>
        <w:left w:val="none" w:sz="0" w:space="0" w:color="auto"/>
        <w:bottom w:val="none" w:sz="0" w:space="0" w:color="auto"/>
        <w:right w:val="none" w:sz="0" w:space="0" w:color="auto"/>
      </w:divBdr>
    </w:div>
    <w:div w:id="1789818142">
      <w:bodyDiv w:val="1"/>
      <w:marLeft w:val="0"/>
      <w:marRight w:val="0"/>
      <w:marTop w:val="0"/>
      <w:marBottom w:val="0"/>
      <w:divBdr>
        <w:top w:val="none" w:sz="0" w:space="0" w:color="auto"/>
        <w:left w:val="none" w:sz="0" w:space="0" w:color="auto"/>
        <w:bottom w:val="none" w:sz="0" w:space="0" w:color="auto"/>
        <w:right w:val="none" w:sz="0" w:space="0" w:color="auto"/>
      </w:divBdr>
    </w:div>
    <w:div w:id="1789936417">
      <w:bodyDiv w:val="1"/>
      <w:marLeft w:val="0"/>
      <w:marRight w:val="0"/>
      <w:marTop w:val="0"/>
      <w:marBottom w:val="0"/>
      <w:divBdr>
        <w:top w:val="none" w:sz="0" w:space="0" w:color="auto"/>
        <w:left w:val="none" w:sz="0" w:space="0" w:color="auto"/>
        <w:bottom w:val="none" w:sz="0" w:space="0" w:color="auto"/>
        <w:right w:val="none" w:sz="0" w:space="0" w:color="auto"/>
      </w:divBdr>
    </w:div>
    <w:div w:id="1790322109">
      <w:bodyDiv w:val="1"/>
      <w:marLeft w:val="0"/>
      <w:marRight w:val="0"/>
      <w:marTop w:val="0"/>
      <w:marBottom w:val="0"/>
      <w:divBdr>
        <w:top w:val="none" w:sz="0" w:space="0" w:color="auto"/>
        <w:left w:val="none" w:sz="0" w:space="0" w:color="auto"/>
        <w:bottom w:val="none" w:sz="0" w:space="0" w:color="auto"/>
        <w:right w:val="none" w:sz="0" w:space="0" w:color="auto"/>
      </w:divBdr>
    </w:div>
    <w:div w:id="1790706394">
      <w:bodyDiv w:val="1"/>
      <w:marLeft w:val="0"/>
      <w:marRight w:val="0"/>
      <w:marTop w:val="0"/>
      <w:marBottom w:val="0"/>
      <w:divBdr>
        <w:top w:val="none" w:sz="0" w:space="0" w:color="auto"/>
        <w:left w:val="none" w:sz="0" w:space="0" w:color="auto"/>
        <w:bottom w:val="none" w:sz="0" w:space="0" w:color="auto"/>
        <w:right w:val="none" w:sz="0" w:space="0" w:color="auto"/>
      </w:divBdr>
    </w:div>
    <w:div w:id="1794248518">
      <w:bodyDiv w:val="1"/>
      <w:marLeft w:val="0"/>
      <w:marRight w:val="0"/>
      <w:marTop w:val="0"/>
      <w:marBottom w:val="0"/>
      <w:divBdr>
        <w:top w:val="none" w:sz="0" w:space="0" w:color="auto"/>
        <w:left w:val="none" w:sz="0" w:space="0" w:color="auto"/>
        <w:bottom w:val="none" w:sz="0" w:space="0" w:color="auto"/>
        <w:right w:val="none" w:sz="0" w:space="0" w:color="auto"/>
      </w:divBdr>
    </w:div>
    <w:div w:id="1794902652">
      <w:bodyDiv w:val="1"/>
      <w:marLeft w:val="0"/>
      <w:marRight w:val="0"/>
      <w:marTop w:val="0"/>
      <w:marBottom w:val="0"/>
      <w:divBdr>
        <w:top w:val="none" w:sz="0" w:space="0" w:color="auto"/>
        <w:left w:val="none" w:sz="0" w:space="0" w:color="auto"/>
        <w:bottom w:val="none" w:sz="0" w:space="0" w:color="auto"/>
        <w:right w:val="none" w:sz="0" w:space="0" w:color="auto"/>
      </w:divBdr>
    </w:div>
    <w:div w:id="1795371422">
      <w:bodyDiv w:val="1"/>
      <w:marLeft w:val="0"/>
      <w:marRight w:val="0"/>
      <w:marTop w:val="0"/>
      <w:marBottom w:val="0"/>
      <w:divBdr>
        <w:top w:val="none" w:sz="0" w:space="0" w:color="auto"/>
        <w:left w:val="none" w:sz="0" w:space="0" w:color="auto"/>
        <w:bottom w:val="none" w:sz="0" w:space="0" w:color="auto"/>
        <w:right w:val="none" w:sz="0" w:space="0" w:color="auto"/>
      </w:divBdr>
    </w:div>
    <w:div w:id="1799302505">
      <w:bodyDiv w:val="1"/>
      <w:marLeft w:val="0"/>
      <w:marRight w:val="0"/>
      <w:marTop w:val="0"/>
      <w:marBottom w:val="0"/>
      <w:divBdr>
        <w:top w:val="none" w:sz="0" w:space="0" w:color="auto"/>
        <w:left w:val="none" w:sz="0" w:space="0" w:color="auto"/>
        <w:bottom w:val="none" w:sz="0" w:space="0" w:color="auto"/>
        <w:right w:val="none" w:sz="0" w:space="0" w:color="auto"/>
      </w:divBdr>
    </w:div>
    <w:div w:id="1799444914">
      <w:bodyDiv w:val="1"/>
      <w:marLeft w:val="0"/>
      <w:marRight w:val="0"/>
      <w:marTop w:val="0"/>
      <w:marBottom w:val="0"/>
      <w:divBdr>
        <w:top w:val="none" w:sz="0" w:space="0" w:color="auto"/>
        <w:left w:val="none" w:sz="0" w:space="0" w:color="auto"/>
        <w:bottom w:val="none" w:sz="0" w:space="0" w:color="auto"/>
        <w:right w:val="none" w:sz="0" w:space="0" w:color="auto"/>
      </w:divBdr>
    </w:div>
    <w:div w:id="1800419306">
      <w:bodyDiv w:val="1"/>
      <w:marLeft w:val="0"/>
      <w:marRight w:val="0"/>
      <w:marTop w:val="0"/>
      <w:marBottom w:val="0"/>
      <w:divBdr>
        <w:top w:val="none" w:sz="0" w:space="0" w:color="auto"/>
        <w:left w:val="none" w:sz="0" w:space="0" w:color="auto"/>
        <w:bottom w:val="none" w:sz="0" w:space="0" w:color="auto"/>
        <w:right w:val="none" w:sz="0" w:space="0" w:color="auto"/>
      </w:divBdr>
    </w:div>
    <w:div w:id="1800682457">
      <w:bodyDiv w:val="1"/>
      <w:marLeft w:val="0"/>
      <w:marRight w:val="0"/>
      <w:marTop w:val="0"/>
      <w:marBottom w:val="0"/>
      <w:divBdr>
        <w:top w:val="none" w:sz="0" w:space="0" w:color="auto"/>
        <w:left w:val="none" w:sz="0" w:space="0" w:color="auto"/>
        <w:bottom w:val="none" w:sz="0" w:space="0" w:color="auto"/>
        <w:right w:val="none" w:sz="0" w:space="0" w:color="auto"/>
      </w:divBdr>
    </w:div>
    <w:div w:id="1802990085">
      <w:bodyDiv w:val="1"/>
      <w:marLeft w:val="0"/>
      <w:marRight w:val="0"/>
      <w:marTop w:val="0"/>
      <w:marBottom w:val="0"/>
      <w:divBdr>
        <w:top w:val="none" w:sz="0" w:space="0" w:color="auto"/>
        <w:left w:val="none" w:sz="0" w:space="0" w:color="auto"/>
        <w:bottom w:val="none" w:sz="0" w:space="0" w:color="auto"/>
        <w:right w:val="none" w:sz="0" w:space="0" w:color="auto"/>
      </w:divBdr>
    </w:div>
    <w:div w:id="1803499027">
      <w:bodyDiv w:val="1"/>
      <w:marLeft w:val="0"/>
      <w:marRight w:val="0"/>
      <w:marTop w:val="0"/>
      <w:marBottom w:val="0"/>
      <w:divBdr>
        <w:top w:val="none" w:sz="0" w:space="0" w:color="auto"/>
        <w:left w:val="none" w:sz="0" w:space="0" w:color="auto"/>
        <w:bottom w:val="none" w:sz="0" w:space="0" w:color="auto"/>
        <w:right w:val="none" w:sz="0" w:space="0" w:color="auto"/>
      </w:divBdr>
    </w:div>
    <w:div w:id="1803693928">
      <w:bodyDiv w:val="1"/>
      <w:marLeft w:val="0"/>
      <w:marRight w:val="0"/>
      <w:marTop w:val="0"/>
      <w:marBottom w:val="0"/>
      <w:divBdr>
        <w:top w:val="none" w:sz="0" w:space="0" w:color="auto"/>
        <w:left w:val="none" w:sz="0" w:space="0" w:color="auto"/>
        <w:bottom w:val="none" w:sz="0" w:space="0" w:color="auto"/>
        <w:right w:val="none" w:sz="0" w:space="0" w:color="auto"/>
      </w:divBdr>
    </w:div>
    <w:div w:id="1804615971">
      <w:bodyDiv w:val="1"/>
      <w:marLeft w:val="0"/>
      <w:marRight w:val="0"/>
      <w:marTop w:val="0"/>
      <w:marBottom w:val="0"/>
      <w:divBdr>
        <w:top w:val="none" w:sz="0" w:space="0" w:color="auto"/>
        <w:left w:val="none" w:sz="0" w:space="0" w:color="auto"/>
        <w:bottom w:val="none" w:sz="0" w:space="0" w:color="auto"/>
        <w:right w:val="none" w:sz="0" w:space="0" w:color="auto"/>
      </w:divBdr>
    </w:div>
    <w:div w:id="1811551483">
      <w:bodyDiv w:val="1"/>
      <w:marLeft w:val="0"/>
      <w:marRight w:val="0"/>
      <w:marTop w:val="0"/>
      <w:marBottom w:val="0"/>
      <w:divBdr>
        <w:top w:val="none" w:sz="0" w:space="0" w:color="auto"/>
        <w:left w:val="none" w:sz="0" w:space="0" w:color="auto"/>
        <w:bottom w:val="none" w:sz="0" w:space="0" w:color="auto"/>
        <w:right w:val="none" w:sz="0" w:space="0" w:color="auto"/>
      </w:divBdr>
    </w:div>
    <w:div w:id="1818569592">
      <w:bodyDiv w:val="1"/>
      <w:marLeft w:val="0"/>
      <w:marRight w:val="0"/>
      <w:marTop w:val="0"/>
      <w:marBottom w:val="0"/>
      <w:divBdr>
        <w:top w:val="none" w:sz="0" w:space="0" w:color="auto"/>
        <w:left w:val="none" w:sz="0" w:space="0" w:color="auto"/>
        <w:bottom w:val="none" w:sz="0" w:space="0" w:color="auto"/>
        <w:right w:val="none" w:sz="0" w:space="0" w:color="auto"/>
      </w:divBdr>
    </w:div>
    <w:div w:id="1818915207">
      <w:bodyDiv w:val="1"/>
      <w:marLeft w:val="0"/>
      <w:marRight w:val="0"/>
      <w:marTop w:val="0"/>
      <w:marBottom w:val="0"/>
      <w:divBdr>
        <w:top w:val="none" w:sz="0" w:space="0" w:color="auto"/>
        <w:left w:val="none" w:sz="0" w:space="0" w:color="auto"/>
        <w:bottom w:val="none" w:sz="0" w:space="0" w:color="auto"/>
        <w:right w:val="none" w:sz="0" w:space="0" w:color="auto"/>
      </w:divBdr>
    </w:div>
    <w:div w:id="1820226679">
      <w:bodyDiv w:val="1"/>
      <w:marLeft w:val="0"/>
      <w:marRight w:val="0"/>
      <w:marTop w:val="0"/>
      <w:marBottom w:val="0"/>
      <w:divBdr>
        <w:top w:val="none" w:sz="0" w:space="0" w:color="auto"/>
        <w:left w:val="none" w:sz="0" w:space="0" w:color="auto"/>
        <w:bottom w:val="none" w:sz="0" w:space="0" w:color="auto"/>
        <w:right w:val="none" w:sz="0" w:space="0" w:color="auto"/>
      </w:divBdr>
    </w:div>
    <w:div w:id="1821726367">
      <w:bodyDiv w:val="1"/>
      <w:marLeft w:val="0"/>
      <w:marRight w:val="0"/>
      <w:marTop w:val="0"/>
      <w:marBottom w:val="0"/>
      <w:divBdr>
        <w:top w:val="none" w:sz="0" w:space="0" w:color="auto"/>
        <w:left w:val="none" w:sz="0" w:space="0" w:color="auto"/>
        <w:bottom w:val="none" w:sz="0" w:space="0" w:color="auto"/>
        <w:right w:val="none" w:sz="0" w:space="0" w:color="auto"/>
      </w:divBdr>
    </w:div>
    <w:div w:id="1822842470">
      <w:bodyDiv w:val="1"/>
      <w:marLeft w:val="0"/>
      <w:marRight w:val="0"/>
      <w:marTop w:val="0"/>
      <w:marBottom w:val="0"/>
      <w:divBdr>
        <w:top w:val="none" w:sz="0" w:space="0" w:color="auto"/>
        <w:left w:val="none" w:sz="0" w:space="0" w:color="auto"/>
        <w:bottom w:val="none" w:sz="0" w:space="0" w:color="auto"/>
        <w:right w:val="none" w:sz="0" w:space="0" w:color="auto"/>
      </w:divBdr>
    </w:div>
    <w:div w:id="1826971058">
      <w:bodyDiv w:val="1"/>
      <w:marLeft w:val="0"/>
      <w:marRight w:val="0"/>
      <w:marTop w:val="0"/>
      <w:marBottom w:val="0"/>
      <w:divBdr>
        <w:top w:val="none" w:sz="0" w:space="0" w:color="auto"/>
        <w:left w:val="none" w:sz="0" w:space="0" w:color="auto"/>
        <w:bottom w:val="none" w:sz="0" w:space="0" w:color="auto"/>
        <w:right w:val="none" w:sz="0" w:space="0" w:color="auto"/>
      </w:divBdr>
    </w:div>
    <w:div w:id="1828132850">
      <w:bodyDiv w:val="1"/>
      <w:marLeft w:val="0"/>
      <w:marRight w:val="0"/>
      <w:marTop w:val="0"/>
      <w:marBottom w:val="0"/>
      <w:divBdr>
        <w:top w:val="none" w:sz="0" w:space="0" w:color="auto"/>
        <w:left w:val="none" w:sz="0" w:space="0" w:color="auto"/>
        <w:bottom w:val="none" w:sz="0" w:space="0" w:color="auto"/>
        <w:right w:val="none" w:sz="0" w:space="0" w:color="auto"/>
      </w:divBdr>
    </w:div>
    <w:div w:id="1828283363">
      <w:bodyDiv w:val="1"/>
      <w:marLeft w:val="0"/>
      <w:marRight w:val="0"/>
      <w:marTop w:val="0"/>
      <w:marBottom w:val="0"/>
      <w:divBdr>
        <w:top w:val="none" w:sz="0" w:space="0" w:color="auto"/>
        <w:left w:val="none" w:sz="0" w:space="0" w:color="auto"/>
        <w:bottom w:val="none" w:sz="0" w:space="0" w:color="auto"/>
        <w:right w:val="none" w:sz="0" w:space="0" w:color="auto"/>
      </w:divBdr>
    </w:div>
    <w:div w:id="1833445912">
      <w:bodyDiv w:val="1"/>
      <w:marLeft w:val="0"/>
      <w:marRight w:val="0"/>
      <w:marTop w:val="0"/>
      <w:marBottom w:val="0"/>
      <w:divBdr>
        <w:top w:val="none" w:sz="0" w:space="0" w:color="auto"/>
        <w:left w:val="none" w:sz="0" w:space="0" w:color="auto"/>
        <w:bottom w:val="none" w:sz="0" w:space="0" w:color="auto"/>
        <w:right w:val="none" w:sz="0" w:space="0" w:color="auto"/>
      </w:divBdr>
    </w:div>
    <w:div w:id="1834907632">
      <w:bodyDiv w:val="1"/>
      <w:marLeft w:val="0"/>
      <w:marRight w:val="0"/>
      <w:marTop w:val="0"/>
      <w:marBottom w:val="0"/>
      <w:divBdr>
        <w:top w:val="none" w:sz="0" w:space="0" w:color="auto"/>
        <w:left w:val="none" w:sz="0" w:space="0" w:color="auto"/>
        <w:bottom w:val="none" w:sz="0" w:space="0" w:color="auto"/>
        <w:right w:val="none" w:sz="0" w:space="0" w:color="auto"/>
      </w:divBdr>
    </w:div>
    <w:div w:id="1836989431">
      <w:bodyDiv w:val="1"/>
      <w:marLeft w:val="0"/>
      <w:marRight w:val="0"/>
      <w:marTop w:val="0"/>
      <w:marBottom w:val="0"/>
      <w:divBdr>
        <w:top w:val="none" w:sz="0" w:space="0" w:color="auto"/>
        <w:left w:val="none" w:sz="0" w:space="0" w:color="auto"/>
        <w:bottom w:val="none" w:sz="0" w:space="0" w:color="auto"/>
        <w:right w:val="none" w:sz="0" w:space="0" w:color="auto"/>
      </w:divBdr>
    </w:div>
    <w:div w:id="1838765567">
      <w:bodyDiv w:val="1"/>
      <w:marLeft w:val="0"/>
      <w:marRight w:val="0"/>
      <w:marTop w:val="0"/>
      <w:marBottom w:val="0"/>
      <w:divBdr>
        <w:top w:val="none" w:sz="0" w:space="0" w:color="auto"/>
        <w:left w:val="none" w:sz="0" w:space="0" w:color="auto"/>
        <w:bottom w:val="none" w:sz="0" w:space="0" w:color="auto"/>
        <w:right w:val="none" w:sz="0" w:space="0" w:color="auto"/>
      </w:divBdr>
    </w:div>
    <w:div w:id="1840079065">
      <w:bodyDiv w:val="1"/>
      <w:marLeft w:val="0"/>
      <w:marRight w:val="0"/>
      <w:marTop w:val="0"/>
      <w:marBottom w:val="0"/>
      <w:divBdr>
        <w:top w:val="none" w:sz="0" w:space="0" w:color="auto"/>
        <w:left w:val="none" w:sz="0" w:space="0" w:color="auto"/>
        <w:bottom w:val="none" w:sz="0" w:space="0" w:color="auto"/>
        <w:right w:val="none" w:sz="0" w:space="0" w:color="auto"/>
      </w:divBdr>
    </w:div>
    <w:div w:id="1841042166">
      <w:bodyDiv w:val="1"/>
      <w:marLeft w:val="0"/>
      <w:marRight w:val="0"/>
      <w:marTop w:val="0"/>
      <w:marBottom w:val="0"/>
      <w:divBdr>
        <w:top w:val="none" w:sz="0" w:space="0" w:color="auto"/>
        <w:left w:val="none" w:sz="0" w:space="0" w:color="auto"/>
        <w:bottom w:val="none" w:sz="0" w:space="0" w:color="auto"/>
        <w:right w:val="none" w:sz="0" w:space="0" w:color="auto"/>
      </w:divBdr>
    </w:div>
    <w:div w:id="1841265274">
      <w:bodyDiv w:val="1"/>
      <w:marLeft w:val="0"/>
      <w:marRight w:val="0"/>
      <w:marTop w:val="0"/>
      <w:marBottom w:val="0"/>
      <w:divBdr>
        <w:top w:val="none" w:sz="0" w:space="0" w:color="auto"/>
        <w:left w:val="none" w:sz="0" w:space="0" w:color="auto"/>
        <w:bottom w:val="none" w:sz="0" w:space="0" w:color="auto"/>
        <w:right w:val="none" w:sz="0" w:space="0" w:color="auto"/>
      </w:divBdr>
    </w:div>
    <w:div w:id="1841920668">
      <w:bodyDiv w:val="1"/>
      <w:marLeft w:val="0"/>
      <w:marRight w:val="0"/>
      <w:marTop w:val="0"/>
      <w:marBottom w:val="0"/>
      <w:divBdr>
        <w:top w:val="none" w:sz="0" w:space="0" w:color="auto"/>
        <w:left w:val="none" w:sz="0" w:space="0" w:color="auto"/>
        <w:bottom w:val="none" w:sz="0" w:space="0" w:color="auto"/>
        <w:right w:val="none" w:sz="0" w:space="0" w:color="auto"/>
      </w:divBdr>
    </w:div>
    <w:div w:id="1842042602">
      <w:bodyDiv w:val="1"/>
      <w:marLeft w:val="0"/>
      <w:marRight w:val="0"/>
      <w:marTop w:val="0"/>
      <w:marBottom w:val="0"/>
      <w:divBdr>
        <w:top w:val="none" w:sz="0" w:space="0" w:color="auto"/>
        <w:left w:val="none" w:sz="0" w:space="0" w:color="auto"/>
        <w:bottom w:val="none" w:sz="0" w:space="0" w:color="auto"/>
        <w:right w:val="none" w:sz="0" w:space="0" w:color="auto"/>
      </w:divBdr>
    </w:div>
    <w:div w:id="1842232910">
      <w:bodyDiv w:val="1"/>
      <w:marLeft w:val="0"/>
      <w:marRight w:val="0"/>
      <w:marTop w:val="0"/>
      <w:marBottom w:val="0"/>
      <w:divBdr>
        <w:top w:val="none" w:sz="0" w:space="0" w:color="auto"/>
        <w:left w:val="none" w:sz="0" w:space="0" w:color="auto"/>
        <w:bottom w:val="none" w:sz="0" w:space="0" w:color="auto"/>
        <w:right w:val="none" w:sz="0" w:space="0" w:color="auto"/>
      </w:divBdr>
    </w:div>
    <w:div w:id="1843810881">
      <w:bodyDiv w:val="1"/>
      <w:marLeft w:val="0"/>
      <w:marRight w:val="0"/>
      <w:marTop w:val="0"/>
      <w:marBottom w:val="0"/>
      <w:divBdr>
        <w:top w:val="none" w:sz="0" w:space="0" w:color="auto"/>
        <w:left w:val="none" w:sz="0" w:space="0" w:color="auto"/>
        <w:bottom w:val="none" w:sz="0" w:space="0" w:color="auto"/>
        <w:right w:val="none" w:sz="0" w:space="0" w:color="auto"/>
      </w:divBdr>
    </w:div>
    <w:div w:id="1845583592">
      <w:bodyDiv w:val="1"/>
      <w:marLeft w:val="0"/>
      <w:marRight w:val="0"/>
      <w:marTop w:val="0"/>
      <w:marBottom w:val="0"/>
      <w:divBdr>
        <w:top w:val="none" w:sz="0" w:space="0" w:color="auto"/>
        <w:left w:val="none" w:sz="0" w:space="0" w:color="auto"/>
        <w:bottom w:val="none" w:sz="0" w:space="0" w:color="auto"/>
        <w:right w:val="none" w:sz="0" w:space="0" w:color="auto"/>
      </w:divBdr>
    </w:div>
    <w:div w:id="1845851651">
      <w:bodyDiv w:val="1"/>
      <w:marLeft w:val="0"/>
      <w:marRight w:val="0"/>
      <w:marTop w:val="0"/>
      <w:marBottom w:val="0"/>
      <w:divBdr>
        <w:top w:val="none" w:sz="0" w:space="0" w:color="auto"/>
        <w:left w:val="none" w:sz="0" w:space="0" w:color="auto"/>
        <w:bottom w:val="none" w:sz="0" w:space="0" w:color="auto"/>
        <w:right w:val="none" w:sz="0" w:space="0" w:color="auto"/>
      </w:divBdr>
    </w:div>
    <w:div w:id="1848058465">
      <w:bodyDiv w:val="1"/>
      <w:marLeft w:val="0"/>
      <w:marRight w:val="0"/>
      <w:marTop w:val="0"/>
      <w:marBottom w:val="0"/>
      <w:divBdr>
        <w:top w:val="none" w:sz="0" w:space="0" w:color="auto"/>
        <w:left w:val="none" w:sz="0" w:space="0" w:color="auto"/>
        <w:bottom w:val="none" w:sz="0" w:space="0" w:color="auto"/>
        <w:right w:val="none" w:sz="0" w:space="0" w:color="auto"/>
      </w:divBdr>
    </w:div>
    <w:div w:id="1848060740">
      <w:bodyDiv w:val="1"/>
      <w:marLeft w:val="0"/>
      <w:marRight w:val="0"/>
      <w:marTop w:val="0"/>
      <w:marBottom w:val="0"/>
      <w:divBdr>
        <w:top w:val="none" w:sz="0" w:space="0" w:color="auto"/>
        <w:left w:val="none" w:sz="0" w:space="0" w:color="auto"/>
        <w:bottom w:val="none" w:sz="0" w:space="0" w:color="auto"/>
        <w:right w:val="none" w:sz="0" w:space="0" w:color="auto"/>
      </w:divBdr>
    </w:div>
    <w:div w:id="1850754374">
      <w:bodyDiv w:val="1"/>
      <w:marLeft w:val="0"/>
      <w:marRight w:val="0"/>
      <w:marTop w:val="0"/>
      <w:marBottom w:val="0"/>
      <w:divBdr>
        <w:top w:val="none" w:sz="0" w:space="0" w:color="auto"/>
        <w:left w:val="none" w:sz="0" w:space="0" w:color="auto"/>
        <w:bottom w:val="none" w:sz="0" w:space="0" w:color="auto"/>
        <w:right w:val="none" w:sz="0" w:space="0" w:color="auto"/>
      </w:divBdr>
    </w:div>
    <w:div w:id="1852599482">
      <w:bodyDiv w:val="1"/>
      <w:marLeft w:val="0"/>
      <w:marRight w:val="0"/>
      <w:marTop w:val="0"/>
      <w:marBottom w:val="0"/>
      <w:divBdr>
        <w:top w:val="none" w:sz="0" w:space="0" w:color="auto"/>
        <w:left w:val="none" w:sz="0" w:space="0" w:color="auto"/>
        <w:bottom w:val="none" w:sz="0" w:space="0" w:color="auto"/>
        <w:right w:val="none" w:sz="0" w:space="0" w:color="auto"/>
      </w:divBdr>
    </w:div>
    <w:div w:id="1853184512">
      <w:bodyDiv w:val="1"/>
      <w:marLeft w:val="0"/>
      <w:marRight w:val="0"/>
      <w:marTop w:val="0"/>
      <w:marBottom w:val="0"/>
      <w:divBdr>
        <w:top w:val="none" w:sz="0" w:space="0" w:color="auto"/>
        <w:left w:val="none" w:sz="0" w:space="0" w:color="auto"/>
        <w:bottom w:val="none" w:sz="0" w:space="0" w:color="auto"/>
        <w:right w:val="none" w:sz="0" w:space="0" w:color="auto"/>
      </w:divBdr>
    </w:div>
    <w:div w:id="1856070296">
      <w:bodyDiv w:val="1"/>
      <w:marLeft w:val="0"/>
      <w:marRight w:val="0"/>
      <w:marTop w:val="0"/>
      <w:marBottom w:val="0"/>
      <w:divBdr>
        <w:top w:val="none" w:sz="0" w:space="0" w:color="auto"/>
        <w:left w:val="none" w:sz="0" w:space="0" w:color="auto"/>
        <w:bottom w:val="none" w:sz="0" w:space="0" w:color="auto"/>
        <w:right w:val="none" w:sz="0" w:space="0" w:color="auto"/>
      </w:divBdr>
    </w:div>
    <w:div w:id="1857188130">
      <w:bodyDiv w:val="1"/>
      <w:marLeft w:val="0"/>
      <w:marRight w:val="0"/>
      <w:marTop w:val="0"/>
      <w:marBottom w:val="0"/>
      <w:divBdr>
        <w:top w:val="none" w:sz="0" w:space="0" w:color="auto"/>
        <w:left w:val="none" w:sz="0" w:space="0" w:color="auto"/>
        <w:bottom w:val="none" w:sz="0" w:space="0" w:color="auto"/>
        <w:right w:val="none" w:sz="0" w:space="0" w:color="auto"/>
      </w:divBdr>
    </w:div>
    <w:div w:id="1858696333">
      <w:bodyDiv w:val="1"/>
      <w:marLeft w:val="0"/>
      <w:marRight w:val="0"/>
      <w:marTop w:val="0"/>
      <w:marBottom w:val="0"/>
      <w:divBdr>
        <w:top w:val="none" w:sz="0" w:space="0" w:color="auto"/>
        <w:left w:val="none" w:sz="0" w:space="0" w:color="auto"/>
        <w:bottom w:val="none" w:sz="0" w:space="0" w:color="auto"/>
        <w:right w:val="none" w:sz="0" w:space="0" w:color="auto"/>
      </w:divBdr>
    </w:div>
    <w:div w:id="1858812493">
      <w:bodyDiv w:val="1"/>
      <w:marLeft w:val="0"/>
      <w:marRight w:val="0"/>
      <w:marTop w:val="0"/>
      <w:marBottom w:val="0"/>
      <w:divBdr>
        <w:top w:val="none" w:sz="0" w:space="0" w:color="auto"/>
        <w:left w:val="none" w:sz="0" w:space="0" w:color="auto"/>
        <w:bottom w:val="none" w:sz="0" w:space="0" w:color="auto"/>
        <w:right w:val="none" w:sz="0" w:space="0" w:color="auto"/>
      </w:divBdr>
    </w:div>
    <w:div w:id="1860115819">
      <w:bodyDiv w:val="1"/>
      <w:marLeft w:val="0"/>
      <w:marRight w:val="0"/>
      <w:marTop w:val="0"/>
      <w:marBottom w:val="0"/>
      <w:divBdr>
        <w:top w:val="none" w:sz="0" w:space="0" w:color="auto"/>
        <w:left w:val="none" w:sz="0" w:space="0" w:color="auto"/>
        <w:bottom w:val="none" w:sz="0" w:space="0" w:color="auto"/>
        <w:right w:val="none" w:sz="0" w:space="0" w:color="auto"/>
      </w:divBdr>
    </w:div>
    <w:div w:id="1860511396">
      <w:bodyDiv w:val="1"/>
      <w:marLeft w:val="0"/>
      <w:marRight w:val="0"/>
      <w:marTop w:val="0"/>
      <w:marBottom w:val="0"/>
      <w:divBdr>
        <w:top w:val="none" w:sz="0" w:space="0" w:color="auto"/>
        <w:left w:val="none" w:sz="0" w:space="0" w:color="auto"/>
        <w:bottom w:val="none" w:sz="0" w:space="0" w:color="auto"/>
        <w:right w:val="none" w:sz="0" w:space="0" w:color="auto"/>
      </w:divBdr>
    </w:div>
    <w:div w:id="1860772155">
      <w:bodyDiv w:val="1"/>
      <w:marLeft w:val="0"/>
      <w:marRight w:val="0"/>
      <w:marTop w:val="0"/>
      <w:marBottom w:val="0"/>
      <w:divBdr>
        <w:top w:val="none" w:sz="0" w:space="0" w:color="auto"/>
        <w:left w:val="none" w:sz="0" w:space="0" w:color="auto"/>
        <w:bottom w:val="none" w:sz="0" w:space="0" w:color="auto"/>
        <w:right w:val="none" w:sz="0" w:space="0" w:color="auto"/>
      </w:divBdr>
    </w:div>
    <w:div w:id="1860855648">
      <w:bodyDiv w:val="1"/>
      <w:marLeft w:val="0"/>
      <w:marRight w:val="0"/>
      <w:marTop w:val="0"/>
      <w:marBottom w:val="0"/>
      <w:divBdr>
        <w:top w:val="none" w:sz="0" w:space="0" w:color="auto"/>
        <w:left w:val="none" w:sz="0" w:space="0" w:color="auto"/>
        <w:bottom w:val="none" w:sz="0" w:space="0" w:color="auto"/>
        <w:right w:val="none" w:sz="0" w:space="0" w:color="auto"/>
      </w:divBdr>
    </w:div>
    <w:div w:id="1860925754">
      <w:bodyDiv w:val="1"/>
      <w:marLeft w:val="0"/>
      <w:marRight w:val="0"/>
      <w:marTop w:val="0"/>
      <w:marBottom w:val="0"/>
      <w:divBdr>
        <w:top w:val="none" w:sz="0" w:space="0" w:color="auto"/>
        <w:left w:val="none" w:sz="0" w:space="0" w:color="auto"/>
        <w:bottom w:val="none" w:sz="0" w:space="0" w:color="auto"/>
        <w:right w:val="none" w:sz="0" w:space="0" w:color="auto"/>
      </w:divBdr>
    </w:div>
    <w:div w:id="1861577286">
      <w:bodyDiv w:val="1"/>
      <w:marLeft w:val="0"/>
      <w:marRight w:val="0"/>
      <w:marTop w:val="0"/>
      <w:marBottom w:val="0"/>
      <w:divBdr>
        <w:top w:val="none" w:sz="0" w:space="0" w:color="auto"/>
        <w:left w:val="none" w:sz="0" w:space="0" w:color="auto"/>
        <w:bottom w:val="none" w:sz="0" w:space="0" w:color="auto"/>
        <w:right w:val="none" w:sz="0" w:space="0" w:color="auto"/>
      </w:divBdr>
    </w:div>
    <w:div w:id="1862819771">
      <w:bodyDiv w:val="1"/>
      <w:marLeft w:val="0"/>
      <w:marRight w:val="0"/>
      <w:marTop w:val="0"/>
      <w:marBottom w:val="0"/>
      <w:divBdr>
        <w:top w:val="none" w:sz="0" w:space="0" w:color="auto"/>
        <w:left w:val="none" w:sz="0" w:space="0" w:color="auto"/>
        <w:bottom w:val="none" w:sz="0" w:space="0" w:color="auto"/>
        <w:right w:val="none" w:sz="0" w:space="0" w:color="auto"/>
      </w:divBdr>
    </w:div>
    <w:div w:id="1864198933">
      <w:bodyDiv w:val="1"/>
      <w:marLeft w:val="0"/>
      <w:marRight w:val="0"/>
      <w:marTop w:val="0"/>
      <w:marBottom w:val="0"/>
      <w:divBdr>
        <w:top w:val="none" w:sz="0" w:space="0" w:color="auto"/>
        <w:left w:val="none" w:sz="0" w:space="0" w:color="auto"/>
        <w:bottom w:val="none" w:sz="0" w:space="0" w:color="auto"/>
        <w:right w:val="none" w:sz="0" w:space="0" w:color="auto"/>
      </w:divBdr>
    </w:div>
    <w:div w:id="1865438955">
      <w:bodyDiv w:val="1"/>
      <w:marLeft w:val="0"/>
      <w:marRight w:val="0"/>
      <w:marTop w:val="0"/>
      <w:marBottom w:val="0"/>
      <w:divBdr>
        <w:top w:val="none" w:sz="0" w:space="0" w:color="auto"/>
        <w:left w:val="none" w:sz="0" w:space="0" w:color="auto"/>
        <w:bottom w:val="none" w:sz="0" w:space="0" w:color="auto"/>
        <w:right w:val="none" w:sz="0" w:space="0" w:color="auto"/>
      </w:divBdr>
    </w:div>
    <w:div w:id="1868104584">
      <w:bodyDiv w:val="1"/>
      <w:marLeft w:val="0"/>
      <w:marRight w:val="0"/>
      <w:marTop w:val="0"/>
      <w:marBottom w:val="0"/>
      <w:divBdr>
        <w:top w:val="none" w:sz="0" w:space="0" w:color="auto"/>
        <w:left w:val="none" w:sz="0" w:space="0" w:color="auto"/>
        <w:bottom w:val="none" w:sz="0" w:space="0" w:color="auto"/>
        <w:right w:val="none" w:sz="0" w:space="0" w:color="auto"/>
      </w:divBdr>
    </w:div>
    <w:div w:id="1869875784">
      <w:bodyDiv w:val="1"/>
      <w:marLeft w:val="0"/>
      <w:marRight w:val="0"/>
      <w:marTop w:val="0"/>
      <w:marBottom w:val="0"/>
      <w:divBdr>
        <w:top w:val="none" w:sz="0" w:space="0" w:color="auto"/>
        <w:left w:val="none" w:sz="0" w:space="0" w:color="auto"/>
        <w:bottom w:val="none" w:sz="0" w:space="0" w:color="auto"/>
        <w:right w:val="none" w:sz="0" w:space="0" w:color="auto"/>
      </w:divBdr>
    </w:div>
    <w:div w:id="1876189860">
      <w:bodyDiv w:val="1"/>
      <w:marLeft w:val="0"/>
      <w:marRight w:val="0"/>
      <w:marTop w:val="0"/>
      <w:marBottom w:val="0"/>
      <w:divBdr>
        <w:top w:val="none" w:sz="0" w:space="0" w:color="auto"/>
        <w:left w:val="none" w:sz="0" w:space="0" w:color="auto"/>
        <w:bottom w:val="none" w:sz="0" w:space="0" w:color="auto"/>
        <w:right w:val="none" w:sz="0" w:space="0" w:color="auto"/>
      </w:divBdr>
    </w:div>
    <w:div w:id="1877044148">
      <w:bodyDiv w:val="1"/>
      <w:marLeft w:val="0"/>
      <w:marRight w:val="0"/>
      <w:marTop w:val="0"/>
      <w:marBottom w:val="0"/>
      <w:divBdr>
        <w:top w:val="none" w:sz="0" w:space="0" w:color="auto"/>
        <w:left w:val="none" w:sz="0" w:space="0" w:color="auto"/>
        <w:bottom w:val="none" w:sz="0" w:space="0" w:color="auto"/>
        <w:right w:val="none" w:sz="0" w:space="0" w:color="auto"/>
      </w:divBdr>
    </w:div>
    <w:div w:id="1877431175">
      <w:bodyDiv w:val="1"/>
      <w:marLeft w:val="0"/>
      <w:marRight w:val="0"/>
      <w:marTop w:val="0"/>
      <w:marBottom w:val="0"/>
      <w:divBdr>
        <w:top w:val="none" w:sz="0" w:space="0" w:color="auto"/>
        <w:left w:val="none" w:sz="0" w:space="0" w:color="auto"/>
        <w:bottom w:val="none" w:sz="0" w:space="0" w:color="auto"/>
        <w:right w:val="none" w:sz="0" w:space="0" w:color="auto"/>
      </w:divBdr>
    </w:div>
    <w:div w:id="1877813527">
      <w:bodyDiv w:val="1"/>
      <w:marLeft w:val="0"/>
      <w:marRight w:val="0"/>
      <w:marTop w:val="0"/>
      <w:marBottom w:val="0"/>
      <w:divBdr>
        <w:top w:val="none" w:sz="0" w:space="0" w:color="auto"/>
        <w:left w:val="none" w:sz="0" w:space="0" w:color="auto"/>
        <w:bottom w:val="none" w:sz="0" w:space="0" w:color="auto"/>
        <w:right w:val="none" w:sz="0" w:space="0" w:color="auto"/>
      </w:divBdr>
    </w:div>
    <w:div w:id="1885093810">
      <w:bodyDiv w:val="1"/>
      <w:marLeft w:val="0"/>
      <w:marRight w:val="0"/>
      <w:marTop w:val="0"/>
      <w:marBottom w:val="0"/>
      <w:divBdr>
        <w:top w:val="none" w:sz="0" w:space="0" w:color="auto"/>
        <w:left w:val="none" w:sz="0" w:space="0" w:color="auto"/>
        <w:bottom w:val="none" w:sz="0" w:space="0" w:color="auto"/>
        <w:right w:val="none" w:sz="0" w:space="0" w:color="auto"/>
      </w:divBdr>
    </w:div>
    <w:div w:id="1885478443">
      <w:bodyDiv w:val="1"/>
      <w:marLeft w:val="0"/>
      <w:marRight w:val="0"/>
      <w:marTop w:val="0"/>
      <w:marBottom w:val="0"/>
      <w:divBdr>
        <w:top w:val="none" w:sz="0" w:space="0" w:color="auto"/>
        <w:left w:val="none" w:sz="0" w:space="0" w:color="auto"/>
        <w:bottom w:val="none" w:sz="0" w:space="0" w:color="auto"/>
        <w:right w:val="none" w:sz="0" w:space="0" w:color="auto"/>
      </w:divBdr>
    </w:div>
    <w:div w:id="1885554524">
      <w:bodyDiv w:val="1"/>
      <w:marLeft w:val="0"/>
      <w:marRight w:val="0"/>
      <w:marTop w:val="0"/>
      <w:marBottom w:val="0"/>
      <w:divBdr>
        <w:top w:val="none" w:sz="0" w:space="0" w:color="auto"/>
        <w:left w:val="none" w:sz="0" w:space="0" w:color="auto"/>
        <w:bottom w:val="none" w:sz="0" w:space="0" w:color="auto"/>
        <w:right w:val="none" w:sz="0" w:space="0" w:color="auto"/>
      </w:divBdr>
    </w:div>
    <w:div w:id="1885561692">
      <w:bodyDiv w:val="1"/>
      <w:marLeft w:val="0"/>
      <w:marRight w:val="0"/>
      <w:marTop w:val="0"/>
      <w:marBottom w:val="0"/>
      <w:divBdr>
        <w:top w:val="none" w:sz="0" w:space="0" w:color="auto"/>
        <w:left w:val="none" w:sz="0" w:space="0" w:color="auto"/>
        <w:bottom w:val="none" w:sz="0" w:space="0" w:color="auto"/>
        <w:right w:val="none" w:sz="0" w:space="0" w:color="auto"/>
      </w:divBdr>
    </w:div>
    <w:div w:id="1886941747">
      <w:bodyDiv w:val="1"/>
      <w:marLeft w:val="0"/>
      <w:marRight w:val="0"/>
      <w:marTop w:val="0"/>
      <w:marBottom w:val="0"/>
      <w:divBdr>
        <w:top w:val="none" w:sz="0" w:space="0" w:color="auto"/>
        <w:left w:val="none" w:sz="0" w:space="0" w:color="auto"/>
        <w:bottom w:val="none" w:sz="0" w:space="0" w:color="auto"/>
        <w:right w:val="none" w:sz="0" w:space="0" w:color="auto"/>
      </w:divBdr>
    </w:div>
    <w:div w:id="1886943432">
      <w:bodyDiv w:val="1"/>
      <w:marLeft w:val="0"/>
      <w:marRight w:val="0"/>
      <w:marTop w:val="0"/>
      <w:marBottom w:val="0"/>
      <w:divBdr>
        <w:top w:val="none" w:sz="0" w:space="0" w:color="auto"/>
        <w:left w:val="none" w:sz="0" w:space="0" w:color="auto"/>
        <w:bottom w:val="none" w:sz="0" w:space="0" w:color="auto"/>
        <w:right w:val="none" w:sz="0" w:space="0" w:color="auto"/>
      </w:divBdr>
    </w:div>
    <w:div w:id="1888296170">
      <w:bodyDiv w:val="1"/>
      <w:marLeft w:val="0"/>
      <w:marRight w:val="0"/>
      <w:marTop w:val="0"/>
      <w:marBottom w:val="0"/>
      <w:divBdr>
        <w:top w:val="none" w:sz="0" w:space="0" w:color="auto"/>
        <w:left w:val="none" w:sz="0" w:space="0" w:color="auto"/>
        <w:bottom w:val="none" w:sz="0" w:space="0" w:color="auto"/>
        <w:right w:val="none" w:sz="0" w:space="0" w:color="auto"/>
      </w:divBdr>
    </w:div>
    <w:div w:id="1888443587">
      <w:bodyDiv w:val="1"/>
      <w:marLeft w:val="0"/>
      <w:marRight w:val="0"/>
      <w:marTop w:val="0"/>
      <w:marBottom w:val="0"/>
      <w:divBdr>
        <w:top w:val="none" w:sz="0" w:space="0" w:color="auto"/>
        <w:left w:val="none" w:sz="0" w:space="0" w:color="auto"/>
        <w:bottom w:val="none" w:sz="0" w:space="0" w:color="auto"/>
        <w:right w:val="none" w:sz="0" w:space="0" w:color="auto"/>
      </w:divBdr>
    </w:div>
    <w:div w:id="1888447128">
      <w:bodyDiv w:val="1"/>
      <w:marLeft w:val="0"/>
      <w:marRight w:val="0"/>
      <w:marTop w:val="0"/>
      <w:marBottom w:val="0"/>
      <w:divBdr>
        <w:top w:val="none" w:sz="0" w:space="0" w:color="auto"/>
        <w:left w:val="none" w:sz="0" w:space="0" w:color="auto"/>
        <w:bottom w:val="none" w:sz="0" w:space="0" w:color="auto"/>
        <w:right w:val="none" w:sz="0" w:space="0" w:color="auto"/>
      </w:divBdr>
    </w:div>
    <w:div w:id="1888712309">
      <w:bodyDiv w:val="1"/>
      <w:marLeft w:val="0"/>
      <w:marRight w:val="0"/>
      <w:marTop w:val="0"/>
      <w:marBottom w:val="0"/>
      <w:divBdr>
        <w:top w:val="none" w:sz="0" w:space="0" w:color="auto"/>
        <w:left w:val="none" w:sz="0" w:space="0" w:color="auto"/>
        <w:bottom w:val="none" w:sz="0" w:space="0" w:color="auto"/>
        <w:right w:val="none" w:sz="0" w:space="0" w:color="auto"/>
      </w:divBdr>
    </w:div>
    <w:div w:id="1890535116">
      <w:bodyDiv w:val="1"/>
      <w:marLeft w:val="0"/>
      <w:marRight w:val="0"/>
      <w:marTop w:val="0"/>
      <w:marBottom w:val="0"/>
      <w:divBdr>
        <w:top w:val="none" w:sz="0" w:space="0" w:color="auto"/>
        <w:left w:val="none" w:sz="0" w:space="0" w:color="auto"/>
        <w:bottom w:val="none" w:sz="0" w:space="0" w:color="auto"/>
        <w:right w:val="none" w:sz="0" w:space="0" w:color="auto"/>
      </w:divBdr>
    </w:div>
    <w:div w:id="1891526195">
      <w:bodyDiv w:val="1"/>
      <w:marLeft w:val="0"/>
      <w:marRight w:val="0"/>
      <w:marTop w:val="0"/>
      <w:marBottom w:val="0"/>
      <w:divBdr>
        <w:top w:val="none" w:sz="0" w:space="0" w:color="auto"/>
        <w:left w:val="none" w:sz="0" w:space="0" w:color="auto"/>
        <w:bottom w:val="none" w:sz="0" w:space="0" w:color="auto"/>
        <w:right w:val="none" w:sz="0" w:space="0" w:color="auto"/>
      </w:divBdr>
    </w:div>
    <w:div w:id="1893807194">
      <w:bodyDiv w:val="1"/>
      <w:marLeft w:val="0"/>
      <w:marRight w:val="0"/>
      <w:marTop w:val="0"/>
      <w:marBottom w:val="0"/>
      <w:divBdr>
        <w:top w:val="none" w:sz="0" w:space="0" w:color="auto"/>
        <w:left w:val="none" w:sz="0" w:space="0" w:color="auto"/>
        <w:bottom w:val="none" w:sz="0" w:space="0" w:color="auto"/>
        <w:right w:val="none" w:sz="0" w:space="0" w:color="auto"/>
      </w:divBdr>
    </w:div>
    <w:div w:id="1897012663">
      <w:bodyDiv w:val="1"/>
      <w:marLeft w:val="0"/>
      <w:marRight w:val="0"/>
      <w:marTop w:val="0"/>
      <w:marBottom w:val="0"/>
      <w:divBdr>
        <w:top w:val="none" w:sz="0" w:space="0" w:color="auto"/>
        <w:left w:val="none" w:sz="0" w:space="0" w:color="auto"/>
        <w:bottom w:val="none" w:sz="0" w:space="0" w:color="auto"/>
        <w:right w:val="none" w:sz="0" w:space="0" w:color="auto"/>
      </w:divBdr>
    </w:div>
    <w:div w:id="1898013000">
      <w:bodyDiv w:val="1"/>
      <w:marLeft w:val="0"/>
      <w:marRight w:val="0"/>
      <w:marTop w:val="0"/>
      <w:marBottom w:val="0"/>
      <w:divBdr>
        <w:top w:val="none" w:sz="0" w:space="0" w:color="auto"/>
        <w:left w:val="none" w:sz="0" w:space="0" w:color="auto"/>
        <w:bottom w:val="none" w:sz="0" w:space="0" w:color="auto"/>
        <w:right w:val="none" w:sz="0" w:space="0" w:color="auto"/>
      </w:divBdr>
    </w:div>
    <w:div w:id="1899437355">
      <w:bodyDiv w:val="1"/>
      <w:marLeft w:val="0"/>
      <w:marRight w:val="0"/>
      <w:marTop w:val="0"/>
      <w:marBottom w:val="0"/>
      <w:divBdr>
        <w:top w:val="none" w:sz="0" w:space="0" w:color="auto"/>
        <w:left w:val="none" w:sz="0" w:space="0" w:color="auto"/>
        <w:bottom w:val="none" w:sz="0" w:space="0" w:color="auto"/>
        <w:right w:val="none" w:sz="0" w:space="0" w:color="auto"/>
      </w:divBdr>
    </w:div>
    <w:div w:id="1900169967">
      <w:bodyDiv w:val="1"/>
      <w:marLeft w:val="0"/>
      <w:marRight w:val="0"/>
      <w:marTop w:val="0"/>
      <w:marBottom w:val="0"/>
      <w:divBdr>
        <w:top w:val="none" w:sz="0" w:space="0" w:color="auto"/>
        <w:left w:val="none" w:sz="0" w:space="0" w:color="auto"/>
        <w:bottom w:val="none" w:sz="0" w:space="0" w:color="auto"/>
        <w:right w:val="none" w:sz="0" w:space="0" w:color="auto"/>
      </w:divBdr>
    </w:div>
    <w:div w:id="1900630870">
      <w:bodyDiv w:val="1"/>
      <w:marLeft w:val="0"/>
      <w:marRight w:val="0"/>
      <w:marTop w:val="0"/>
      <w:marBottom w:val="0"/>
      <w:divBdr>
        <w:top w:val="none" w:sz="0" w:space="0" w:color="auto"/>
        <w:left w:val="none" w:sz="0" w:space="0" w:color="auto"/>
        <w:bottom w:val="none" w:sz="0" w:space="0" w:color="auto"/>
        <w:right w:val="none" w:sz="0" w:space="0" w:color="auto"/>
      </w:divBdr>
    </w:div>
    <w:div w:id="1901012961">
      <w:bodyDiv w:val="1"/>
      <w:marLeft w:val="0"/>
      <w:marRight w:val="0"/>
      <w:marTop w:val="0"/>
      <w:marBottom w:val="0"/>
      <w:divBdr>
        <w:top w:val="none" w:sz="0" w:space="0" w:color="auto"/>
        <w:left w:val="none" w:sz="0" w:space="0" w:color="auto"/>
        <w:bottom w:val="none" w:sz="0" w:space="0" w:color="auto"/>
        <w:right w:val="none" w:sz="0" w:space="0" w:color="auto"/>
      </w:divBdr>
    </w:div>
    <w:div w:id="1902054418">
      <w:bodyDiv w:val="1"/>
      <w:marLeft w:val="0"/>
      <w:marRight w:val="0"/>
      <w:marTop w:val="0"/>
      <w:marBottom w:val="0"/>
      <w:divBdr>
        <w:top w:val="none" w:sz="0" w:space="0" w:color="auto"/>
        <w:left w:val="none" w:sz="0" w:space="0" w:color="auto"/>
        <w:bottom w:val="none" w:sz="0" w:space="0" w:color="auto"/>
        <w:right w:val="none" w:sz="0" w:space="0" w:color="auto"/>
      </w:divBdr>
    </w:div>
    <w:div w:id="1903373188">
      <w:bodyDiv w:val="1"/>
      <w:marLeft w:val="0"/>
      <w:marRight w:val="0"/>
      <w:marTop w:val="0"/>
      <w:marBottom w:val="0"/>
      <w:divBdr>
        <w:top w:val="none" w:sz="0" w:space="0" w:color="auto"/>
        <w:left w:val="none" w:sz="0" w:space="0" w:color="auto"/>
        <w:bottom w:val="none" w:sz="0" w:space="0" w:color="auto"/>
        <w:right w:val="none" w:sz="0" w:space="0" w:color="auto"/>
      </w:divBdr>
    </w:div>
    <w:div w:id="1903442561">
      <w:bodyDiv w:val="1"/>
      <w:marLeft w:val="0"/>
      <w:marRight w:val="0"/>
      <w:marTop w:val="0"/>
      <w:marBottom w:val="0"/>
      <w:divBdr>
        <w:top w:val="none" w:sz="0" w:space="0" w:color="auto"/>
        <w:left w:val="none" w:sz="0" w:space="0" w:color="auto"/>
        <w:bottom w:val="none" w:sz="0" w:space="0" w:color="auto"/>
        <w:right w:val="none" w:sz="0" w:space="0" w:color="auto"/>
      </w:divBdr>
    </w:div>
    <w:div w:id="1907102562">
      <w:bodyDiv w:val="1"/>
      <w:marLeft w:val="0"/>
      <w:marRight w:val="0"/>
      <w:marTop w:val="0"/>
      <w:marBottom w:val="0"/>
      <w:divBdr>
        <w:top w:val="none" w:sz="0" w:space="0" w:color="auto"/>
        <w:left w:val="none" w:sz="0" w:space="0" w:color="auto"/>
        <w:bottom w:val="none" w:sz="0" w:space="0" w:color="auto"/>
        <w:right w:val="none" w:sz="0" w:space="0" w:color="auto"/>
      </w:divBdr>
    </w:div>
    <w:div w:id="1910990912">
      <w:bodyDiv w:val="1"/>
      <w:marLeft w:val="0"/>
      <w:marRight w:val="0"/>
      <w:marTop w:val="0"/>
      <w:marBottom w:val="0"/>
      <w:divBdr>
        <w:top w:val="none" w:sz="0" w:space="0" w:color="auto"/>
        <w:left w:val="none" w:sz="0" w:space="0" w:color="auto"/>
        <w:bottom w:val="none" w:sz="0" w:space="0" w:color="auto"/>
        <w:right w:val="none" w:sz="0" w:space="0" w:color="auto"/>
      </w:divBdr>
    </w:div>
    <w:div w:id="1911620269">
      <w:bodyDiv w:val="1"/>
      <w:marLeft w:val="0"/>
      <w:marRight w:val="0"/>
      <w:marTop w:val="0"/>
      <w:marBottom w:val="0"/>
      <w:divBdr>
        <w:top w:val="none" w:sz="0" w:space="0" w:color="auto"/>
        <w:left w:val="none" w:sz="0" w:space="0" w:color="auto"/>
        <w:bottom w:val="none" w:sz="0" w:space="0" w:color="auto"/>
        <w:right w:val="none" w:sz="0" w:space="0" w:color="auto"/>
      </w:divBdr>
    </w:div>
    <w:div w:id="1913461439">
      <w:bodyDiv w:val="1"/>
      <w:marLeft w:val="0"/>
      <w:marRight w:val="0"/>
      <w:marTop w:val="0"/>
      <w:marBottom w:val="0"/>
      <w:divBdr>
        <w:top w:val="none" w:sz="0" w:space="0" w:color="auto"/>
        <w:left w:val="none" w:sz="0" w:space="0" w:color="auto"/>
        <w:bottom w:val="none" w:sz="0" w:space="0" w:color="auto"/>
        <w:right w:val="none" w:sz="0" w:space="0" w:color="auto"/>
      </w:divBdr>
    </w:div>
    <w:div w:id="1914657087">
      <w:bodyDiv w:val="1"/>
      <w:marLeft w:val="0"/>
      <w:marRight w:val="0"/>
      <w:marTop w:val="0"/>
      <w:marBottom w:val="0"/>
      <w:divBdr>
        <w:top w:val="none" w:sz="0" w:space="0" w:color="auto"/>
        <w:left w:val="none" w:sz="0" w:space="0" w:color="auto"/>
        <w:bottom w:val="none" w:sz="0" w:space="0" w:color="auto"/>
        <w:right w:val="none" w:sz="0" w:space="0" w:color="auto"/>
      </w:divBdr>
    </w:div>
    <w:div w:id="1914702929">
      <w:bodyDiv w:val="1"/>
      <w:marLeft w:val="0"/>
      <w:marRight w:val="0"/>
      <w:marTop w:val="0"/>
      <w:marBottom w:val="0"/>
      <w:divBdr>
        <w:top w:val="none" w:sz="0" w:space="0" w:color="auto"/>
        <w:left w:val="none" w:sz="0" w:space="0" w:color="auto"/>
        <w:bottom w:val="none" w:sz="0" w:space="0" w:color="auto"/>
        <w:right w:val="none" w:sz="0" w:space="0" w:color="auto"/>
      </w:divBdr>
    </w:div>
    <w:div w:id="1915703519">
      <w:bodyDiv w:val="1"/>
      <w:marLeft w:val="0"/>
      <w:marRight w:val="0"/>
      <w:marTop w:val="0"/>
      <w:marBottom w:val="0"/>
      <w:divBdr>
        <w:top w:val="none" w:sz="0" w:space="0" w:color="auto"/>
        <w:left w:val="none" w:sz="0" w:space="0" w:color="auto"/>
        <w:bottom w:val="none" w:sz="0" w:space="0" w:color="auto"/>
        <w:right w:val="none" w:sz="0" w:space="0" w:color="auto"/>
      </w:divBdr>
    </w:div>
    <w:div w:id="1916627391">
      <w:bodyDiv w:val="1"/>
      <w:marLeft w:val="0"/>
      <w:marRight w:val="0"/>
      <w:marTop w:val="0"/>
      <w:marBottom w:val="0"/>
      <w:divBdr>
        <w:top w:val="none" w:sz="0" w:space="0" w:color="auto"/>
        <w:left w:val="none" w:sz="0" w:space="0" w:color="auto"/>
        <w:bottom w:val="none" w:sz="0" w:space="0" w:color="auto"/>
        <w:right w:val="none" w:sz="0" w:space="0" w:color="auto"/>
      </w:divBdr>
    </w:div>
    <w:div w:id="1919554075">
      <w:bodyDiv w:val="1"/>
      <w:marLeft w:val="0"/>
      <w:marRight w:val="0"/>
      <w:marTop w:val="0"/>
      <w:marBottom w:val="0"/>
      <w:divBdr>
        <w:top w:val="none" w:sz="0" w:space="0" w:color="auto"/>
        <w:left w:val="none" w:sz="0" w:space="0" w:color="auto"/>
        <w:bottom w:val="none" w:sz="0" w:space="0" w:color="auto"/>
        <w:right w:val="none" w:sz="0" w:space="0" w:color="auto"/>
      </w:divBdr>
    </w:div>
    <w:div w:id="1921479532">
      <w:bodyDiv w:val="1"/>
      <w:marLeft w:val="0"/>
      <w:marRight w:val="0"/>
      <w:marTop w:val="0"/>
      <w:marBottom w:val="0"/>
      <w:divBdr>
        <w:top w:val="none" w:sz="0" w:space="0" w:color="auto"/>
        <w:left w:val="none" w:sz="0" w:space="0" w:color="auto"/>
        <w:bottom w:val="none" w:sz="0" w:space="0" w:color="auto"/>
        <w:right w:val="none" w:sz="0" w:space="0" w:color="auto"/>
      </w:divBdr>
    </w:div>
    <w:div w:id="1922375097">
      <w:bodyDiv w:val="1"/>
      <w:marLeft w:val="0"/>
      <w:marRight w:val="0"/>
      <w:marTop w:val="0"/>
      <w:marBottom w:val="0"/>
      <w:divBdr>
        <w:top w:val="none" w:sz="0" w:space="0" w:color="auto"/>
        <w:left w:val="none" w:sz="0" w:space="0" w:color="auto"/>
        <w:bottom w:val="none" w:sz="0" w:space="0" w:color="auto"/>
        <w:right w:val="none" w:sz="0" w:space="0" w:color="auto"/>
      </w:divBdr>
    </w:div>
    <w:div w:id="1922911460">
      <w:bodyDiv w:val="1"/>
      <w:marLeft w:val="0"/>
      <w:marRight w:val="0"/>
      <w:marTop w:val="0"/>
      <w:marBottom w:val="0"/>
      <w:divBdr>
        <w:top w:val="none" w:sz="0" w:space="0" w:color="auto"/>
        <w:left w:val="none" w:sz="0" w:space="0" w:color="auto"/>
        <w:bottom w:val="none" w:sz="0" w:space="0" w:color="auto"/>
        <w:right w:val="none" w:sz="0" w:space="0" w:color="auto"/>
      </w:divBdr>
    </w:div>
    <w:div w:id="1924340118">
      <w:bodyDiv w:val="1"/>
      <w:marLeft w:val="0"/>
      <w:marRight w:val="0"/>
      <w:marTop w:val="0"/>
      <w:marBottom w:val="0"/>
      <w:divBdr>
        <w:top w:val="none" w:sz="0" w:space="0" w:color="auto"/>
        <w:left w:val="none" w:sz="0" w:space="0" w:color="auto"/>
        <w:bottom w:val="none" w:sz="0" w:space="0" w:color="auto"/>
        <w:right w:val="none" w:sz="0" w:space="0" w:color="auto"/>
      </w:divBdr>
    </w:div>
    <w:div w:id="1929918429">
      <w:bodyDiv w:val="1"/>
      <w:marLeft w:val="0"/>
      <w:marRight w:val="0"/>
      <w:marTop w:val="0"/>
      <w:marBottom w:val="0"/>
      <w:divBdr>
        <w:top w:val="none" w:sz="0" w:space="0" w:color="auto"/>
        <w:left w:val="none" w:sz="0" w:space="0" w:color="auto"/>
        <w:bottom w:val="none" w:sz="0" w:space="0" w:color="auto"/>
        <w:right w:val="none" w:sz="0" w:space="0" w:color="auto"/>
      </w:divBdr>
    </w:div>
    <w:div w:id="1932738703">
      <w:bodyDiv w:val="1"/>
      <w:marLeft w:val="0"/>
      <w:marRight w:val="0"/>
      <w:marTop w:val="0"/>
      <w:marBottom w:val="0"/>
      <w:divBdr>
        <w:top w:val="none" w:sz="0" w:space="0" w:color="auto"/>
        <w:left w:val="none" w:sz="0" w:space="0" w:color="auto"/>
        <w:bottom w:val="none" w:sz="0" w:space="0" w:color="auto"/>
        <w:right w:val="none" w:sz="0" w:space="0" w:color="auto"/>
      </w:divBdr>
    </w:div>
    <w:div w:id="1939675780">
      <w:bodyDiv w:val="1"/>
      <w:marLeft w:val="0"/>
      <w:marRight w:val="0"/>
      <w:marTop w:val="0"/>
      <w:marBottom w:val="0"/>
      <w:divBdr>
        <w:top w:val="none" w:sz="0" w:space="0" w:color="auto"/>
        <w:left w:val="none" w:sz="0" w:space="0" w:color="auto"/>
        <w:bottom w:val="none" w:sz="0" w:space="0" w:color="auto"/>
        <w:right w:val="none" w:sz="0" w:space="0" w:color="auto"/>
      </w:divBdr>
    </w:div>
    <w:div w:id="1941133259">
      <w:bodyDiv w:val="1"/>
      <w:marLeft w:val="0"/>
      <w:marRight w:val="0"/>
      <w:marTop w:val="0"/>
      <w:marBottom w:val="0"/>
      <w:divBdr>
        <w:top w:val="none" w:sz="0" w:space="0" w:color="auto"/>
        <w:left w:val="none" w:sz="0" w:space="0" w:color="auto"/>
        <w:bottom w:val="none" w:sz="0" w:space="0" w:color="auto"/>
        <w:right w:val="none" w:sz="0" w:space="0" w:color="auto"/>
      </w:divBdr>
    </w:div>
    <w:div w:id="1941444563">
      <w:bodyDiv w:val="1"/>
      <w:marLeft w:val="0"/>
      <w:marRight w:val="0"/>
      <w:marTop w:val="0"/>
      <w:marBottom w:val="0"/>
      <w:divBdr>
        <w:top w:val="none" w:sz="0" w:space="0" w:color="auto"/>
        <w:left w:val="none" w:sz="0" w:space="0" w:color="auto"/>
        <w:bottom w:val="none" w:sz="0" w:space="0" w:color="auto"/>
        <w:right w:val="none" w:sz="0" w:space="0" w:color="auto"/>
      </w:divBdr>
    </w:div>
    <w:div w:id="1942640136">
      <w:bodyDiv w:val="1"/>
      <w:marLeft w:val="0"/>
      <w:marRight w:val="0"/>
      <w:marTop w:val="0"/>
      <w:marBottom w:val="0"/>
      <w:divBdr>
        <w:top w:val="none" w:sz="0" w:space="0" w:color="auto"/>
        <w:left w:val="none" w:sz="0" w:space="0" w:color="auto"/>
        <w:bottom w:val="none" w:sz="0" w:space="0" w:color="auto"/>
        <w:right w:val="none" w:sz="0" w:space="0" w:color="auto"/>
      </w:divBdr>
    </w:div>
    <w:div w:id="1944072234">
      <w:bodyDiv w:val="1"/>
      <w:marLeft w:val="0"/>
      <w:marRight w:val="0"/>
      <w:marTop w:val="0"/>
      <w:marBottom w:val="0"/>
      <w:divBdr>
        <w:top w:val="none" w:sz="0" w:space="0" w:color="auto"/>
        <w:left w:val="none" w:sz="0" w:space="0" w:color="auto"/>
        <w:bottom w:val="none" w:sz="0" w:space="0" w:color="auto"/>
        <w:right w:val="none" w:sz="0" w:space="0" w:color="auto"/>
      </w:divBdr>
    </w:div>
    <w:div w:id="1944650788">
      <w:bodyDiv w:val="1"/>
      <w:marLeft w:val="0"/>
      <w:marRight w:val="0"/>
      <w:marTop w:val="0"/>
      <w:marBottom w:val="0"/>
      <w:divBdr>
        <w:top w:val="none" w:sz="0" w:space="0" w:color="auto"/>
        <w:left w:val="none" w:sz="0" w:space="0" w:color="auto"/>
        <w:bottom w:val="none" w:sz="0" w:space="0" w:color="auto"/>
        <w:right w:val="none" w:sz="0" w:space="0" w:color="auto"/>
      </w:divBdr>
    </w:div>
    <w:div w:id="1945189397">
      <w:bodyDiv w:val="1"/>
      <w:marLeft w:val="0"/>
      <w:marRight w:val="0"/>
      <w:marTop w:val="0"/>
      <w:marBottom w:val="0"/>
      <w:divBdr>
        <w:top w:val="none" w:sz="0" w:space="0" w:color="auto"/>
        <w:left w:val="none" w:sz="0" w:space="0" w:color="auto"/>
        <w:bottom w:val="none" w:sz="0" w:space="0" w:color="auto"/>
        <w:right w:val="none" w:sz="0" w:space="0" w:color="auto"/>
      </w:divBdr>
    </w:div>
    <w:div w:id="1947888418">
      <w:bodyDiv w:val="1"/>
      <w:marLeft w:val="0"/>
      <w:marRight w:val="0"/>
      <w:marTop w:val="0"/>
      <w:marBottom w:val="0"/>
      <w:divBdr>
        <w:top w:val="none" w:sz="0" w:space="0" w:color="auto"/>
        <w:left w:val="none" w:sz="0" w:space="0" w:color="auto"/>
        <w:bottom w:val="none" w:sz="0" w:space="0" w:color="auto"/>
        <w:right w:val="none" w:sz="0" w:space="0" w:color="auto"/>
      </w:divBdr>
    </w:div>
    <w:div w:id="1949391331">
      <w:bodyDiv w:val="1"/>
      <w:marLeft w:val="0"/>
      <w:marRight w:val="0"/>
      <w:marTop w:val="0"/>
      <w:marBottom w:val="0"/>
      <w:divBdr>
        <w:top w:val="none" w:sz="0" w:space="0" w:color="auto"/>
        <w:left w:val="none" w:sz="0" w:space="0" w:color="auto"/>
        <w:bottom w:val="none" w:sz="0" w:space="0" w:color="auto"/>
        <w:right w:val="none" w:sz="0" w:space="0" w:color="auto"/>
      </w:divBdr>
    </w:div>
    <w:div w:id="1950238368">
      <w:bodyDiv w:val="1"/>
      <w:marLeft w:val="0"/>
      <w:marRight w:val="0"/>
      <w:marTop w:val="0"/>
      <w:marBottom w:val="0"/>
      <w:divBdr>
        <w:top w:val="none" w:sz="0" w:space="0" w:color="auto"/>
        <w:left w:val="none" w:sz="0" w:space="0" w:color="auto"/>
        <w:bottom w:val="none" w:sz="0" w:space="0" w:color="auto"/>
        <w:right w:val="none" w:sz="0" w:space="0" w:color="auto"/>
      </w:divBdr>
    </w:div>
    <w:div w:id="1950307086">
      <w:bodyDiv w:val="1"/>
      <w:marLeft w:val="0"/>
      <w:marRight w:val="0"/>
      <w:marTop w:val="0"/>
      <w:marBottom w:val="0"/>
      <w:divBdr>
        <w:top w:val="none" w:sz="0" w:space="0" w:color="auto"/>
        <w:left w:val="none" w:sz="0" w:space="0" w:color="auto"/>
        <w:bottom w:val="none" w:sz="0" w:space="0" w:color="auto"/>
        <w:right w:val="none" w:sz="0" w:space="0" w:color="auto"/>
      </w:divBdr>
    </w:div>
    <w:div w:id="1951475863">
      <w:bodyDiv w:val="1"/>
      <w:marLeft w:val="0"/>
      <w:marRight w:val="0"/>
      <w:marTop w:val="0"/>
      <w:marBottom w:val="0"/>
      <w:divBdr>
        <w:top w:val="none" w:sz="0" w:space="0" w:color="auto"/>
        <w:left w:val="none" w:sz="0" w:space="0" w:color="auto"/>
        <w:bottom w:val="none" w:sz="0" w:space="0" w:color="auto"/>
        <w:right w:val="none" w:sz="0" w:space="0" w:color="auto"/>
      </w:divBdr>
    </w:div>
    <w:div w:id="1953200193">
      <w:bodyDiv w:val="1"/>
      <w:marLeft w:val="0"/>
      <w:marRight w:val="0"/>
      <w:marTop w:val="0"/>
      <w:marBottom w:val="0"/>
      <w:divBdr>
        <w:top w:val="none" w:sz="0" w:space="0" w:color="auto"/>
        <w:left w:val="none" w:sz="0" w:space="0" w:color="auto"/>
        <w:bottom w:val="none" w:sz="0" w:space="0" w:color="auto"/>
        <w:right w:val="none" w:sz="0" w:space="0" w:color="auto"/>
      </w:divBdr>
    </w:div>
    <w:div w:id="1953703941">
      <w:bodyDiv w:val="1"/>
      <w:marLeft w:val="0"/>
      <w:marRight w:val="0"/>
      <w:marTop w:val="0"/>
      <w:marBottom w:val="0"/>
      <w:divBdr>
        <w:top w:val="none" w:sz="0" w:space="0" w:color="auto"/>
        <w:left w:val="none" w:sz="0" w:space="0" w:color="auto"/>
        <w:bottom w:val="none" w:sz="0" w:space="0" w:color="auto"/>
        <w:right w:val="none" w:sz="0" w:space="0" w:color="auto"/>
      </w:divBdr>
    </w:div>
    <w:div w:id="1955745528">
      <w:bodyDiv w:val="1"/>
      <w:marLeft w:val="0"/>
      <w:marRight w:val="0"/>
      <w:marTop w:val="0"/>
      <w:marBottom w:val="0"/>
      <w:divBdr>
        <w:top w:val="none" w:sz="0" w:space="0" w:color="auto"/>
        <w:left w:val="none" w:sz="0" w:space="0" w:color="auto"/>
        <w:bottom w:val="none" w:sz="0" w:space="0" w:color="auto"/>
        <w:right w:val="none" w:sz="0" w:space="0" w:color="auto"/>
      </w:divBdr>
    </w:div>
    <w:div w:id="1956252279">
      <w:bodyDiv w:val="1"/>
      <w:marLeft w:val="0"/>
      <w:marRight w:val="0"/>
      <w:marTop w:val="0"/>
      <w:marBottom w:val="0"/>
      <w:divBdr>
        <w:top w:val="none" w:sz="0" w:space="0" w:color="auto"/>
        <w:left w:val="none" w:sz="0" w:space="0" w:color="auto"/>
        <w:bottom w:val="none" w:sz="0" w:space="0" w:color="auto"/>
        <w:right w:val="none" w:sz="0" w:space="0" w:color="auto"/>
      </w:divBdr>
    </w:div>
    <w:div w:id="1958094930">
      <w:bodyDiv w:val="1"/>
      <w:marLeft w:val="0"/>
      <w:marRight w:val="0"/>
      <w:marTop w:val="0"/>
      <w:marBottom w:val="0"/>
      <w:divBdr>
        <w:top w:val="none" w:sz="0" w:space="0" w:color="auto"/>
        <w:left w:val="none" w:sz="0" w:space="0" w:color="auto"/>
        <w:bottom w:val="none" w:sz="0" w:space="0" w:color="auto"/>
        <w:right w:val="none" w:sz="0" w:space="0" w:color="auto"/>
      </w:divBdr>
    </w:div>
    <w:div w:id="1958638257">
      <w:bodyDiv w:val="1"/>
      <w:marLeft w:val="0"/>
      <w:marRight w:val="0"/>
      <w:marTop w:val="0"/>
      <w:marBottom w:val="0"/>
      <w:divBdr>
        <w:top w:val="none" w:sz="0" w:space="0" w:color="auto"/>
        <w:left w:val="none" w:sz="0" w:space="0" w:color="auto"/>
        <w:bottom w:val="none" w:sz="0" w:space="0" w:color="auto"/>
        <w:right w:val="none" w:sz="0" w:space="0" w:color="auto"/>
      </w:divBdr>
    </w:div>
    <w:div w:id="1958640903">
      <w:bodyDiv w:val="1"/>
      <w:marLeft w:val="0"/>
      <w:marRight w:val="0"/>
      <w:marTop w:val="0"/>
      <w:marBottom w:val="0"/>
      <w:divBdr>
        <w:top w:val="none" w:sz="0" w:space="0" w:color="auto"/>
        <w:left w:val="none" w:sz="0" w:space="0" w:color="auto"/>
        <w:bottom w:val="none" w:sz="0" w:space="0" w:color="auto"/>
        <w:right w:val="none" w:sz="0" w:space="0" w:color="auto"/>
      </w:divBdr>
    </w:div>
    <w:div w:id="1961640023">
      <w:bodyDiv w:val="1"/>
      <w:marLeft w:val="0"/>
      <w:marRight w:val="0"/>
      <w:marTop w:val="0"/>
      <w:marBottom w:val="0"/>
      <w:divBdr>
        <w:top w:val="none" w:sz="0" w:space="0" w:color="auto"/>
        <w:left w:val="none" w:sz="0" w:space="0" w:color="auto"/>
        <w:bottom w:val="none" w:sz="0" w:space="0" w:color="auto"/>
        <w:right w:val="none" w:sz="0" w:space="0" w:color="auto"/>
      </w:divBdr>
    </w:div>
    <w:div w:id="1965503986">
      <w:bodyDiv w:val="1"/>
      <w:marLeft w:val="0"/>
      <w:marRight w:val="0"/>
      <w:marTop w:val="0"/>
      <w:marBottom w:val="0"/>
      <w:divBdr>
        <w:top w:val="none" w:sz="0" w:space="0" w:color="auto"/>
        <w:left w:val="none" w:sz="0" w:space="0" w:color="auto"/>
        <w:bottom w:val="none" w:sz="0" w:space="0" w:color="auto"/>
        <w:right w:val="none" w:sz="0" w:space="0" w:color="auto"/>
      </w:divBdr>
    </w:div>
    <w:div w:id="1967347299">
      <w:bodyDiv w:val="1"/>
      <w:marLeft w:val="0"/>
      <w:marRight w:val="0"/>
      <w:marTop w:val="0"/>
      <w:marBottom w:val="0"/>
      <w:divBdr>
        <w:top w:val="none" w:sz="0" w:space="0" w:color="auto"/>
        <w:left w:val="none" w:sz="0" w:space="0" w:color="auto"/>
        <w:bottom w:val="none" w:sz="0" w:space="0" w:color="auto"/>
        <w:right w:val="none" w:sz="0" w:space="0" w:color="auto"/>
      </w:divBdr>
    </w:div>
    <w:div w:id="1967617378">
      <w:bodyDiv w:val="1"/>
      <w:marLeft w:val="0"/>
      <w:marRight w:val="0"/>
      <w:marTop w:val="0"/>
      <w:marBottom w:val="0"/>
      <w:divBdr>
        <w:top w:val="none" w:sz="0" w:space="0" w:color="auto"/>
        <w:left w:val="none" w:sz="0" w:space="0" w:color="auto"/>
        <w:bottom w:val="none" w:sz="0" w:space="0" w:color="auto"/>
        <w:right w:val="none" w:sz="0" w:space="0" w:color="auto"/>
      </w:divBdr>
    </w:div>
    <w:div w:id="1968120941">
      <w:bodyDiv w:val="1"/>
      <w:marLeft w:val="0"/>
      <w:marRight w:val="0"/>
      <w:marTop w:val="0"/>
      <w:marBottom w:val="0"/>
      <w:divBdr>
        <w:top w:val="none" w:sz="0" w:space="0" w:color="auto"/>
        <w:left w:val="none" w:sz="0" w:space="0" w:color="auto"/>
        <w:bottom w:val="none" w:sz="0" w:space="0" w:color="auto"/>
        <w:right w:val="none" w:sz="0" w:space="0" w:color="auto"/>
      </w:divBdr>
    </w:div>
    <w:div w:id="1969122888">
      <w:bodyDiv w:val="1"/>
      <w:marLeft w:val="0"/>
      <w:marRight w:val="0"/>
      <w:marTop w:val="0"/>
      <w:marBottom w:val="0"/>
      <w:divBdr>
        <w:top w:val="none" w:sz="0" w:space="0" w:color="auto"/>
        <w:left w:val="none" w:sz="0" w:space="0" w:color="auto"/>
        <w:bottom w:val="none" w:sz="0" w:space="0" w:color="auto"/>
        <w:right w:val="none" w:sz="0" w:space="0" w:color="auto"/>
      </w:divBdr>
    </w:div>
    <w:div w:id="1969504681">
      <w:bodyDiv w:val="1"/>
      <w:marLeft w:val="0"/>
      <w:marRight w:val="0"/>
      <w:marTop w:val="0"/>
      <w:marBottom w:val="0"/>
      <w:divBdr>
        <w:top w:val="none" w:sz="0" w:space="0" w:color="auto"/>
        <w:left w:val="none" w:sz="0" w:space="0" w:color="auto"/>
        <w:bottom w:val="none" w:sz="0" w:space="0" w:color="auto"/>
        <w:right w:val="none" w:sz="0" w:space="0" w:color="auto"/>
      </w:divBdr>
    </w:div>
    <w:div w:id="1969775728">
      <w:bodyDiv w:val="1"/>
      <w:marLeft w:val="0"/>
      <w:marRight w:val="0"/>
      <w:marTop w:val="0"/>
      <w:marBottom w:val="0"/>
      <w:divBdr>
        <w:top w:val="none" w:sz="0" w:space="0" w:color="auto"/>
        <w:left w:val="none" w:sz="0" w:space="0" w:color="auto"/>
        <w:bottom w:val="none" w:sz="0" w:space="0" w:color="auto"/>
        <w:right w:val="none" w:sz="0" w:space="0" w:color="auto"/>
      </w:divBdr>
    </w:div>
    <w:div w:id="1974287759">
      <w:bodyDiv w:val="1"/>
      <w:marLeft w:val="0"/>
      <w:marRight w:val="0"/>
      <w:marTop w:val="0"/>
      <w:marBottom w:val="0"/>
      <w:divBdr>
        <w:top w:val="none" w:sz="0" w:space="0" w:color="auto"/>
        <w:left w:val="none" w:sz="0" w:space="0" w:color="auto"/>
        <w:bottom w:val="none" w:sz="0" w:space="0" w:color="auto"/>
        <w:right w:val="none" w:sz="0" w:space="0" w:color="auto"/>
      </w:divBdr>
    </w:div>
    <w:div w:id="1975015842">
      <w:bodyDiv w:val="1"/>
      <w:marLeft w:val="0"/>
      <w:marRight w:val="0"/>
      <w:marTop w:val="0"/>
      <w:marBottom w:val="0"/>
      <w:divBdr>
        <w:top w:val="none" w:sz="0" w:space="0" w:color="auto"/>
        <w:left w:val="none" w:sz="0" w:space="0" w:color="auto"/>
        <w:bottom w:val="none" w:sz="0" w:space="0" w:color="auto"/>
        <w:right w:val="none" w:sz="0" w:space="0" w:color="auto"/>
      </w:divBdr>
    </w:div>
    <w:div w:id="1977181576">
      <w:bodyDiv w:val="1"/>
      <w:marLeft w:val="0"/>
      <w:marRight w:val="0"/>
      <w:marTop w:val="0"/>
      <w:marBottom w:val="0"/>
      <w:divBdr>
        <w:top w:val="none" w:sz="0" w:space="0" w:color="auto"/>
        <w:left w:val="none" w:sz="0" w:space="0" w:color="auto"/>
        <w:bottom w:val="none" w:sz="0" w:space="0" w:color="auto"/>
        <w:right w:val="none" w:sz="0" w:space="0" w:color="auto"/>
      </w:divBdr>
    </w:div>
    <w:div w:id="1977447434">
      <w:bodyDiv w:val="1"/>
      <w:marLeft w:val="0"/>
      <w:marRight w:val="0"/>
      <w:marTop w:val="0"/>
      <w:marBottom w:val="0"/>
      <w:divBdr>
        <w:top w:val="none" w:sz="0" w:space="0" w:color="auto"/>
        <w:left w:val="none" w:sz="0" w:space="0" w:color="auto"/>
        <w:bottom w:val="none" w:sz="0" w:space="0" w:color="auto"/>
        <w:right w:val="none" w:sz="0" w:space="0" w:color="auto"/>
      </w:divBdr>
    </w:div>
    <w:div w:id="1977561422">
      <w:bodyDiv w:val="1"/>
      <w:marLeft w:val="0"/>
      <w:marRight w:val="0"/>
      <w:marTop w:val="0"/>
      <w:marBottom w:val="0"/>
      <w:divBdr>
        <w:top w:val="none" w:sz="0" w:space="0" w:color="auto"/>
        <w:left w:val="none" w:sz="0" w:space="0" w:color="auto"/>
        <w:bottom w:val="none" w:sz="0" w:space="0" w:color="auto"/>
        <w:right w:val="none" w:sz="0" w:space="0" w:color="auto"/>
      </w:divBdr>
    </w:div>
    <w:div w:id="1977564497">
      <w:bodyDiv w:val="1"/>
      <w:marLeft w:val="0"/>
      <w:marRight w:val="0"/>
      <w:marTop w:val="0"/>
      <w:marBottom w:val="0"/>
      <w:divBdr>
        <w:top w:val="none" w:sz="0" w:space="0" w:color="auto"/>
        <w:left w:val="none" w:sz="0" w:space="0" w:color="auto"/>
        <w:bottom w:val="none" w:sz="0" w:space="0" w:color="auto"/>
        <w:right w:val="none" w:sz="0" w:space="0" w:color="auto"/>
      </w:divBdr>
    </w:div>
    <w:div w:id="1978798999">
      <w:bodyDiv w:val="1"/>
      <w:marLeft w:val="0"/>
      <w:marRight w:val="0"/>
      <w:marTop w:val="0"/>
      <w:marBottom w:val="0"/>
      <w:divBdr>
        <w:top w:val="none" w:sz="0" w:space="0" w:color="auto"/>
        <w:left w:val="none" w:sz="0" w:space="0" w:color="auto"/>
        <w:bottom w:val="none" w:sz="0" w:space="0" w:color="auto"/>
        <w:right w:val="none" w:sz="0" w:space="0" w:color="auto"/>
      </w:divBdr>
    </w:div>
    <w:div w:id="1979450830">
      <w:bodyDiv w:val="1"/>
      <w:marLeft w:val="0"/>
      <w:marRight w:val="0"/>
      <w:marTop w:val="0"/>
      <w:marBottom w:val="0"/>
      <w:divBdr>
        <w:top w:val="none" w:sz="0" w:space="0" w:color="auto"/>
        <w:left w:val="none" w:sz="0" w:space="0" w:color="auto"/>
        <w:bottom w:val="none" w:sz="0" w:space="0" w:color="auto"/>
        <w:right w:val="none" w:sz="0" w:space="0" w:color="auto"/>
      </w:divBdr>
    </w:div>
    <w:div w:id="1980332538">
      <w:bodyDiv w:val="1"/>
      <w:marLeft w:val="0"/>
      <w:marRight w:val="0"/>
      <w:marTop w:val="0"/>
      <w:marBottom w:val="0"/>
      <w:divBdr>
        <w:top w:val="none" w:sz="0" w:space="0" w:color="auto"/>
        <w:left w:val="none" w:sz="0" w:space="0" w:color="auto"/>
        <w:bottom w:val="none" w:sz="0" w:space="0" w:color="auto"/>
        <w:right w:val="none" w:sz="0" w:space="0" w:color="auto"/>
      </w:divBdr>
    </w:div>
    <w:div w:id="1981381933">
      <w:bodyDiv w:val="1"/>
      <w:marLeft w:val="0"/>
      <w:marRight w:val="0"/>
      <w:marTop w:val="0"/>
      <w:marBottom w:val="0"/>
      <w:divBdr>
        <w:top w:val="none" w:sz="0" w:space="0" w:color="auto"/>
        <w:left w:val="none" w:sz="0" w:space="0" w:color="auto"/>
        <w:bottom w:val="none" w:sz="0" w:space="0" w:color="auto"/>
        <w:right w:val="none" w:sz="0" w:space="0" w:color="auto"/>
      </w:divBdr>
    </w:div>
    <w:div w:id="1981761134">
      <w:bodyDiv w:val="1"/>
      <w:marLeft w:val="0"/>
      <w:marRight w:val="0"/>
      <w:marTop w:val="0"/>
      <w:marBottom w:val="0"/>
      <w:divBdr>
        <w:top w:val="none" w:sz="0" w:space="0" w:color="auto"/>
        <w:left w:val="none" w:sz="0" w:space="0" w:color="auto"/>
        <w:bottom w:val="none" w:sz="0" w:space="0" w:color="auto"/>
        <w:right w:val="none" w:sz="0" w:space="0" w:color="auto"/>
      </w:divBdr>
    </w:div>
    <w:div w:id="1984236664">
      <w:bodyDiv w:val="1"/>
      <w:marLeft w:val="0"/>
      <w:marRight w:val="0"/>
      <w:marTop w:val="0"/>
      <w:marBottom w:val="0"/>
      <w:divBdr>
        <w:top w:val="none" w:sz="0" w:space="0" w:color="auto"/>
        <w:left w:val="none" w:sz="0" w:space="0" w:color="auto"/>
        <w:bottom w:val="none" w:sz="0" w:space="0" w:color="auto"/>
        <w:right w:val="none" w:sz="0" w:space="0" w:color="auto"/>
      </w:divBdr>
    </w:div>
    <w:div w:id="1984263211">
      <w:bodyDiv w:val="1"/>
      <w:marLeft w:val="0"/>
      <w:marRight w:val="0"/>
      <w:marTop w:val="0"/>
      <w:marBottom w:val="0"/>
      <w:divBdr>
        <w:top w:val="none" w:sz="0" w:space="0" w:color="auto"/>
        <w:left w:val="none" w:sz="0" w:space="0" w:color="auto"/>
        <w:bottom w:val="none" w:sz="0" w:space="0" w:color="auto"/>
        <w:right w:val="none" w:sz="0" w:space="0" w:color="auto"/>
      </w:divBdr>
    </w:div>
    <w:div w:id="1985045836">
      <w:bodyDiv w:val="1"/>
      <w:marLeft w:val="0"/>
      <w:marRight w:val="0"/>
      <w:marTop w:val="0"/>
      <w:marBottom w:val="0"/>
      <w:divBdr>
        <w:top w:val="none" w:sz="0" w:space="0" w:color="auto"/>
        <w:left w:val="none" w:sz="0" w:space="0" w:color="auto"/>
        <w:bottom w:val="none" w:sz="0" w:space="0" w:color="auto"/>
        <w:right w:val="none" w:sz="0" w:space="0" w:color="auto"/>
      </w:divBdr>
    </w:div>
    <w:div w:id="1986078245">
      <w:bodyDiv w:val="1"/>
      <w:marLeft w:val="0"/>
      <w:marRight w:val="0"/>
      <w:marTop w:val="0"/>
      <w:marBottom w:val="0"/>
      <w:divBdr>
        <w:top w:val="none" w:sz="0" w:space="0" w:color="auto"/>
        <w:left w:val="none" w:sz="0" w:space="0" w:color="auto"/>
        <w:bottom w:val="none" w:sz="0" w:space="0" w:color="auto"/>
        <w:right w:val="none" w:sz="0" w:space="0" w:color="auto"/>
      </w:divBdr>
    </w:div>
    <w:div w:id="1986276624">
      <w:bodyDiv w:val="1"/>
      <w:marLeft w:val="0"/>
      <w:marRight w:val="0"/>
      <w:marTop w:val="0"/>
      <w:marBottom w:val="0"/>
      <w:divBdr>
        <w:top w:val="none" w:sz="0" w:space="0" w:color="auto"/>
        <w:left w:val="none" w:sz="0" w:space="0" w:color="auto"/>
        <w:bottom w:val="none" w:sz="0" w:space="0" w:color="auto"/>
        <w:right w:val="none" w:sz="0" w:space="0" w:color="auto"/>
      </w:divBdr>
    </w:div>
    <w:div w:id="1988050219">
      <w:bodyDiv w:val="1"/>
      <w:marLeft w:val="0"/>
      <w:marRight w:val="0"/>
      <w:marTop w:val="0"/>
      <w:marBottom w:val="0"/>
      <w:divBdr>
        <w:top w:val="none" w:sz="0" w:space="0" w:color="auto"/>
        <w:left w:val="none" w:sz="0" w:space="0" w:color="auto"/>
        <w:bottom w:val="none" w:sz="0" w:space="0" w:color="auto"/>
        <w:right w:val="none" w:sz="0" w:space="0" w:color="auto"/>
      </w:divBdr>
    </w:div>
    <w:div w:id="1988314631">
      <w:bodyDiv w:val="1"/>
      <w:marLeft w:val="0"/>
      <w:marRight w:val="0"/>
      <w:marTop w:val="0"/>
      <w:marBottom w:val="0"/>
      <w:divBdr>
        <w:top w:val="none" w:sz="0" w:space="0" w:color="auto"/>
        <w:left w:val="none" w:sz="0" w:space="0" w:color="auto"/>
        <w:bottom w:val="none" w:sz="0" w:space="0" w:color="auto"/>
        <w:right w:val="none" w:sz="0" w:space="0" w:color="auto"/>
      </w:divBdr>
    </w:div>
    <w:div w:id="1992828229">
      <w:bodyDiv w:val="1"/>
      <w:marLeft w:val="0"/>
      <w:marRight w:val="0"/>
      <w:marTop w:val="0"/>
      <w:marBottom w:val="0"/>
      <w:divBdr>
        <w:top w:val="none" w:sz="0" w:space="0" w:color="auto"/>
        <w:left w:val="none" w:sz="0" w:space="0" w:color="auto"/>
        <w:bottom w:val="none" w:sz="0" w:space="0" w:color="auto"/>
        <w:right w:val="none" w:sz="0" w:space="0" w:color="auto"/>
      </w:divBdr>
    </w:div>
    <w:div w:id="1993554933">
      <w:bodyDiv w:val="1"/>
      <w:marLeft w:val="0"/>
      <w:marRight w:val="0"/>
      <w:marTop w:val="0"/>
      <w:marBottom w:val="0"/>
      <w:divBdr>
        <w:top w:val="none" w:sz="0" w:space="0" w:color="auto"/>
        <w:left w:val="none" w:sz="0" w:space="0" w:color="auto"/>
        <w:bottom w:val="none" w:sz="0" w:space="0" w:color="auto"/>
        <w:right w:val="none" w:sz="0" w:space="0" w:color="auto"/>
      </w:divBdr>
    </w:div>
    <w:div w:id="1993873202">
      <w:bodyDiv w:val="1"/>
      <w:marLeft w:val="0"/>
      <w:marRight w:val="0"/>
      <w:marTop w:val="0"/>
      <w:marBottom w:val="0"/>
      <w:divBdr>
        <w:top w:val="none" w:sz="0" w:space="0" w:color="auto"/>
        <w:left w:val="none" w:sz="0" w:space="0" w:color="auto"/>
        <w:bottom w:val="none" w:sz="0" w:space="0" w:color="auto"/>
        <w:right w:val="none" w:sz="0" w:space="0" w:color="auto"/>
      </w:divBdr>
    </w:div>
    <w:div w:id="1995253307">
      <w:bodyDiv w:val="1"/>
      <w:marLeft w:val="0"/>
      <w:marRight w:val="0"/>
      <w:marTop w:val="0"/>
      <w:marBottom w:val="0"/>
      <w:divBdr>
        <w:top w:val="none" w:sz="0" w:space="0" w:color="auto"/>
        <w:left w:val="none" w:sz="0" w:space="0" w:color="auto"/>
        <w:bottom w:val="none" w:sz="0" w:space="0" w:color="auto"/>
        <w:right w:val="none" w:sz="0" w:space="0" w:color="auto"/>
      </w:divBdr>
    </w:div>
    <w:div w:id="1995453736">
      <w:bodyDiv w:val="1"/>
      <w:marLeft w:val="0"/>
      <w:marRight w:val="0"/>
      <w:marTop w:val="0"/>
      <w:marBottom w:val="0"/>
      <w:divBdr>
        <w:top w:val="none" w:sz="0" w:space="0" w:color="auto"/>
        <w:left w:val="none" w:sz="0" w:space="0" w:color="auto"/>
        <w:bottom w:val="none" w:sz="0" w:space="0" w:color="auto"/>
        <w:right w:val="none" w:sz="0" w:space="0" w:color="auto"/>
      </w:divBdr>
    </w:div>
    <w:div w:id="1996102756">
      <w:bodyDiv w:val="1"/>
      <w:marLeft w:val="0"/>
      <w:marRight w:val="0"/>
      <w:marTop w:val="0"/>
      <w:marBottom w:val="0"/>
      <w:divBdr>
        <w:top w:val="none" w:sz="0" w:space="0" w:color="auto"/>
        <w:left w:val="none" w:sz="0" w:space="0" w:color="auto"/>
        <w:bottom w:val="none" w:sz="0" w:space="0" w:color="auto"/>
        <w:right w:val="none" w:sz="0" w:space="0" w:color="auto"/>
      </w:divBdr>
    </w:div>
    <w:div w:id="1997034180">
      <w:bodyDiv w:val="1"/>
      <w:marLeft w:val="0"/>
      <w:marRight w:val="0"/>
      <w:marTop w:val="0"/>
      <w:marBottom w:val="0"/>
      <w:divBdr>
        <w:top w:val="none" w:sz="0" w:space="0" w:color="auto"/>
        <w:left w:val="none" w:sz="0" w:space="0" w:color="auto"/>
        <w:bottom w:val="none" w:sz="0" w:space="0" w:color="auto"/>
        <w:right w:val="none" w:sz="0" w:space="0" w:color="auto"/>
      </w:divBdr>
    </w:div>
    <w:div w:id="1998340298">
      <w:bodyDiv w:val="1"/>
      <w:marLeft w:val="0"/>
      <w:marRight w:val="0"/>
      <w:marTop w:val="0"/>
      <w:marBottom w:val="0"/>
      <w:divBdr>
        <w:top w:val="none" w:sz="0" w:space="0" w:color="auto"/>
        <w:left w:val="none" w:sz="0" w:space="0" w:color="auto"/>
        <w:bottom w:val="none" w:sz="0" w:space="0" w:color="auto"/>
        <w:right w:val="none" w:sz="0" w:space="0" w:color="auto"/>
      </w:divBdr>
    </w:div>
    <w:div w:id="2002807170">
      <w:bodyDiv w:val="1"/>
      <w:marLeft w:val="0"/>
      <w:marRight w:val="0"/>
      <w:marTop w:val="0"/>
      <w:marBottom w:val="0"/>
      <w:divBdr>
        <w:top w:val="none" w:sz="0" w:space="0" w:color="auto"/>
        <w:left w:val="none" w:sz="0" w:space="0" w:color="auto"/>
        <w:bottom w:val="none" w:sz="0" w:space="0" w:color="auto"/>
        <w:right w:val="none" w:sz="0" w:space="0" w:color="auto"/>
      </w:divBdr>
    </w:div>
    <w:div w:id="2003312540">
      <w:bodyDiv w:val="1"/>
      <w:marLeft w:val="0"/>
      <w:marRight w:val="0"/>
      <w:marTop w:val="0"/>
      <w:marBottom w:val="0"/>
      <w:divBdr>
        <w:top w:val="none" w:sz="0" w:space="0" w:color="auto"/>
        <w:left w:val="none" w:sz="0" w:space="0" w:color="auto"/>
        <w:bottom w:val="none" w:sz="0" w:space="0" w:color="auto"/>
        <w:right w:val="none" w:sz="0" w:space="0" w:color="auto"/>
      </w:divBdr>
    </w:div>
    <w:div w:id="2003851169">
      <w:bodyDiv w:val="1"/>
      <w:marLeft w:val="0"/>
      <w:marRight w:val="0"/>
      <w:marTop w:val="0"/>
      <w:marBottom w:val="0"/>
      <w:divBdr>
        <w:top w:val="none" w:sz="0" w:space="0" w:color="auto"/>
        <w:left w:val="none" w:sz="0" w:space="0" w:color="auto"/>
        <w:bottom w:val="none" w:sz="0" w:space="0" w:color="auto"/>
        <w:right w:val="none" w:sz="0" w:space="0" w:color="auto"/>
      </w:divBdr>
    </w:div>
    <w:div w:id="2004814393">
      <w:bodyDiv w:val="1"/>
      <w:marLeft w:val="0"/>
      <w:marRight w:val="0"/>
      <w:marTop w:val="0"/>
      <w:marBottom w:val="0"/>
      <w:divBdr>
        <w:top w:val="none" w:sz="0" w:space="0" w:color="auto"/>
        <w:left w:val="none" w:sz="0" w:space="0" w:color="auto"/>
        <w:bottom w:val="none" w:sz="0" w:space="0" w:color="auto"/>
        <w:right w:val="none" w:sz="0" w:space="0" w:color="auto"/>
      </w:divBdr>
    </w:div>
    <w:div w:id="2006473528">
      <w:bodyDiv w:val="1"/>
      <w:marLeft w:val="0"/>
      <w:marRight w:val="0"/>
      <w:marTop w:val="0"/>
      <w:marBottom w:val="0"/>
      <w:divBdr>
        <w:top w:val="none" w:sz="0" w:space="0" w:color="auto"/>
        <w:left w:val="none" w:sz="0" w:space="0" w:color="auto"/>
        <w:bottom w:val="none" w:sz="0" w:space="0" w:color="auto"/>
        <w:right w:val="none" w:sz="0" w:space="0" w:color="auto"/>
      </w:divBdr>
    </w:div>
    <w:div w:id="2008166554">
      <w:bodyDiv w:val="1"/>
      <w:marLeft w:val="0"/>
      <w:marRight w:val="0"/>
      <w:marTop w:val="0"/>
      <w:marBottom w:val="0"/>
      <w:divBdr>
        <w:top w:val="none" w:sz="0" w:space="0" w:color="auto"/>
        <w:left w:val="none" w:sz="0" w:space="0" w:color="auto"/>
        <w:bottom w:val="none" w:sz="0" w:space="0" w:color="auto"/>
        <w:right w:val="none" w:sz="0" w:space="0" w:color="auto"/>
      </w:divBdr>
    </w:div>
    <w:div w:id="2010907872">
      <w:bodyDiv w:val="1"/>
      <w:marLeft w:val="0"/>
      <w:marRight w:val="0"/>
      <w:marTop w:val="0"/>
      <w:marBottom w:val="0"/>
      <w:divBdr>
        <w:top w:val="none" w:sz="0" w:space="0" w:color="auto"/>
        <w:left w:val="none" w:sz="0" w:space="0" w:color="auto"/>
        <w:bottom w:val="none" w:sz="0" w:space="0" w:color="auto"/>
        <w:right w:val="none" w:sz="0" w:space="0" w:color="auto"/>
      </w:divBdr>
    </w:div>
    <w:div w:id="2013988480">
      <w:bodyDiv w:val="1"/>
      <w:marLeft w:val="0"/>
      <w:marRight w:val="0"/>
      <w:marTop w:val="0"/>
      <w:marBottom w:val="0"/>
      <w:divBdr>
        <w:top w:val="none" w:sz="0" w:space="0" w:color="auto"/>
        <w:left w:val="none" w:sz="0" w:space="0" w:color="auto"/>
        <w:bottom w:val="none" w:sz="0" w:space="0" w:color="auto"/>
        <w:right w:val="none" w:sz="0" w:space="0" w:color="auto"/>
      </w:divBdr>
    </w:div>
    <w:div w:id="2016765900">
      <w:bodyDiv w:val="1"/>
      <w:marLeft w:val="0"/>
      <w:marRight w:val="0"/>
      <w:marTop w:val="0"/>
      <w:marBottom w:val="0"/>
      <w:divBdr>
        <w:top w:val="none" w:sz="0" w:space="0" w:color="auto"/>
        <w:left w:val="none" w:sz="0" w:space="0" w:color="auto"/>
        <w:bottom w:val="none" w:sz="0" w:space="0" w:color="auto"/>
        <w:right w:val="none" w:sz="0" w:space="0" w:color="auto"/>
      </w:divBdr>
    </w:div>
    <w:div w:id="2017533528">
      <w:bodyDiv w:val="1"/>
      <w:marLeft w:val="0"/>
      <w:marRight w:val="0"/>
      <w:marTop w:val="0"/>
      <w:marBottom w:val="0"/>
      <w:divBdr>
        <w:top w:val="none" w:sz="0" w:space="0" w:color="auto"/>
        <w:left w:val="none" w:sz="0" w:space="0" w:color="auto"/>
        <w:bottom w:val="none" w:sz="0" w:space="0" w:color="auto"/>
        <w:right w:val="none" w:sz="0" w:space="0" w:color="auto"/>
      </w:divBdr>
    </w:div>
    <w:div w:id="2018070962">
      <w:bodyDiv w:val="1"/>
      <w:marLeft w:val="0"/>
      <w:marRight w:val="0"/>
      <w:marTop w:val="0"/>
      <w:marBottom w:val="0"/>
      <w:divBdr>
        <w:top w:val="none" w:sz="0" w:space="0" w:color="auto"/>
        <w:left w:val="none" w:sz="0" w:space="0" w:color="auto"/>
        <w:bottom w:val="none" w:sz="0" w:space="0" w:color="auto"/>
        <w:right w:val="none" w:sz="0" w:space="0" w:color="auto"/>
      </w:divBdr>
    </w:div>
    <w:div w:id="2019116396">
      <w:bodyDiv w:val="1"/>
      <w:marLeft w:val="0"/>
      <w:marRight w:val="0"/>
      <w:marTop w:val="0"/>
      <w:marBottom w:val="0"/>
      <w:divBdr>
        <w:top w:val="none" w:sz="0" w:space="0" w:color="auto"/>
        <w:left w:val="none" w:sz="0" w:space="0" w:color="auto"/>
        <w:bottom w:val="none" w:sz="0" w:space="0" w:color="auto"/>
        <w:right w:val="none" w:sz="0" w:space="0" w:color="auto"/>
      </w:divBdr>
    </w:div>
    <w:div w:id="2020352031">
      <w:bodyDiv w:val="1"/>
      <w:marLeft w:val="0"/>
      <w:marRight w:val="0"/>
      <w:marTop w:val="0"/>
      <w:marBottom w:val="0"/>
      <w:divBdr>
        <w:top w:val="none" w:sz="0" w:space="0" w:color="auto"/>
        <w:left w:val="none" w:sz="0" w:space="0" w:color="auto"/>
        <w:bottom w:val="none" w:sz="0" w:space="0" w:color="auto"/>
        <w:right w:val="none" w:sz="0" w:space="0" w:color="auto"/>
      </w:divBdr>
    </w:div>
    <w:div w:id="2025740004">
      <w:bodyDiv w:val="1"/>
      <w:marLeft w:val="0"/>
      <w:marRight w:val="0"/>
      <w:marTop w:val="0"/>
      <w:marBottom w:val="0"/>
      <w:divBdr>
        <w:top w:val="none" w:sz="0" w:space="0" w:color="auto"/>
        <w:left w:val="none" w:sz="0" w:space="0" w:color="auto"/>
        <w:bottom w:val="none" w:sz="0" w:space="0" w:color="auto"/>
        <w:right w:val="none" w:sz="0" w:space="0" w:color="auto"/>
      </w:divBdr>
    </w:div>
    <w:div w:id="2026208024">
      <w:bodyDiv w:val="1"/>
      <w:marLeft w:val="0"/>
      <w:marRight w:val="0"/>
      <w:marTop w:val="0"/>
      <w:marBottom w:val="0"/>
      <w:divBdr>
        <w:top w:val="none" w:sz="0" w:space="0" w:color="auto"/>
        <w:left w:val="none" w:sz="0" w:space="0" w:color="auto"/>
        <w:bottom w:val="none" w:sz="0" w:space="0" w:color="auto"/>
        <w:right w:val="none" w:sz="0" w:space="0" w:color="auto"/>
      </w:divBdr>
    </w:div>
    <w:div w:id="2027361039">
      <w:bodyDiv w:val="1"/>
      <w:marLeft w:val="0"/>
      <w:marRight w:val="0"/>
      <w:marTop w:val="0"/>
      <w:marBottom w:val="0"/>
      <w:divBdr>
        <w:top w:val="none" w:sz="0" w:space="0" w:color="auto"/>
        <w:left w:val="none" w:sz="0" w:space="0" w:color="auto"/>
        <w:bottom w:val="none" w:sz="0" w:space="0" w:color="auto"/>
        <w:right w:val="none" w:sz="0" w:space="0" w:color="auto"/>
      </w:divBdr>
    </w:div>
    <w:div w:id="2029479329">
      <w:bodyDiv w:val="1"/>
      <w:marLeft w:val="0"/>
      <w:marRight w:val="0"/>
      <w:marTop w:val="0"/>
      <w:marBottom w:val="0"/>
      <w:divBdr>
        <w:top w:val="none" w:sz="0" w:space="0" w:color="auto"/>
        <w:left w:val="none" w:sz="0" w:space="0" w:color="auto"/>
        <w:bottom w:val="none" w:sz="0" w:space="0" w:color="auto"/>
        <w:right w:val="none" w:sz="0" w:space="0" w:color="auto"/>
      </w:divBdr>
    </w:div>
    <w:div w:id="2029939132">
      <w:bodyDiv w:val="1"/>
      <w:marLeft w:val="0"/>
      <w:marRight w:val="0"/>
      <w:marTop w:val="0"/>
      <w:marBottom w:val="0"/>
      <w:divBdr>
        <w:top w:val="none" w:sz="0" w:space="0" w:color="auto"/>
        <w:left w:val="none" w:sz="0" w:space="0" w:color="auto"/>
        <w:bottom w:val="none" w:sz="0" w:space="0" w:color="auto"/>
        <w:right w:val="none" w:sz="0" w:space="0" w:color="auto"/>
      </w:divBdr>
    </w:div>
    <w:div w:id="2030446219">
      <w:bodyDiv w:val="1"/>
      <w:marLeft w:val="0"/>
      <w:marRight w:val="0"/>
      <w:marTop w:val="0"/>
      <w:marBottom w:val="0"/>
      <w:divBdr>
        <w:top w:val="none" w:sz="0" w:space="0" w:color="auto"/>
        <w:left w:val="none" w:sz="0" w:space="0" w:color="auto"/>
        <w:bottom w:val="none" w:sz="0" w:space="0" w:color="auto"/>
        <w:right w:val="none" w:sz="0" w:space="0" w:color="auto"/>
      </w:divBdr>
    </w:div>
    <w:div w:id="2031909878">
      <w:bodyDiv w:val="1"/>
      <w:marLeft w:val="0"/>
      <w:marRight w:val="0"/>
      <w:marTop w:val="0"/>
      <w:marBottom w:val="0"/>
      <w:divBdr>
        <w:top w:val="none" w:sz="0" w:space="0" w:color="auto"/>
        <w:left w:val="none" w:sz="0" w:space="0" w:color="auto"/>
        <w:bottom w:val="none" w:sz="0" w:space="0" w:color="auto"/>
        <w:right w:val="none" w:sz="0" w:space="0" w:color="auto"/>
      </w:divBdr>
    </w:div>
    <w:div w:id="2035500894">
      <w:bodyDiv w:val="1"/>
      <w:marLeft w:val="0"/>
      <w:marRight w:val="0"/>
      <w:marTop w:val="0"/>
      <w:marBottom w:val="0"/>
      <w:divBdr>
        <w:top w:val="none" w:sz="0" w:space="0" w:color="auto"/>
        <w:left w:val="none" w:sz="0" w:space="0" w:color="auto"/>
        <w:bottom w:val="none" w:sz="0" w:space="0" w:color="auto"/>
        <w:right w:val="none" w:sz="0" w:space="0" w:color="auto"/>
      </w:divBdr>
    </w:div>
    <w:div w:id="2036230215">
      <w:bodyDiv w:val="1"/>
      <w:marLeft w:val="0"/>
      <w:marRight w:val="0"/>
      <w:marTop w:val="0"/>
      <w:marBottom w:val="0"/>
      <w:divBdr>
        <w:top w:val="none" w:sz="0" w:space="0" w:color="auto"/>
        <w:left w:val="none" w:sz="0" w:space="0" w:color="auto"/>
        <w:bottom w:val="none" w:sz="0" w:space="0" w:color="auto"/>
        <w:right w:val="none" w:sz="0" w:space="0" w:color="auto"/>
      </w:divBdr>
    </w:div>
    <w:div w:id="2036956531">
      <w:bodyDiv w:val="1"/>
      <w:marLeft w:val="0"/>
      <w:marRight w:val="0"/>
      <w:marTop w:val="0"/>
      <w:marBottom w:val="0"/>
      <w:divBdr>
        <w:top w:val="none" w:sz="0" w:space="0" w:color="auto"/>
        <w:left w:val="none" w:sz="0" w:space="0" w:color="auto"/>
        <w:bottom w:val="none" w:sz="0" w:space="0" w:color="auto"/>
        <w:right w:val="none" w:sz="0" w:space="0" w:color="auto"/>
      </w:divBdr>
    </w:div>
    <w:div w:id="2037806689">
      <w:bodyDiv w:val="1"/>
      <w:marLeft w:val="0"/>
      <w:marRight w:val="0"/>
      <w:marTop w:val="0"/>
      <w:marBottom w:val="0"/>
      <w:divBdr>
        <w:top w:val="none" w:sz="0" w:space="0" w:color="auto"/>
        <w:left w:val="none" w:sz="0" w:space="0" w:color="auto"/>
        <w:bottom w:val="none" w:sz="0" w:space="0" w:color="auto"/>
        <w:right w:val="none" w:sz="0" w:space="0" w:color="auto"/>
      </w:divBdr>
    </w:div>
    <w:div w:id="2038850993">
      <w:bodyDiv w:val="1"/>
      <w:marLeft w:val="0"/>
      <w:marRight w:val="0"/>
      <w:marTop w:val="0"/>
      <w:marBottom w:val="0"/>
      <w:divBdr>
        <w:top w:val="none" w:sz="0" w:space="0" w:color="auto"/>
        <w:left w:val="none" w:sz="0" w:space="0" w:color="auto"/>
        <w:bottom w:val="none" w:sz="0" w:space="0" w:color="auto"/>
        <w:right w:val="none" w:sz="0" w:space="0" w:color="auto"/>
      </w:divBdr>
    </w:div>
    <w:div w:id="2039963311">
      <w:bodyDiv w:val="1"/>
      <w:marLeft w:val="0"/>
      <w:marRight w:val="0"/>
      <w:marTop w:val="0"/>
      <w:marBottom w:val="0"/>
      <w:divBdr>
        <w:top w:val="none" w:sz="0" w:space="0" w:color="auto"/>
        <w:left w:val="none" w:sz="0" w:space="0" w:color="auto"/>
        <w:bottom w:val="none" w:sz="0" w:space="0" w:color="auto"/>
        <w:right w:val="none" w:sz="0" w:space="0" w:color="auto"/>
      </w:divBdr>
    </w:div>
    <w:div w:id="2041205477">
      <w:bodyDiv w:val="1"/>
      <w:marLeft w:val="0"/>
      <w:marRight w:val="0"/>
      <w:marTop w:val="0"/>
      <w:marBottom w:val="0"/>
      <w:divBdr>
        <w:top w:val="none" w:sz="0" w:space="0" w:color="auto"/>
        <w:left w:val="none" w:sz="0" w:space="0" w:color="auto"/>
        <w:bottom w:val="none" w:sz="0" w:space="0" w:color="auto"/>
        <w:right w:val="none" w:sz="0" w:space="0" w:color="auto"/>
      </w:divBdr>
    </w:div>
    <w:div w:id="2042511444">
      <w:bodyDiv w:val="1"/>
      <w:marLeft w:val="0"/>
      <w:marRight w:val="0"/>
      <w:marTop w:val="0"/>
      <w:marBottom w:val="0"/>
      <w:divBdr>
        <w:top w:val="none" w:sz="0" w:space="0" w:color="auto"/>
        <w:left w:val="none" w:sz="0" w:space="0" w:color="auto"/>
        <w:bottom w:val="none" w:sz="0" w:space="0" w:color="auto"/>
        <w:right w:val="none" w:sz="0" w:space="0" w:color="auto"/>
      </w:divBdr>
    </w:div>
    <w:div w:id="2045789211">
      <w:bodyDiv w:val="1"/>
      <w:marLeft w:val="0"/>
      <w:marRight w:val="0"/>
      <w:marTop w:val="0"/>
      <w:marBottom w:val="0"/>
      <w:divBdr>
        <w:top w:val="none" w:sz="0" w:space="0" w:color="auto"/>
        <w:left w:val="none" w:sz="0" w:space="0" w:color="auto"/>
        <w:bottom w:val="none" w:sz="0" w:space="0" w:color="auto"/>
        <w:right w:val="none" w:sz="0" w:space="0" w:color="auto"/>
      </w:divBdr>
    </w:div>
    <w:div w:id="2046253577">
      <w:bodyDiv w:val="1"/>
      <w:marLeft w:val="0"/>
      <w:marRight w:val="0"/>
      <w:marTop w:val="0"/>
      <w:marBottom w:val="0"/>
      <w:divBdr>
        <w:top w:val="none" w:sz="0" w:space="0" w:color="auto"/>
        <w:left w:val="none" w:sz="0" w:space="0" w:color="auto"/>
        <w:bottom w:val="none" w:sz="0" w:space="0" w:color="auto"/>
        <w:right w:val="none" w:sz="0" w:space="0" w:color="auto"/>
      </w:divBdr>
    </w:div>
    <w:div w:id="2047561850">
      <w:bodyDiv w:val="1"/>
      <w:marLeft w:val="0"/>
      <w:marRight w:val="0"/>
      <w:marTop w:val="0"/>
      <w:marBottom w:val="0"/>
      <w:divBdr>
        <w:top w:val="none" w:sz="0" w:space="0" w:color="auto"/>
        <w:left w:val="none" w:sz="0" w:space="0" w:color="auto"/>
        <w:bottom w:val="none" w:sz="0" w:space="0" w:color="auto"/>
        <w:right w:val="none" w:sz="0" w:space="0" w:color="auto"/>
      </w:divBdr>
    </w:div>
    <w:div w:id="2047949953">
      <w:bodyDiv w:val="1"/>
      <w:marLeft w:val="0"/>
      <w:marRight w:val="0"/>
      <w:marTop w:val="0"/>
      <w:marBottom w:val="0"/>
      <w:divBdr>
        <w:top w:val="none" w:sz="0" w:space="0" w:color="auto"/>
        <w:left w:val="none" w:sz="0" w:space="0" w:color="auto"/>
        <w:bottom w:val="none" w:sz="0" w:space="0" w:color="auto"/>
        <w:right w:val="none" w:sz="0" w:space="0" w:color="auto"/>
      </w:divBdr>
    </w:div>
    <w:div w:id="2048484217">
      <w:bodyDiv w:val="1"/>
      <w:marLeft w:val="0"/>
      <w:marRight w:val="0"/>
      <w:marTop w:val="0"/>
      <w:marBottom w:val="0"/>
      <w:divBdr>
        <w:top w:val="none" w:sz="0" w:space="0" w:color="auto"/>
        <w:left w:val="none" w:sz="0" w:space="0" w:color="auto"/>
        <w:bottom w:val="none" w:sz="0" w:space="0" w:color="auto"/>
        <w:right w:val="none" w:sz="0" w:space="0" w:color="auto"/>
      </w:divBdr>
    </w:div>
    <w:div w:id="2050370680">
      <w:bodyDiv w:val="1"/>
      <w:marLeft w:val="0"/>
      <w:marRight w:val="0"/>
      <w:marTop w:val="0"/>
      <w:marBottom w:val="0"/>
      <w:divBdr>
        <w:top w:val="none" w:sz="0" w:space="0" w:color="auto"/>
        <w:left w:val="none" w:sz="0" w:space="0" w:color="auto"/>
        <w:bottom w:val="none" w:sz="0" w:space="0" w:color="auto"/>
        <w:right w:val="none" w:sz="0" w:space="0" w:color="auto"/>
      </w:divBdr>
    </w:div>
    <w:div w:id="2053923406">
      <w:bodyDiv w:val="1"/>
      <w:marLeft w:val="0"/>
      <w:marRight w:val="0"/>
      <w:marTop w:val="0"/>
      <w:marBottom w:val="0"/>
      <w:divBdr>
        <w:top w:val="none" w:sz="0" w:space="0" w:color="auto"/>
        <w:left w:val="none" w:sz="0" w:space="0" w:color="auto"/>
        <w:bottom w:val="none" w:sz="0" w:space="0" w:color="auto"/>
        <w:right w:val="none" w:sz="0" w:space="0" w:color="auto"/>
      </w:divBdr>
    </w:div>
    <w:div w:id="2057658630">
      <w:bodyDiv w:val="1"/>
      <w:marLeft w:val="0"/>
      <w:marRight w:val="0"/>
      <w:marTop w:val="0"/>
      <w:marBottom w:val="0"/>
      <w:divBdr>
        <w:top w:val="none" w:sz="0" w:space="0" w:color="auto"/>
        <w:left w:val="none" w:sz="0" w:space="0" w:color="auto"/>
        <w:bottom w:val="none" w:sz="0" w:space="0" w:color="auto"/>
        <w:right w:val="none" w:sz="0" w:space="0" w:color="auto"/>
      </w:divBdr>
    </w:div>
    <w:div w:id="2059822042">
      <w:bodyDiv w:val="1"/>
      <w:marLeft w:val="0"/>
      <w:marRight w:val="0"/>
      <w:marTop w:val="0"/>
      <w:marBottom w:val="0"/>
      <w:divBdr>
        <w:top w:val="none" w:sz="0" w:space="0" w:color="auto"/>
        <w:left w:val="none" w:sz="0" w:space="0" w:color="auto"/>
        <w:bottom w:val="none" w:sz="0" w:space="0" w:color="auto"/>
        <w:right w:val="none" w:sz="0" w:space="0" w:color="auto"/>
      </w:divBdr>
    </w:div>
    <w:div w:id="2060591486">
      <w:bodyDiv w:val="1"/>
      <w:marLeft w:val="0"/>
      <w:marRight w:val="0"/>
      <w:marTop w:val="0"/>
      <w:marBottom w:val="0"/>
      <w:divBdr>
        <w:top w:val="none" w:sz="0" w:space="0" w:color="auto"/>
        <w:left w:val="none" w:sz="0" w:space="0" w:color="auto"/>
        <w:bottom w:val="none" w:sz="0" w:space="0" w:color="auto"/>
        <w:right w:val="none" w:sz="0" w:space="0" w:color="auto"/>
      </w:divBdr>
    </w:div>
    <w:div w:id="2061896317">
      <w:bodyDiv w:val="1"/>
      <w:marLeft w:val="0"/>
      <w:marRight w:val="0"/>
      <w:marTop w:val="0"/>
      <w:marBottom w:val="0"/>
      <w:divBdr>
        <w:top w:val="none" w:sz="0" w:space="0" w:color="auto"/>
        <w:left w:val="none" w:sz="0" w:space="0" w:color="auto"/>
        <w:bottom w:val="none" w:sz="0" w:space="0" w:color="auto"/>
        <w:right w:val="none" w:sz="0" w:space="0" w:color="auto"/>
      </w:divBdr>
    </w:div>
    <w:div w:id="2066367714">
      <w:bodyDiv w:val="1"/>
      <w:marLeft w:val="0"/>
      <w:marRight w:val="0"/>
      <w:marTop w:val="0"/>
      <w:marBottom w:val="0"/>
      <w:divBdr>
        <w:top w:val="none" w:sz="0" w:space="0" w:color="auto"/>
        <w:left w:val="none" w:sz="0" w:space="0" w:color="auto"/>
        <w:bottom w:val="none" w:sz="0" w:space="0" w:color="auto"/>
        <w:right w:val="none" w:sz="0" w:space="0" w:color="auto"/>
      </w:divBdr>
    </w:div>
    <w:div w:id="2066369297">
      <w:bodyDiv w:val="1"/>
      <w:marLeft w:val="0"/>
      <w:marRight w:val="0"/>
      <w:marTop w:val="0"/>
      <w:marBottom w:val="0"/>
      <w:divBdr>
        <w:top w:val="none" w:sz="0" w:space="0" w:color="auto"/>
        <w:left w:val="none" w:sz="0" w:space="0" w:color="auto"/>
        <w:bottom w:val="none" w:sz="0" w:space="0" w:color="auto"/>
        <w:right w:val="none" w:sz="0" w:space="0" w:color="auto"/>
      </w:divBdr>
    </w:div>
    <w:div w:id="2069037592">
      <w:bodyDiv w:val="1"/>
      <w:marLeft w:val="0"/>
      <w:marRight w:val="0"/>
      <w:marTop w:val="0"/>
      <w:marBottom w:val="0"/>
      <w:divBdr>
        <w:top w:val="none" w:sz="0" w:space="0" w:color="auto"/>
        <w:left w:val="none" w:sz="0" w:space="0" w:color="auto"/>
        <w:bottom w:val="none" w:sz="0" w:space="0" w:color="auto"/>
        <w:right w:val="none" w:sz="0" w:space="0" w:color="auto"/>
      </w:divBdr>
    </w:div>
    <w:div w:id="2073262162">
      <w:bodyDiv w:val="1"/>
      <w:marLeft w:val="0"/>
      <w:marRight w:val="0"/>
      <w:marTop w:val="0"/>
      <w:marBottom w:val="0"/>
      <w:divBdr>
        <w:top w:val="none" w:sz="0" w:space="0" w:color="auto"/>
        <w:left w:val="none" w:sz="0" w:space="0" w:color="auto"/>
        <w:bottom w:val="none" w:sz="0" w:space="0" w:color="auto"/>
        <w:right w:val="none" w:sz="0" w:space="0" w:color="auto"/>
      </w:divBdr>
    </w:div>
    <w:div w:id="2074112596">
      <w:bodyDiv w:val="1"/>
      <w:marLeft w:val="0"/>
      <w:marRight w:val="0"/>
      <w:marTop w:val="0"/>
      <w:marBottom w:val="0"/>
      <w:divBdr>
        <w:top w:val="none" w:sz="0" w:space="0" w:color="auto"/>
        <w:left w:val="none" w:sz="0" w:space="0" w:color="auto"/>
        <w:bottom w:val="none" w:sz="0" w:space="0" w:color="auto"/>
        <w:right w:val="none" w:sz="0" w:space="0" w:color="auto"/>
      </w:divBdr>
    </w:div>
    <w:div w:id="2077047801">
      <w:bodyDiv w:val="1"/>
      <w:marLeft w:val="0"/>
      <w:marRight w:val="0"/>
      <w:marTop w:val="0"/>
      <w:marBottom w:val="0"/>
      <w:divBdr>
        <w:top w:val="none" w:sz="0" w:space="0" w:color="auto"/>
        <w:left w:val="none" w:sz="0" w:space="0" w:color="auto"/>
        <w:bottom w:val="none" w:sz="0" w:space="0" w:color="auto"/>
        <w:right w:val="none" w:sz="0" w:space="0" w:color="auto"/>
      </w:divBdr>
    </w:div>
    <w:div w:id="2077431853">
      <w:bodyDiv w:val="1"/>
      <w:marLeft w:val="0"/>
      <w:marRight w:val="0"/>
      <w:marTop w:val="0"/>
      <w:marBottom w:val="0"/>
      <w:divBdr>
        <w:top w:val="none" w:sz="0" w:space="0" w:color="auto"/>
        <w:left w:val="none" w:sz="0" w:space="0" w:color="auto"/>
        <w:bottom w:val="none" w:sz="0" w:space="0" w:color="auto"/>
        <w:right w:val="none" w:sz="0" w:space="0" w:color="auto"/>
      </w:divBdr>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
    <w:div w:id="2079478971">
      <w:bodyDiv w:val="1"/>
      <w:marLeft w:val="0"/>
      <w:marRight w:val="0"/>
      <w:marTop w:val="0"/>
      <w:marBottom w:val="0"/>
      <w:divBdr>
        <w:top w:val="none" w:sz="0" w:space="0" w:color="auto"/>
        <w:left w:val="none" w:sz="0" w:space="0" w:color="auto"/>
        <w:bottom w:val="none" w:sz="0" w:space="0" w:color="auto"/>
        <w:right w:val="none" w:sz="0" w:space="0" w:color="auto"/>
      </w:divBdr>
    </w:div>
    <w:div w:id="2080051794">
      <w:bodyDiv w:val="1"/>
      <w:marLeft w:val="0"/>
      <w:marRight w:val="0"/>
      <w:marTop w:val="0"/>
      <w:marBottom w:val="0"/>
      <w:divBdr>
        <w:top w:val="none" w:sz="0" w:space="0" w:color="auto"/>
        <w:left w:val="none" w:sz="0" w:space="0" w:color="auto"/>
        <w:bottom w:val="none" w:sz="0" w:space="0" w:color="auto"/>
        <w:right w:val="none" w:sz="0" w:space="0" w:color="auto"/>
      </w:divBdr>
    </w:div>
    <w:div w:id="2081124965">
      <w:bodyDiv w:val="1"/>
      <w:marLeft w:val="0"/>
      <w:marRight w:val="0"/>
      <w:marTop w:val="0"/>
      <w:marBottom w:val="0"/>
      <w:divBdr>
        <w:top w:val="none" w:sz="0" w:space="0" w:color="auto"/>
        <w:left w:val="none" w:sz="0" w:space="0" w:color="auto"/>
        <w:bottom w:val="none" w:sz="0" w:space="0" w:color="auto"/>
        <w:right w:val="none" w:sz="0" w:space="0" w:color="auto"/>
      </w:divBdr>
    </w:div>
    <w:div w:id="2082941991">
      <w:bodyDiv w:val="1"/>
      <w:marLeft w:val="0"/>
      <w:marRight w:val="0"/>
      <w:marTop w:val="0"/>
      <w:marBottom w:val="0"/>
      <w:divBdr>
        <w:top w:val="none" w:sz="0" w:space="0" w:color="auto"/>
        <w:left w:val="none" w:sz="0" w:space="0" w:color="auto"/>
        <w:bottom w:val="none" w:sz="0" w:space="0" w:color="auto"/>
        <w:right w:val="none" w:sz="0" w:space="0" w:color="auto"/>
      </w:divBdr>
    </w:div>
    <w:div w:id="2084060059">
      <w:bodyDiv w:val="1"/>
      <w:marLeft w:val="0"/>
      <w:marRight w:val="0"/>
      <w:marTop w:val="0"/>
      <w:marBottom w:val="0"/>
      <w:divBdr>
        <w:top w:val="none" w:sz="0" w:space="0" w:color="auto"/>
        <w:left w:val="none" w:sz="0" w:space="0" w:color="auto"/>
        <w:bottom w:val="none" w:sz="0" w:space="0" w:color="auto"/>
        <w:right w:val="none" w:sz="0" w:space="0" w:color="auto"/>
      </w:divBdr>
    </w:div>
    <w:div w:id="2084452497">
      <w:bodyDiv w:val="1"/>
      <w:marLeft w:val="0"/>
      <w:marRight w:val="0"/>
      <w:marTop w:val="0"/>
      <w:marBottom w:val="0"/>
      <w:divBdr>
        <w:top w:val="none" w:sz="0" w:space="0" w:color="auto"/>
        <w:left w:val="none" w:sz="0" w:space="0" w:color="auto"/>
        <w:bottom w:val="none" w:sz="0" w:space="0" w:color="auto"/>
        <w:right w:val="none" w:sz="0" w:space="0" w:color="auto"/>
      </w:divBdr>
    </w:div>
    <w:div w:id="2084520112">
      <w:bodyDiv w:val="1"/>
      <w:marLeft w:val="0"/>
      <w:marRight w:val="0"/>
      <w:marTop w:val="0"/>
      <w:marBottom w:val="0"/>
      <w:divBdr>
        <w:top w:val="none" w:sz="0" w:space="0" w:color="auto"/>
        <w:left w:val="none" w:sz="0" w:space="0" w:color="auto"/>
        <w:bottom w:val="none" w:sz="0" w:space="0" w:color="auto"/>
        <w:right w:val="none" w:sz="0" w:space="0" w:color="auto"/>
      </w:divBdr>
    </w:div>
    <w:div w:id="2084524159">
      <w:bodyDiv w:val="1"/>
      <w:marLeft w:val="0"/>
      <w:marRight w:val="0"/>
      <w:marTop w:val="0"/>
      <w:marBottom w:val="0"/>
      <w:divBdr>
        <w:top w:val="none" w:sz="0" w:space="0" w:color="auto"/>
        <w:left w:val="none" w:sz="0" w:space="0" w:color="auto"/>
        <w:bottom w:val="none" w:sz="0" w:space="0" w:color="auto"/>
        <w:right w:val="none" w:sz="0" w:space="0" w:color="auto"/>
      </w:divBdr>
    </w:div>
    <w:div w:id="2085491939">
      <w:bodyDiv w:val="1"/>
      <w:marLeft w:val="0"/>
      <w:marRight w:val="0"/>
      <w:marTop w:val="0"/>
      <w:marBottom w:val="0"/>
      <w:divBdr>
        <w:top w:val="none" w:sz="0" w:space="0" w:color="auto"/>
        <w:left w:val="none" w:sz="0" w:space="0" w:color="auto"/>
        <w:bottom w:val="none" w:sz="0" w:space="0" w:color="auto"/>
        <w:right w:val="none" w:sz="0" w:space="0" w:color="auto"/>
      </w:divBdr>
    </w:div>
    <w:div w:id="2086220413">
      <w:bodyDiv w:val="1"/>
      <w:marLeft w:val="0"/>
      <w:marRight w:val="0"/>
      <w:marTop w:val="0"/>
      <w:marBottom w:val="0"/>
      <w:divBdr>
        <w:top w:val="none" w:sz="0" w:space="0" w:color="auto"/>
        <w:left w:val="none" w:sz="0" w:space="0" w:color="auto"/>
        <w:bottom w:val="none" w:sz="0" w:space="0" w:color="auto"/>
        <w:right w:val="none" w:sz="0" w:space="0" w:color="auto"/>
      </w:divBdr>
    </w:div>
    <w:div w:id="208741748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092771173">
      <w:bodyDiv w:val="1"/>
      <w:marLeft w:val="0"/>
      <w:marRight w:val="0"/>
      <w:marTop w:val="0"/>
      <w:marBottom w:val="0"/>
      <w:divBdr>
        <w:top w:val="none" w:sz="0" w:space="0" w:color="auto"/>
        <w:left w:val="none" w:sz="0" w:space="0" w:color="auto"/>
        <w:bottom w:val="none" w:sz="0" w:space="0" w:color="auto"/>
        <w:right w:val="none" w:sz="0" w:space="0" w:color="auto"/>
      </w:divBdr>
    </w:div>
    <w:div w:id="2095276585">
      <w:bodyDiv w:val="1"/>
      <w:marLeft w:val="0"/>
      <w:marRight w:val="0"/>
      <w:marTop w:val="0"/>
      <w:marBottom w:val="0"/>
      <w:divBdr>
        <w:top w:val="none" w:sz="0" w:space="0" w:color="auto"/>
        <w:left w:val="none" w:sz="0" w:space="0" w:color="auto"/>
        <w:bottom w:val="none" w:sz="0" w:space="0" w:color="auto"/>
        <w:right w:val="none" w:sz="0" w:space="0" w:color="auto"/>
      </w:divBdr>
    </w:div>
    <w:div w:id="2095979311">
      <w:bodyDiv w:val="1"/>
      <w:marLeft w:val="0"/>
      <w:marRight w:val="0"/>
      <w:marTop w:val="0"/>
      <w:marBottom w:val="0"/>
      <w:divBdr>
        <w:top w:val="none" w:sz="0" w:space="0" w:color="auto"/>
        <w:left w:val="none" w:sz="0" w:space="0" w:color="auto"/>
        <w:bottom w:val="none" w:sz="0" w:space="0" w:color="auto"/>
        <w:right w:val="none" w:sz="0" w:space="0" w:color="auto"/>
      </w:divBdr>
    </w:div>
    <w:div w:id="2097242143">
      <w:bodyDiv w:val="1"/>
      <w:marLeft w:val="0"/>
      <w:marRight w:val="0"/>
      <w:marTop w:val="0"/>
      <w:marBottom w:val="0"/>
      <w:divBdr>
        <w:top w:val="none" w:sz="0" w:space="0" w:color="auto"/>
        <w:left w:val="none" w:sz="0" w:space="0" w:color="auto"/>
        <w:bottom w:val="none" w:sz="0" w:space="0" w:color="auto"/>
        <w:right w:val="none" w:sz="0" w:space="0" w:color="auto"/>
      </w:divBdr>
    </w:div>
    <w:div w:id="2100370223">
      <w:bodyDiv w:val="1"/>
      <w:marLeft w:val="0"/>
      <w:marRight w:val="0"/>
      <w:marTop w:val="0"/>
      <w:marBottom w:val="0"/>
      <w:divBdr>
        <w:top w:val="none" w:sz="0" w:space="0" w:color="auto"/>
        <w:left w:val="none" w:sz="0" w:space="0" w:color="auto"/>
        <w:bottom w:val="none" w:sz="0" w:space="0" w:color="auto"/>
        <w:right w:val="none" w:sz="0" w:space="0" w:color="auto"/>
      </w:divBdr>
    </w:div>
    <w:div w:id="2100520142">
      <w:bodyDiv w:val="1"/>
      <w:marLeft w:val="0"/>
      <w:marRight w:val="0"/>
      <w:marTop w:val="0"/>
      <w:marBottom w:val="0"/>
      <w:divBdr>
        <w:top w:val="none" w:sz="0" w:space="0" w:color="auto"/>
        <w:left w:val="none" w:sz="0" w:space="0" w:color="auto"/>
        <w:bottom w:val="none" w:sz="0" w:space="0" w:color="auto"/>
        <w:right w:val="none" w:sz="0" w:space="0" w:color="auto"/>
      </w:divBdr>
    </w:div>
    <w:div w:id="2101217064">
      <w:bodyDiv w:val="1"/>
      <w:marLeft w:val="0"/>
      <w:marRight w:val="0"/>
      <w:marTop w:val="0"/>
      <w:marBottom w:val="0"/>
      <w:divBdr>
        <w:top w:val="none" w:sz="0" w:space="0" w:color="auto"/>
        <w:left w:val="none" w:sz="0" w:space="0" w:color="auto"/>
        <w:bottom w:val="none" w:sz="0" w:space="0" w:color="auto"/>
        <w:right w:val="none" w:sz="0" w:space="0" w:color="auto"/>
      </w:divBdr>
    </w:div>
    <w:div w:id="2102683159">
      <w:bodyDiv w:val="1"/>
      <w:marLeft w:val="0"/>
      <w:marRight w:val="0"/>
      <w:marTop w:val="0"/>
      <w:marBottom w:val="0"/>
      <w:divBdr>
        <w:top w:val="none" w:sz="0" w:space="0" w:color="auto"/>
        <w:left w:val="none" w:sz="0" w:space="0" w:color="auto"/>
        <w:bottom w:val="none" w:sz="0" w:space="0" w:color="auto"/>
        <w:right w:val="none" w:sz="0" w:space="0" w:color="auto"/>
      </w:divBdr>
    </w:div>
    <w:div w:id="2106073730">
      <w:bodyDiv w:val="1"/>
      <w:marLeft w:val="0"/>
      <w:marRight w:val="0"/>
      <w:marTop w:val="0"/>
      <w:marBottom w:val="0"/>
      <w:divBdr>
        <w:top w:val="none" w:sz="0" w:space="0" w:color="auto"/>
        <w:left w:val="none" w:sz="0" w:space="0" w:color="auto"/>
        <w:bottom w:val="none" w:sz="0" w:space="0" w:color="auto"/>
        <w:right w:val="none" w:sz="0" w:space="0" w:color="auto"/>
      </w:divBdr>
    </w:div>
    <w:div w:id="2107653181">
      <w:bodyDiv w:val="1"/>
      <w:marLeft w:val="0"/>
      <w:marRight w:val="0"/>
      <w:marTop w:val="0"/>
      <w:marBottom w:val="0"/>
      <w:divBdr>
        <w:top w:val="none" w:sz="0" w:space="0" w:color="auto"/>
        <w:left w:val="none" w:sz="0" w:space="0" w:color="auto"/>
        <w:bottom w:val="none" w:sz="0" w:space="0" w:color="auto"/>
        <w:right w:val="none" w:sz="0" w:space="0" w:color="auto"/>
      </w:divBdr>
    </w:div>
    <w:div w:id="2108844885">
      <w:bodyDiv w:val="1"/>
      <w:marLeft w:val="0"/>
      <w:marRight w:val="0"/>
      <w:marTop w:val="0"/>
      <w:marBottom w:val="0"/>
      <w:divBdr>
        <w:top w:val="none" w:sz="0" w:space="0" w:color="auto"/>
        <w:left w:val="none" w:sz="0" w:space="0" w:color="auto"/>
        <w:bottom w:val="none" w:sz="0" w:space="0" w:color="auto"/>
        <w:right w:val="none" w:sz="0" w:space="0" w:color="auto"/>
      </w:divBdr>
    </w:div>
    <w:div w:id="2112427974">
      <w:bodyDiv w:val="1"/>
      <w:marLeft w:val="0"/>
      <w:marRight w:val="0"/>
      <w:marTop w:val="0"/>
      <w:marBottom w:val="0"/>
      <w:divBdr>
        <w:top w:val="none" w:sz="0" w:space="0" w:color="auto"/>
        <w:left w:val="none" w:sz="0" w:space="0" w:color="auto"/>
        <w:bottom w:val="none" w:sz="0" w:space="0" w:color="auto"/>
        <w:right w:val="none" w:sz="0" w:space="0" w:color="auto"/>
      </w:divBdr>
    </w:div>
    <w:div w:id="2112428389">
      <w:bodyDiv w:val="1"/>
      <w:marLeft w:val="0"/>
      <w:marRight w:val="0"/>
      <w:marTop w:val="0"/>
      <w:marBottom w:val="0"/>
      <w:divBdr>
        <w:top w:val="none" w:sz="0" w:space="0" w:color="auto"/>
        <w:left w:val="none" w:sz="0" w:space="0" w:color="auto"/>
        <w:bottom w:val="none" w:sz="0" w:space="0" w:color="auto"/>
        <w:right w:val="none" w:sz="0" w:space="0" w:color="auto"/>
      </w:divBdr>
    </w:div>
    <w:div w:id="2115587284">
      <w:bodyDiv w:val="1"/>
      <w:marLeft w:val="0"/>
      <w:marRight w:val="0"/>
      <w:marTop w:val="0"/>
      <w:marBottom w:val="0"/>
      <w:divBdr>
        <w:top w:val="none" w:sz="0" w:space="0" w:color="auto"/>
        <w:left w:val="none" w:sz="0" w:space="0" w:color="auto"/>
        <w:bottom w:val="none" w:sz="0" w:space="0" w:color="auto"/>
        <w:right w:val="none" w:sz="0" w:space="0" w:color="auto"/>
      </w:divBdr>
    </w:div>
    <w:div w:id="2116820802">
      <w:bodyDiv w:val="1"/>
      <w:marLeft w:val="0"/>
      <w:marRight w:val="0"/>
      <w:marTop w:val="0"/>
      <w:marBottom w:val="0"/>
      <w:divBdr>
        <w:top w:val="none" w:sz="0" w:space="0" w:color="auto"/>
        <w:left w:val="none" w:sz="0" w:space="0" w:color="auto"/>
        <w:bottom w:val="none" w:sz="0" w:space="0" w:color="auto"/>
        <w:right w:val="none" w:sz="0" w:space="0" w:color="auto"/>
      </w:divBdr>
    </w:div>
    <w:div w:id="2116976451">
      <w:bodyDiv w:val="1"/>
      <w:marLeft w:val="0"/>
      <w:marRight w:val="0"/>
      <w:marTop w:val="0"/>
      <w:marBottom w:val="0"/>
      <w:divBdr>
        <w:top w:val="none" w:sz="0" w:space="0" w:color="auto"/>
        <w:left w:val="none" w:sz="0" w:space="0" w:color="auto"/>
        <w:bottom w:val="none" w:sz="0" w:space="0" w:color="auto"/>
        <w:right w:val="none" w:sz="0" w:space="0" w:color="auto"/>
      </w:divBdr>
    </w:div>
    <w:div w:id="2117284645">
      <w:bodyDiv w:val="1"/>
      <w:marLeft w:val="0"/>
      <w:marRight w:val="0"/>
      <w:marTop w:val="0"/>
      <w:marBottom w:val="0"/>
      <w:divBdr>
        <w:top w:val="none" w:sz="0" w:space="0" w:color="auto"/>
        <w:left w:val="none" w:sz="0" w:space="0" w:color="auto"/>
        <w:bottom w:val="none" w:sz="0" w:space="0" w:color="auto"/>
        <w:right w:val="none" w:sz="0" w:space="0" w:color="auto"/>
      </w:divBdr>
    </w:div>
    <w:div w:id="2118791331">
      <w:bodyDiv w:val="1"/>
      <w:marLeft w:val="0"/>
      <w:marRight w:val="0"/>
      <w:marTop w:val="0"/>
      <w:marBottom w:val="0"/>
      <w:divBdr>
        <w:top w:val="none" w:sz="0" w:space="0" w:color="auto"/>
        <w:left w:val="none" w:sz="0" w:space="0" w:color="auto"/>
        <w:bottom w:val="none" w:sz="0" w:space="0" w:color="auto"/>
        <w:right w:val="none" w:sz="0" w:space="0" w:color="auto"/>
      </w:divBdr>
    </w:div>
    <w:div w:id="2120946869">
      <w:bodyDiv w:val="1"/>
      <w:marLeft w:val="0"/>
      <w:marRight w:val="0"/>
      <w:marTop w:val="0"/>
      <w:marBottom w:val="0"/>
      <w:divBdr>
        <w:top w:val="none" w:sz="0" w:space="0" w:color="auto"/>
        <w:left w:val="none" w:sz="0" w:space="0" w:color="auto"/>
        <w:bottom w:val="none" w:sz="0" w:space="0" w:color="auto"/>
        <w:right w:val="none" w:sz="0" w:space="0" w:color="auto"/>
      </w:divBdr>
    </w:div>
    <w:div w:id="2125150269">
      <w:bodyDiv w:val="1"/>
      <w:marLeft w:val="0"/>
      <w:marRight w:val="0"/>
      <w:marTop w:val="0"/>
      <w:marBottom w:val="0"/>
      <w:divBdr>
        <w:top w:val="none" w:sz="0" w:space="0" w:color="auto"/>
        <w:left w:val="none" w:sz="0" w:space="0" w:color="auto"/>
        <w:bottom w:val="none" w:sz="0" w:space="0" w:color="auto"/>
        <w:right w:val="none" w:sz="0" w:space="0" w:color="auto"/>
      </w:divBdr>
    </w:div>
    <w:div w:id="2125272563">
      <w:bodyDiv w:val="1"/>
      <w:marLeft w:val="0"/>
      <w:marRight w:val="0"/>
      <w:marTop w:val="0"/>
      <w:marBottom w:val="0"/>
      <w:divBdr>
        <w:top w:val="none" w:sz="0" w:space="0" w:color="auto"/>
        <w:left w:val="none" w:sz="0" w:space="0" w:color="auto"/>
        <w:bottom w:val="none" w:sz="0" w:space="0" w:color="auto"/>
        <w:right w:val="none" w:sz="0" w:space="0" w:color="auto"/>
      </w:divBdr>
    </w:div>
    <w:div w:id="2126608611">
      <w:bodyDiv w:val="1"/>
      <w:marLeft w:val="0"/>
      <w:marRight w:val="0"/>
      <w:marTop w:val="0"/>
      <w:marBottom w:val="0"/>
      <w:divBdr>
        <w:top w:val="none" w:sz="0" w:space="0" w:color="auto"/>
        <w:left w:val="none" w:sz="0" w:space="0" w:color="auto"/>
        <w:bottom w:val="none" w:sz="0" w:space="0" w:color="auto"/>
        <w:right w:val="none" w:sz="0" w:space="0" w:color="auto"/>
      </w:divBdr>
    </w:div>
    <w:div w:id="2128229746">
      <w:bodyDiv w:val="1"/>
      <w:marLeft w:val="0"/>
      <w:marRight w:val="0"/>
      <w:marTop w:val="0"/>
      <w:marBottom w:val="0"/>
      <w:divBdr>
        <w:top w:val="none" w:sz="0" w:space="0" w:color="auto"/>
        <w:left w:val="none" w:sz="0" w:space="0" w:color="auto"/>
        <w:bottom w:val="none" w:sz="0" w:space="0" w:color="auto"/>
        <w:right w:val="none" w:sz="0" w:space="0" w:color="auto"/>
      </w:divBdr>
    </w:div>
    <w:div w:id="2128816741">
      <w:bodyDiv w:val="1"/>
      <w:marLeft w:val="0"/>
      <w:marRight w:val="0"/>
      <w:marTop w:val="0"/>
      <w:marBottom w:val="0"/>
      <w:divBdr>
        <w:top w:val="none" w:sz="0" w:space="0" w:color="auto"/>
        <w:left w:val="none" w:sz="0" w:space="0" w:color="auto"/>
        <w:bottom w:val="none" w:sz="0" w:space="0" w:color="auto"/>
        <w:right w:val="none" w:sz="0" w:space="0" w:color="auto"/>
      </w:divBdr>
    </w:div>
    <w:div w:id="2131240457">
      <w:bodyDiv w:val="1"/>
      <w:marLeft w:val="0"/>
      <w:marRight w:val="0"/>
      <w:marTop w:val="0"/>
      <w:marBottom w:val="0"/>
      <w:divBdr>
        <w:top w:val="none" w:sz="0" w:space="0" w:color="auto"/>
        <w:left w:val="none" w:sz="0" w:space="0" w:color="auto"/>
        <w:bottom w:val="none" w:sz="0" w:space="0" w:color="auto"/>
        <w:right w:val="none" w:sz="0" w:space="0" w:color="auto"/>
      </w:divBdr>
    </w:div>
    <w:div w:id="2132555449">
      <w:bodyDiv w:val="1"/>
      <w:marLeft w:val="0"/>
      <w:marRight w:val="0"/>
      <w:marTop w:val="0"/>
      <w:marBottom w:val="0"/>
      <w:divBdr>
        <w:top w:val="none" w:sz="0" w:space="0" w:color="auto"/>
        <w:left w:val="none" w:sz="0" w:space="0" w:color="auto"/>
        <w:bottom w:val="none" w:sz="0" w:space="0" w:color="auto"/>
        <w:right w:val="none" w:sz="0" w:space="0" w:color="auto"/>
      </w:divBdr>
    </w:div>
    <w:div w:id="2133211016">
      <w:bodyDiv w:val="1"/>
      <w:marLeft w:val="0"/>
      <w:marRight w:val="0"/>
      <w:marTop w:val="0"/>
      <w:marBottom w:val="0"/>
      <w:divBdr>
        <w:top w:val="none" w:sz="0" w:space="0" w:color="auto"/>
        <w:left w:val="none" w:sz="0" w:space="0" w:color="auto"/>
        <w:bottom w:val="none" w:sz="0" w:space="0" w:color="auto"/>
        <w:right w:val="none" w:sz="0" w:space="0" w:color="auto"/>
      </w:divBdr>
    </w:div>
    <w:div w:id="2134402997">
      <w:bodyDiv w:val="1"/>
      <w:marLeft w:val="0"/>
      <w:marRight w:val="0"/>
      <w:marTop w:val="0"/>
      <w:marBottom w:val="0"/>
      <w:divBdr>
        <w:top w:val="none" w:sz="0" w:space="0" w:color="auto"/>
        <w:left w:val="none" w:sz="0" w:space="0" w:color="auto"/>
        <w:bottom w:val="none" w:sz="0" w:space="0" w:color="auto"/>
        <w:right w:val="none" w:sz="0" w:space="0" w:color="auto"/>
      </w:divBdr>
    </w:div>
    <w:div w:id="2134713549">
      <w:bodyDiv w:val="1"/>
      <w:marLeft w:val="0"/>
      <w:marRight w:val="0"/>
      <w:marTop w:val="0"/>
      <w:marBottom w:val="0"/>
      <w:divBdr>
        <w:top w:val="none" w:sz="0" w:space="0" w:color="auto"/>
        <w:left w:val="none" w:sz="0" w:space="0" w:color="auto"/>
        <w:bottom w:val="none" w:sz="0" w:space="0" w:color="auto"/>
        <w:right w:val="none" w:sz="0" w:space="0" w:color="auto"/>
      </w:divBdr>
    </w:div>
    <w:div w:id="2134908772">
      <w:bodyDiv w:val="1"/>
      <w:marLeft w:val="0"/>
      <w:marRight w:val="0"/>
      <w:marTop w:val="0"/>
      <w:marBottom w:val="0"/>
      <w:divBdr>
        <w:top w:val="none" w:sz="0" w:space="0" w:color="auto"/>
        <w:left w:val="none" w:sz="0" w:space="0" w:color="auto"/>
        <w:bottom w:val="none" w:sz="0" w:space="0" w:color="auto"/>
        <w:right w:val="none" w:sz="0" w:space="0" w:color="auto"/>
      </w:divBdr>
    </w:div>
    <w:div w:id="2135781980">
      <w:bodyDiv w:val="1"/>
      <w:marLeft w:val="0"/>
      <w:marRight w:val="0"/>
      <w:marTop w:val="0"/>
      <w:marBottom w:val="0"/>
      <w:divBdr>
        <w:top w:val="none" w:sz="0" w:space="0" w:color="auto"/>
        <w:left w:val="none" w:sz="0" w:space="0" w:color="auto"/>
        <w:bottom w:val="none" w:sz="0" w:space="0" w:color="auto"/>
        <w:right w:val="none" w:sz="0" w:space="0" w:color="auto"/>
      </w:divBdr>
    </w:div>
    <w:div w:id="2138838633">
      <w:bodyDiv w:val="1"/>
      <w:marLeft w:val="0"/>
      <w:marRight w:val="0"/>
      <w:marTop w:val="0"/>
      <w:marBottom w:val="0"/>
      <w:divBdr>
        <w:top w:val="none" w:sz="0" w:space="0" w:color="auto"/>
        <w:left w:val="none" w:sz="0" w:space="0" w:color="auto"/>
        <w:bottom w:val="none" w:sz="0" w:space="0" w:color="auto"/>
        <w:right w:val="none" w:sz="0" w:space="0" w:color="auto"/>
      </w:divBdr>
    </w:div>
    <w:div w:id="2138910126">
      <w:bodyDiv w:val="1"/>
      <w:marLeft w:val="0"/>
      <w:marRight w:val="0"/>
      <w:marTop w:val="0"/>
      <w:marBottom w:val="0"/>
      <w:divBdr>
        <w:top w:val="none" w:sz="0" w:space="0" w:color="auto"/>
        <w:left w:val="none" w:sz="0" w:space="0" w:color="auto"/>
        <w:bottom w:val="none" w:sz="0" w:space="0" w:color="auto"/>
        <w:right w:val="none" w:sz="0" w:space="0" w:color="auto"/>
      </w:divBdr>
    </w:div>
    <w:div w:id="2140684101">
      <w:bodyDiv w:val="1"/>
      <w:marLeft w:val="0"/>
      <w:marRight w:val="0"/>
      <w:marTop w:val="0"/>
      <w:marBottom w:val="0"/>
      <w:divBdr>
        <w:top w:val="none" w:sz="0" w:space="0" w:color="auto"/>
        <w:left w:val="none" w:sz="0" w:space="0" w:color="auto"/>
        <w:bottom w:val="none" w:sz="0" w:space="0" w:color="auto"/>
        <w:right w:val="none" w:sz="0" w:space="0" w:color="auto"/>
      </w:divBdr>
    </w:div>
    <w:div w:id="2140801028">
      <w:bodyDiv w:val="1"/>
      <w:marLeft w:val="0"/>
      <w:marRight w:val="0"/>
      <w:marTop w:val="0"/>
      <w:marBottom w:val="0"/>
      <w:divBdr>
        <w:top w:val="none" w:sz="0" w:space="0" w:color="auto"/>
        <w:left w:val="none" w:sz="0" w:space="0" w:color="auto"/>
        <w:bottom w:val="none" w:sz="0" w:space="0" w:color="auto"/>
        <w:right w:val="none" w:sz="0" w:space="0" w:color="auto"/>
      </w:divBdr>
    </w:div>
    <w:div w:id="2141915440">
      <w:bodyDiv w:val="1"/>
      <w:marLeft w:val="0"/>
      <w:marRight w:val="0"/>
      <w:marTop w:val="0"/>
      <w:marBottom w:val="0"/>
      <w:divBdr>
        <w:top w:val="none" w:sz="0" w:space="0" w:color="auto"/>
        <w:left w:val="none" w:sz="0" w:space="0" w:color="auto"/>
        <w:bottom w:val="none" w:sz="0" w:space="0" w:color="auto"/>
        <w:right w:val="none" w:sz="0" w:space="0" w:color="auto"/>
      </w:divBdr>
    </w:div>
    <w:div w:id="2143188976">
      <w:bodyDiv w:val="1"/>
      <w:marLeft w:val="0"/>
      <w:marRight w:val="0"/>
      <w:marTop w:val="0"/>
      <w:marBottom w:val="0"/>
      <w:divBdr>
        <w:top w:val="none" w:sz="0" w:space="0" w:color="auto"/>
        <w:left w:val="none" w:sz="0" w:space="0" w:color="auto"/>
        <w:bottom w:val="none" w:sz="0" w:space="0" w:color="auto"/>
        <w:right w:val="none" w:sz="0" w:space="0" w:color="auto"/>
      </w:divBdr>
    </w:div>
    <w:div w:id="21450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Bey11</b:Tag>
    <b:SourceType>JournalArticle</b:SourceType>
    <b:Guid>{A29460A8-B313-434F-B402-AEE7123F3D5B}</b:Guid>
    <b:Title>Jaql: A Scripting Language for Large Scale Semistructured Data Analysis</b:Title>
    <b:Pages>1272-1283</b:Pages>
    <b:Year>2011</b:Year>
    <b:Volume>4</b:Volume>
    <b:JournalName>Proceedings of the VLDB Endowment</b:JournalName>
    <b:Issue>12</b:Issue>
    <b:Author>
      <b:Author>
        <b:NameList>
          <b:Person>
            <b:Last>Beyer</b:Last>
            <b:Middle>S.</b:Middle>
            <b:First>Kevin</b:First>
          </b:Person>
          <b:Person>
            <b:Last>Ercegovac</b:Last>
            <b:First>Vuk</b:First>
          </b:Person>
          <b:Person>
            <b:Last>Gemulla</b:Last>
            <b:First>Rainer</b:First>
          </b:Person>
          <b:Person>
            <b:Last>Balmin</b:Last>
            <b:First>Andrey</b:First>
          </b:Person>
          <b:Person>
            <b:Last>Eltabakh</b:Last>
            <b:First>Mohamed</b:First>
          </b:Person>
          <b:Person>
            <b:Last>Kanne</b:Last>
            <b:First>Carl-Christian</b:First>
          </b:Person>
          <b:Person>
            <b:Last>Ozcan</b:Last>
            <b:First>Fatma</b:First>
          </b:Person>
          <b:Person>
            <b:Last>Shekita</b:Last>
            <b:Middle>J.</b:Middle>
            <b:First>Eugene</b:First>
          </b:Person>
        </b:NameList>
      </b:Author>
    </b:Author>
    <b:RefOrder>8</b:RefOrder>
  </b:Source>
  <b:Source>
    <b:Tag>TWh15</b:Tag>
    <b:SourceType>Book</b:SourceType>
    <b:Guid>{45AD555A-DC76-462A-9E94-625475ACDA3D}</b:Guid>
    <b:LCID>en-US</b:LCID>
    <b:Author>
      <b:Author>
        <b:NameList>
          <b:Person>
            <b:Last>White</b:Last>
            <b:First>Tom</b:First>
          </b:Person>
        </b:NameList>
      </b:Author>
    </b:Author>
    <b:Title>Hadoop: The Definitive Guide</b:Title>
    <b:Year>2015</b:Year>
    <b:Publisher>O'Reilly Media</b:Publisher>
    <b:Edition>4th Edition</b:Edition>
    <b:RefOrder>5</b:RefOrder>
  </b:Source>
  <b:Source>
    <b:Tag>Nau10</b:Tag>
    <b:SourceType>JournalArticle</b:SourceType>
    <b:Guid>{AA2890ED-94EA-4984-AC33-8FAB4D5B2725}</b:Guid>
    <b:LCID>en-US</b:LCID>
    <b:Title>An Introduction to Duplicate Detection</b:Title>
    <b:JournalName>Synthesis Lectures on Data Management</b:JournalName>
    <b:Year>2010</b:Year>
    <b:Author>
      <b:Author>
        <b:NameList>
          <b:Person>
            <b:Last>Naumann</b:Last>
            <b:First>F.</b:First>
          </b:Person>
          <b:Person>
            <b:Last>Herschel</b:Last>
            <b:First>M.</b:First>
          </b:Person>
        </b:NameList>
      </b:Author>
    </b:Author>
    <b:ConferenceName>Synthesis Lectures on Data Management</b:ConferenceName>
    <b:RefOrder>3</b:RefOrder>
  </b:Source>
  <b:Source>
    <b:Tag>McC00</b:Tag>
    <b:SourceType>ConferenceProceedings</b:SourceType>
    <b:Guid>{044830DB-A247-4160-ADBA-447689040243}</b:Guid>
    <b:Title>Efficient Clustering of High-Dimensional Data Sets with Application to Reference Matching</b:Title>
    <b:Year>2000</b:Year>
    <b:Pages>169–178</b:Pages>
    <b:ConferenceName>Proceedings of the 6th ACM SIGKDD International Conference on Knowledge Discovery and Data Mining</b:ConferenceName>
    <b:City>New York</b:City>
    <b:Author>
      <b:Author>
        <b:NameList>
          <b:Person>
            <b:Last>McCallum</b:Last>
            <b:First>Andrew</b:First>
          </b:Person>
          <b:Person>
            <b:Last>Nigam</b:Last>
            <b:First>Kamal</b:First>
          </b:Person>
          <b:Person>
            <b:Last>Ungar</b:Last>
            <b:Middle>H.</b:Middle>
            <b:First>Lyle</b:First>
          </b:Person>
        </b:NameList>
      </b:Author>
    </b:Author>
    <b:Publisher>ACM</b:Publisher>
    <b:RefOrder>18</b:RefOrder>
  </b:Source>
  <b:Source>
    <b:Tag>Jar89</b:Tag>
    <b:SourceType>JournalArticle</b:SourceType>
    <b:Guid>{8CA6976F-09BF-438A-BBE5-93637E63867E}</b:Guid>
    <b:Title>Advances in Record-Linkage Methodology as Applied to Matching the 1985 Census of Tampa, Florida</b:Title>
    <b:JournalName>Journal of the American Statistical Association</b:JournalName>
    <b:Year>1989</b:Year>
    <b:Month>June</b:Month>
    <b:Pages>414-420</b:Pages>
    <b:Volume>84</b:Volume>
    <b:Issue>406</b:Issue>
    <b:Author>
      <b:Author>
        <b:NameList>
          <b:Person>
            <b:Last>Jaro</b:Last>
            <b:Middle>A.</b:Middle>
            <b:First>Matthew</b:First>
          </b:Person>
        </b:NameList>
      </b:Author>
    </b:Author>
    <b:LCID>en-US</b:LCID>
    <b:RefOrder>15</b:RefOrder>
  </b:Source>
  <b:Source>
    <b:Tag>Mai15</b:Tag>
    <b:SourceType>JournalArticle</b:SourceType>
    <b:Guid>{2D6622E6-633E-449A-8E2B-0027AE350F45}</b:Guid>
    <b:Title>MapReduce: Simplified Data Analysis of Big Data</b:Title>
    <b:Pages>563-571</b:Pages>
    <b:Year>2015</b:Year>
    <b:Author>
      <b:Author>
        <b:NameList>
          <b:Person>
            <b:Last>Maitrey</b:Last>
            <b:First>Seema</b:First>
          </b:Person>
          <b:Person>
            <b:Last>Jha</b:Last>
            <b:Middle>K.</b:Middle>
            <b:First>C.</b:First>
          </b:Person>
        </b:NameList>
      </b:Author>
    </b:Author>
    <b:JournalName>Procedia Computer Science</b:JournalName>
    <b:Volume>57</b:Volume>
    <b:RefOrder>6</b:RefOrder>
  </b:Source>
  <b:Source>
    <b:Tag>Wag74</b:Tag>
    <b:SourceType>JournalArticle</b:SourceType>
    <b:Guid>{580746BF-5E2F-4380-A7B0-0342D852AA50}</b:Guid>
    <b:Title>The String-to-String Correction Problem</b:Title>
    <b:JournalName>Journal of the ACM</b:JournalName>
    <b:Year>1974</b:Year>
    <b:Month>January</b:Month>
    <b:Pages>168-173</b:Pages>
    <b:Volume>21</b:Volume>
    <b:Issue>1</b:Issue>
    <b:Author>
      <b:Author>
        <b:NameList>
          <b:Person>
            <b:Last>Wagner</b:Last>
            <b:Middle>A.</b:Middle>
            <b:First>Robert</b:First>
          </b:Person>
          <b:Person>
            <b:Last>Fischer</b:Last>
            <b:Middle>J.</b:Middle>
            <b:First>Michael</b:First>
          </b:Person>
        </b:NameList>
      </b:Author>
    </b:Author>
    <b:LCID>en-US</b:LCID>
    <b:RefOrder>42</b:RefOrder>
  </b:Source>
  <b:Source>
    <b:Tag>Hir75</b:Tag>
    <b:SourceType>JournalArticle</b:SourceType>
    <b:Guid>{162AE85A-EDE2-4116-BC7C-12CCC0DB5FB4}</b:Guid>
    <b:Title>A Linear Space Algorithm for Computing Maximal Common Subsequences</b:Title>
    <b:JournalName>Communications of the ACM</b:JournalName>
    <b:Year>1975</b:Year>
    <b:Month>June</b:Month>
    <b:Pages>341–343</b:Pages>
    <b:Volume>18</b:Volume>
    <b:Issue>6</b:Issue>
    <b:Author>
      <b:Author>
        <b:NameList>
          <b:Person>
            <b:Last>Hirschberg</b:Last>
            <b:Middle>S.</b:Middle>
            <b:First>D.</b:First>
          </b:Person>
        </b:NameList>
      </b:Author>
    </b:Author>
    <b:LCID>en-US</b:LCID>
    <b:RefOrder>22</b:RefOrder>
  </b:Source>
  <b:Source>
    <b:Tag>Get13</b:Tag>
    <b:SourceType>ConferenceProceedings</b:SourceType>
    <b:Guid>{21D42B7B-A1A4-4F36-9502-0FD8CC5A89CA}</b:Guid>
    <b:Title>Entity Resolution for Big Data</b:Title>
    <b:Year>2013</b:Year>
    <b:Pages>1527</b:Pages>
    <b:ConferenceName>Proceedings of the 19th ACM SIGKDD Conference on Knowledge Discovery and Data Mining</b:ConferenceName>
    <b:City>New York</b:City>
    <b:Author>
      <b:Author>
        <b:NameList>
          <b:Person>
            <b:Last>Getoor</b:Last>
            <b:First>Lise</b:First>
          </b:Person>
          <b:Person>
            <b:Last>Machanavajjhala</b:Last>
            <b:First>Ashwin</b:First>
          </b:Person>
        </b:NameList>
      </b:Author>
    </b:Author>
    <b:Publisher>ACM</b:Publisher>
    <b:RefOrder>11</b:RefOrder>
  </b:Source>
  <b:Source>
    <b:Tag>Coh03</b:Tag>
    <b:SourceType>ConferenceProceedings</b:SourceType>
    <b:Guid>{2B374E84-B47F-4B33-93F5-8BC266774E96}</b:Guid>
    <b:Title>A Comparison of String Metrics for Matching Names and Records</b:Title>
    <b:Pages>73–78</b:Pages>
    <b:Year>2003</b:Year>
    <b:ConferenceName>Proceedings of the 2003 International Conference on Information Integration on the Web</b:ConferenceName>
    <b:City>Acapulco</b:City>
    <b:Publisher>AAAI Press</b:Publisher>
    <b:Author>
      <b:Author>
        <b:NameList>
          <b:Person>
            <b:Last>Cohen</b:Last>
            <b:Middle>W.</b:Middle>
            <b:First>William</b:First>
          </b:Person>
          <b:Person>
            <b:Last>Ravikumar</b:Last>
            <b:First>Pradeep</b:First>
          </b:Person>
          <b:Person>
            <b:Last>Fienberg</b:Last>
            <b:Middle>E.</b:Middle>
            <b:First>Stephen</b:First>
          </b:Person>
        </b:NameList>
      </b:Author>
    </b:Author>
    <b:RefOrder>30</b:RefOrder>
  </b:Source>
  <b:Source>
    <b:Tag>Chr12</b:Tag>
    <b:SourceType>Book</b:SourceType>
    <b:Guid>{DAE321FC-619F-4973-8B93-A0FB9E17B673}</b:Guid>
    <b:Title>Data Matching — Concepts and Techniques for Record Linkage, Entity Resolution, and Duplicate Detection</b:Title>
    <b:Year>2012</b:Year>
    <b:City>Heidelberg</b:City>
    <b:Publisher>Springer</b:Publisher>
    <b:Author>
      <b:Author>
        <b:NameList>
          <b:Person>
            <b:Last>Christen</b:Last>
            <b:First>Peter</b:First>
          </b:Person>
        </b:NameList>
      </b:Author>
    </b:Author>
    <b:RefOrder>2</b:RefOrder>
  </b:Source>
  <b:Source>
    <b:Tag>Bax031</b:Tag>
    <b:SourceType>ConferenceProceedings</b:SourceType>
    <b:Guid>{4BFE2A70-8F63-4CB5-99A6-6BEFE83E0ABF}</b:Guid>
    <b:Title>A Comparison of Fast Blocking Methods for Record Linkage</b:Title>
    <b:Year>2003</b:Year>
    <b:Pages>25–27</b:Pages>
    <b:ConferenceName>Proceedings of the KDD-03 Workshop on Data Cleaning, Record Linkage and Object Consolidation</b:ConferenceName>
    <b:City>New York</b:City>
    <b:Publisher>ACM</b:Publisher>
    <b:Author>
      <b:Author>
        <b:NameList>
          <b:Person>
            <b:Last>Baxter</b:Last>
            <b:First>Rohan</b:First>
          </b:Person>
          <b:Person>
            <b:Last>Christen</b:Last>
            <b:First>Peter</b:First>
          </b:Person>
          <b:Person>
            <b:Last>Churches</b:Last>
            <b:First>Tim</b:First>
          </b:Person>
        </b:NameList>
      </b:Author>
    </b:Author>
    <b:RefOrder>17</b:RefOrder>
  </b:Source>
  <b:Source>
    <b:Tag>Chi12</b:Tag>
    <b:SourceType>ConferenceProceedings</b:SourceType>
    <b:Guid>{1342B67A-B02C-4326-858F-141598AB682A}</b:Guid>
    <b:Title>Correlation Clustering in MapReduce</b:Title>
    <b:Pages>1131-1139</b:Pages>
    <b:Year>2012</b:Year>
    <b:ConferenceName>Proceedings of the 20th ACM SIGKDD International Conference on Knowledge Discovery and Data Mining</b:ConferenceName>
    <b:City>New York</b:City>
    <b:Author>
      <b:Author>
        <b:NameList>
          <b:Person>
            <b:Last>Chierichetti</b:Last>
            <b:First>Flavio</b:First>
          </b:Person>
          <b:Person>
            <b:Last>Dalvi</b:Last>
            <b:First>Nilesh</b:First>
          </b:Person>
          <b:Person>
            <b:Last>Kumar</b:Last>
            <b:First>Ravi</b:First>
          </b:Person>
        </b:NameList>
      </b:Author>
    </b:Author>
    <b:Publisher>ACM</b:Publisher>
    <b:RefOrder>40</b:RefOrder>
  </b:Source>
  <b:Source>
    <b:Tag>Ban04</b:Tag>
    <b:SourceType>JournalArticle</b:SourceType>
    <b:Guid>{8D546EC2-9EA9-4451-BCC6-A444A7E57A47}</b:Guid>
    <b:Title>Correlation Clustering</b:Title>
    <b:Pages>89–113</b:Pages>
    <b:Year>2004</b:Year>
    <b:Volume>56</b:Volume>
    <b:JournalName>Machine Learning</b:JournalName>
    <b:Month>July</b:Month>
    <b:Issue>1-3</b:Issue>
    <b:Author>
      <b:Author>
        <b:NameList>
          <b:Person>
            <b:Last>Bansal</b:Last>
            <b:First>Nikhil</b:First>
          </b:Person>
          <b:Person>
            <b:Last>Blum</b:Last>
            <b:First>Avrim</b:First>
          </b:Person>
          <b:Person>
            <b:Last>Chawla</b:Last>
            <b:First>Shuchi</b:First>
          </b:Person>
        </b:NameList>
      </b:Author>
    </b:Author>
    <b:RefOrder>38</b:RefOrder>
  </b:Source>
  <b:Source>
    <b:Tag>Лев65</b:Tag>
    <b:SourceType>JournalArticle</b:SourceType>
    <b:Guid>{DC020382-656C-4FA1-AFA7-F694D383E025}</b:Guid>
    <b:LCID>ru-RU</b:LCID>
    <b:Title>Двоичные коды с исправлением выпадений, вставок и замещений символов</b:Title>
    <b:JournalName>Доклады Академий Наук СCCP</b:JournalName>
    <b:Year>1965</b:Year>
    <b:Pages>845-848</b:Pages>
    <b:Volume>163</b:Volume>
    <b:Issue>4</b:Issue>
    <b:Author>
      <b:Author>
        <b:NameList>
          <b:Person>
            <b:Last>Левенштейн</b:Last>
            <b:Middle>Иосифович</b:Middle>
            <b:First>Владимир</b:First>
          </b:Person>
        </b:NameList>
      </b:Author>
    </b:Author>
    <b:RefOrder>20</b:RefOrder>
  </b:Source>
  <b:Source>
    <b:Tag>Ble09</b:Tag>
    <b:SourceType>JournalArticle</b:SourceType>
    <b:Guid>{DCD3F90D-BBA9-4488-A368-951F572A785E}</b:Guid>
    <b:Title>Data fusion</b:Title>
    <b:Year>2009</b:Year>
    <b:Pages>1:1–41</b:Pages>
    <b:Author>
      <b:Author>
        <b:NameList>
          <b:Person>
            <b:Last>Bleiholder</b:Last>
            <b:First>Jens</b:First>
          </b:Person>
          <b:Person>
            <b:Last>Naumann</b:Last>
            <b:First>Felix</b:First>
          </b:Person>
        </b:NameList>
      </b:Author>
    </b:Author>
    <b:JournalName>ACM Computing Surveys</b:JournalName>
    <b:Month>January</b:Month>
    <b:Volume>41</b:Volume>
    <b:Issue>1</b:Issue>
    <b:RefOrder>4</b:RefOrder>
  </b:Source>
  <b:Source>
    <b:Tag>Ail08</b:Tag>
    <b:SourceType>JournalArticle</b:SourceType>
    <b:Guid>{30FD04DB-FC57-41D1-97B8-B1B528A26263}</b:Guid>
    <b:Title>Aggregating inconsistent information: Ranking and clustering</b:Title>
    <b:JournalName>Journal of the ACM</b:JournalName>
    <b:Year>2008</b:Year>
    <b:Month>October</b:Month>
    <b:Pages>23:1-27</b:Pages>
    <b:Volume>55</b:Volume>
    <b:Issue>5</b:Issue>
    <b:Author>
      <b:Author>
        <b:NameList>
          <b:Person>
            <b:Last>Ailon</b:Last>
            <b:First>Nir</b:First>
          </b:Person>
          <b:Person>
            <b:Last>Charikar</b:Last>
            <b:First>Moses</b:First>
          </b:Person>
          <b:Person>
            <b:Last>Newman</b:Last>
            <b:First>Alantha</b:First>
          </b:Person>
        </b:NameList>
      </b:Author>
    </b:Author>
    <b:RefOrder>39</b:RefOrder>
  </b:Source>
  <b:Source>
    <b:Tag>Dam64</b:Tag>
    <b:SourceType>JournalArticle</b:SourceType>
    <b:Guid>{34D5D9E2-4A87-4450-BE34-DCECE3877D8A}</b:Guid>
    <b:Author>
      <b:Author>
        <b:NameList>
          <b:Person>
            <b:Last>Damerau</b:Last>
            <b:Middle>J.</b:Middle>
            <b:First>Fred</b:First>
          </b:Person>
        </b:NameList>
      </b:Author>
    </b:Author>
    <b:Title>A technique for computer detection and correction of spelling errors</b:Title>
    <b:JournalName>Communications of the ACM</b:JournalName>
    <b:Year>1964</b:Year>
    <b:Month>March</b:Month>
    <b:Pages>171-176</b:Pages>
    <b:Volume>7</b:Volume>
    <b:Issue>3</b:Issue>
    <b:RefOrder>21</b:RefOrder>
  </b:Source>
  <b:Source>
    <b:Tag>Wes01</b:Tag>
    <b:SourceType>Book</b:SourceType>
    <b:Guid>{2F77CA48-0E8F-4567-9C34-2429523BC49E}</b:Guid>
    <b:Title>Introduction to graph theory</b:Title>
    <b:Year>2001</b:Year>
    <b:LCID>en-US</b:LCID>
    <b:Publisher>Prentice Hall</b:Publisher>
    <b:Edition>2nd edition</b:Edition>
    <b:Author>
      <b:Author>
        <b:NameList>
          <b:Person>
            <b:Last>West</b:Last>
            <b:Middle>B.</b:Middle>
            <b:First>Douglas</b:First>
          </b:Person>
        </b:NameList>
      </b:Author>
    </b:Author>
    <b:RefOrder>36</b:RefOrder>
  </b:Source>
  <b:Source>
    <b:Tag>Ham50</b:Tag>
    <b:SourceType>JournalArticle</b:SourceType>
    <b:Guid>{AA0D39E8-C845-409B-B707-E77B6362217D}</b:Guid>
    <b:Title>Error Detecting and Error Correcting Codes</b:Title>
    <b:Year>1950</b:Year>
    <b:Pages>147-160</b:Pages>
    <b:JournalName>The Bell System Technical Journal</b:JournalName>
    <b:Month>April</b:Month>
    <b:Volume>29</b:Volume>
    <b:Issue>2</b:Issue>
    <b:Author>
      <b:Author>
        <b:NameList>
          <b:Person>
            <b:Last>Hamming</b:Last>
            <b:Middle>W.</b:Middle>
            <b:First>R.</b:First>
          </b:Person>
        </b:NameList>
      </b:Author>
    </b:Author>
    <b:RefOrder>19</b:RefOrder>
  </b:Source>
  <b:Source>
    <b:Tag>Win99</b:Tag>
    <b:SourceType>Report</b:SourceType>
    <b:Guid>{988CC2D7-72C3-41CD-BD41-B4832B42904F}</b:Guid>
    <b:Title>The state of record linkage and current research problems</b:Title>
    <b:Year>1999</b:Year>
    <b:Institution>Statistical Research Division, U.S. Bureau of the Census</b:Institution>
    <b:ThesisType>Technical report</b:ThesisType>
    <b:Author>
      <b:Author>
        <b:NameList>
          <b:Person>
            <b:Last>Winkler</b:Last>
            <b:Middle>E.</b:Middle>
            <b:First>W.</b:First>
          </b:Person>
        </b:NameList>
      </b:Author>
    </b:Author>
    <b:RefOrder>24</b:RefOrder>
  </b:Source>
  <b:Source>
    <b:Tag>Smi81</b:Tag>
    <b:SourceType>JournalArticle</b:SourceType>
    <b:Guid>{9E43E482-FBF3-42E5-9230-57239015D5C5}</b:Guid>
    <b:Title>Identification of Common Molecular Subsequences</b:Title>
    <b:Year>1981</b:Year>
    <b:Author>
      <b:Author>
        <b:NameList>
          <b:Person>
            <b:Last>Smith</b:Last>
            <b:Middle>F.</b:Middle>
            <b:First>Temple</b:First>
          </b:Person>
          <b:Person>
            <b:Last>Waterman</b:Last>
            <b:Middle>S.</b:Middle>
            <b:First>Michael</b:First>
          </b:Person>
        </b:NameList>
      </b:Author>
    </b:Author>
    <b:JournalName>Journal of Molecular Biology</b:JournalName>
    <b:Month>March</b:Month>
    <b:Pages>195-197</b:Pages>
    <b:Volume>147</b:Volume>
    <b:Issue>1</b:Issue>
    <b:RefOrder>23</b:RefOrder>
  </b:Source>
  <b:Source>
    <b:Tag>Dic45</b:Tag>
    <b:SourceType>JournalArticle</b:SourceType>
    <b:Guid>{3AF3DA1B-C0BE-460A-AE14-37F349F8C876}</b:Guid>
    <b:Title>Measures of the Amount of Ecologic Association Between Species</b:Title>
    <b:JournalName>Ecology</b:JournalName>
    <b:Year>1945</b:Year>
    <b:Pages>297-302</b:Pages>
    <b:Volume>26</b:Volume>
    <b:Issue>3</b:Issue>
    <b:Author>
      <b:Author>
        <b:NameList>
          <b:Person>
            <b:Last>Dice</b:Last>
            <b:Middle>R.</b:Middle>
            <b:First>Lee</b:First>
          </b:Person>
        </b:NameList>
      </b:Author>
    </b:Author>
    <b:RefOrder>25</b:RefOrder>
  </b:Source>
  <b:Source>
    <b:Tag>Jac12</b:Tag>
    <b:SourceType>JournalArticle</b:SourceType>
    <b:Guid>{6089D299-3524-446C-B887-8510E2EDBCA6}</b:Guid>
    <b:Title>The distribution of the flora in the alpine zone</b:Title>
    <b:JournalName>New Phytologist</b:JournalName>
    <b:Year>1912</b:Year>
    <b:Pages>37-50</b:Pages>
    <b:Volume>11</b:Volume>
    <b:Author>
      <b:Author>
        <b:NameList>
          <b:Person>
            <b:Last>Jaccard</b:Last>
            <b:First>Paul</b:First>
          </b:Person>
        </b:NameList>
      </b:Author>
    </b:Author>
    <b:RefOrder>26</b:RefOrder>
  </b:Source>
  <b:Source>
    <b:Tag>Sim47</b:Tag>
    <b:SourceType>JournalArticle</b:SourceType>
    <b:Guid>{9CE22693-D716-4A76-92C1-4D26ADAB797B}</b:Guid>
    <b:Title>Holarctic mammalian faunas and continental relationship during the Cenozoic</b:Title>
    <b:JournalName>Bulletin of the Geological Society of America</b:JournalName>
    <b:Year>1947</b:Year>
    <b:Month>July</b:Month>
    <b:Pages>613-688</b:Pages>
    <b:Volume>58</b:Volume>
    <b:Author>
      <b:Author>
        <b:NameList>
          <b:Person>
            <b:Last>Simpson</b:Last>
            <b:Middle>Gaylord</b:Middle>
            <b:First>George</b:First>
          </b:Person>
        </b:NameList>
      </b:Author>
    </b:Author>
    <b:RefOrder>27</b:RefOrder>
  </b:Source>
  <b:Source>
    <b:Tag>Sin01</b:Tag>
    <b:SourceType>JournalArticle</b:SourceType>
    <b:Guid>{F4F0C554-78F4-48CA-84BD-AAA9729AB78B}</b:Guid>
    <b:Title>Modern Information Retrieval: A Brief Overview</b:Title>
    <b:JournalName>Bulletin of the IEEE Computer Society Technical Committee on Data Engineering</b:JournalName>
    <b:Year>2001</b:Year>
    <b:Pages>35–43</b:Pages>
    <b:Volume>24</b:Volume>
    <b:Issue>4</b:Issue>
    <b:Author>
      <b:Author>
        <b:NameList>
          <b:Person>
            <b:Last>Singhal</b:Last>
            <b:First>Amit</b:First>
          </b:Person>
        </b:NameList>
      </b:Author>
    </b:Author>
    <b:RefOrder>28</b:RefOrder>
  </b:Source>
  <b:Source>
    <b:Tag>Sal88</b:Tag>
    <b:SourceType>JournalArticle</b:SourceType>
    <b:Guid>{790B697A-7E0C-4979-A3CE-AC6D15870289}</b:Guid>
    <b:Title>Term-weighting approaches in automatic text retrieval</b:Title>
    <b:JournalName>Information Processing and Management: an International Journal</b:JournalName>
    <b:Year>1988</b:Year>
    <b:Pages>513-523</b:Pages>
    <b:Volume>24</b:Volume>
    <b:Issue>5</b:Issue>
    <b:Author>
      <b:Author>
        <b:NameList>
          <b:Person>
            <b:Last>Salton</b:Last>
            <b:First>Gerard</b:First>
          </b:Person>
          <b:Person>
            <b:Last>Buckley</b:Last>
            <b:First>Christopher</b:First>
          </b:Person>
        </b:NameList>
      </b:Author>
    </b:Author>
    <b:RefOrder>29</b:RefOrder>
  </b:Source>
  <b:Source>
    <b:Tag>Mon96</b:Tag>
    <b:SourceType>ConferenceProceedings</b:SourceType>
    <b:Guid>{BAFE7E9C-35F0-4A37-83E1-81698F209E78}</b:Guid>
    <b:Title>The field-matching problem: algorithm and applications</b:Title>
    <b:Year>1996</b:Year>
    <b:Pages>267-270</b:Pages>
    <b:Author>
      <b:Author>
        <b:NameList>
          <b:Person>
            <b:Last>Monge</b:Last>
            <b:Middle>E.</b:Middle>
            <b:First>Alvaro</b:First>
          </b:Person>
          <b:Person>
            <b:Last>Elkan</b:Last>
            <b:Middle>P.</b:Middle>
            <b:First>Charles</b:First>
          </b:Person>
        </b:NameList>
      </b:Author>
    </b:Author>
    <b:ConferenceName>Proceedings of the Second International Conference on Knowledge Discovery and Data Mining</b:ConferenceName>
    <b:City>Portland</b:City>
    <b:RefOrder>31</b:RefOrder>
  </b:Source>
  <b:Source>
    <b:Tag>Her98</b:Tag>
    <b:SourceType>JournalArticle</b:SourceType>
    <b:Guid>{A977B332-8845-48E8-822C-F27D6AEAC6D3}</b:Guid>
    <b:Title>Real-world Data is Dirty: Data Cleansing and The Merge/Purge Problem</b:Title>
    <b:Pages>9–37</b:Pages>
    <b:Year>1998</b:Year>
    <b:ConferenceName>January</b:ConferenceName>
    <b:Volume>2</b:Volume>
    <b:JournalName>Data Mining and Knowledge Discovery</b:JournalName>
    <b:Month>January</b:Month>
    <b:Issue>1</b:Issue>
    <b:Author>
      <b:Author>
        <b:NameList>
          <b:Person>
            <b:Last>Hernández</b:Last>
            <b:Middle>A.</b:Middle>
            <b:First>Mauricio</b:First>
          </b:Person>
          <b:Person>
            <b:Last>Stolfo</b:Last>
            <b:Middle>J.</b:Middle>
            <b:First>Salvatore</b:First>
          </b:Person>
        </b:NameList>
      </b:Author>
    </b:Author>
    <b:RefOrder>16</b:RefOrder>
  </b:Source>
  <b:Source>
    <b:Tag>Taf70</b:Tag>
    <b:SourceType>Report</b:SourceType>
    <b:Guid>{01A089A3-6F2F-4BE8-888E-2A0E7FBC55CD}</b:Guid>
    <b:Title>Name search techniques</b:Title>
    <b:Year>1970</b:Year>
    <b:Institution>New York State Identification and Intelligence System</b:Institution>
    <b:ThesisType>Special report</b:ThesisType>
    <b:Author>
      <b:Author>
        <b:NameList>
          <b:Person>
            <b:Last>Taft</b:Last>
            <b:Middle>L.</b:Middle>
            <b:First>Robert</b:First>
          </b:Person>
        </b:NameList>
      </b:Author>
    </b:Author>
    <b:RefOrder>33</b:RefOrder>
  </b:Source>
  <b:Source>
    <b:Tag>Phi90</b:Tag>
    <b:SourceType>JournalArticle</b:SourceType>
    <b:Guid>{41DF4A02-DF31-4101-95B6-308602E9FA16}</b:Guid>
    <b:Title>Hanging on the Metaphone</b:Title>
    <b:Year>1990</b:Year>
    <b:Author>
      <b:Author>
        <b:NameList>
          <b:Person>
            <b:Last>Philips</b:Last>
            <b:First>Lawrence</b:First>
          </b:Person>
        </b:NameList>
      </b:Author>
    </b:Author>
    <b:JournalName>Computer Language</b:JournalName>
    <b:Month>December</b:Month>
    <b:Pages>39-44</b:Pages>
    <b:Volume>7</b:Volume>
    <b:Issue>12</b:Issue>
    <b:RefOrder>34</b:RefOrder>
  </b:Source>
  <b:Source>
    <b:Tag>Knu73</b:Tag>
    <b:SourceType>BookSection</b:SourceType>
    <b:Guid>{837857F8-1576-4D3C-A588-7478AECC62BD}</b:Guid>
    <b:Title>The Art of Computer Programming: Volume 3, Sorting and Searching</b:Title>
    <b:Year>1973</b:Year>
    <b:Pages>391-392</b:Pages>
    <b:Publisher>Addison-Wesley</b:Publisher>
    <b:Author>
      <b:Author>
        <b:NameList>
          <b:Person>
            <b:Last>Knuth</b:Last>
            <b:Middle>E.</b:Middle>
            <b:First>Donald</b:First>
          </b:Person>
        </b:NameList>
      </b:Author>
    </b:Author>
    <b:RefOrder>32</b:RefOrder>
  </b:Source>
  <b:Source>
    <b:Tag>Bel11</b:Tag>
    <b:SourceType>Book</b:SourceType>
    <b:Guid>{F070E526-32DF-4630-BE4C-206AB4C792E7}</b:Guid>
    <b:Title>Schema Matching and Mapping</b:Title>
    <b:Year>2011</b:Year>
    <b:Publisher>Springer</b:Publisher>
    <b:Author>
      <b:Editor>
        <b:NameList>
          <b:Person>
            <b:Last>Bellahsene</b:Last>
            <b:First>Zohra</b:First>
          </b:Person>
          <b:Person>
            <b:Last>Bonifati</b:Last>
            <b:First>Angela</b:First>
          </b:Person>
          <b:Person>
            <b:Last>Rahm</b:Last>
            <b:First>Erhard</b:First>
          </b:Person>
        </b:NameList>
      </b:Editor>
    </b:Author>
    <b:RefOrder>1</b:RefOrder>
  </b:Source>
  <b:Source>
    <b:Tag>IBM18</b:Tag>
    <b:SourceType>InternetSite</b:SourceType>
    <b:Guid>{F6CE1520-F28A-40B9-9CD9-20A26321260E}</b:Guid>
    <b:Title>IBM Knowledge Center - InfoSphere BigInsights V3.0 documentation</b:Title>
    <b:InternetSiteTitle>IBM Knowledge Center - Home of IBM product documentation</b:InternetSiteTitle>
    <b:YearAccessed>2018</b:YearAccessed>
    <b:MonthAccessed>05</b:MonthAccessed>
    <b:DayAccessed>13</b:DayAccessed>
    <b:URL>https://www.ibm.com/support/knowledgecenter/SSPT3X_3.0.0/com.ibm.swg.im.infosphere.biginsights.welcome.doc/doc/welcome.html</b:URL>
    <b:Year>2014</b:Year>
    <b:RefOrder>9</b:RefOrder>
  </b:Source>
  <b:Source>
    <b:Tag>Ste11</b:Tag>
    <b:SourceType>ConferenceProceedings</b:SourceType>
    <b:Guid>{D8988FE5-8FC4-4024-9C7C-10D80C738224}</b:Guid>
    <b:Title>Comparing High Level MapReduce Query Languages</b:Title>
    <b:Year>2011</b:Year>
    <b:Pages>58-72</b:Pages>
    <b:ConferenceName>Proceedings of the 9th international conference on Advanced parallel processing technologies</b:ConferenceName>
    <b:City>Shanghai</b:City>
    <b:Author>
      <b:Author>
        <b:NameList>
          <b:Person>
            <b:Last>Stewart</b:Last>
            <b:Middle>J.</b:Middle>
            <b:First>Robert</b:First>
          </b:Person>
          <b:Person>
            <b:Last>Trinder</b:Last>
            <b:Middle>W.</b:Middle>
            <b:First>Phil</b:First>
          </b:Person>
          <b:Person>
            <b:Last>Loidl</b:Last>
            <b:First>Hans-Wolfgang</b:First>
          </b:Person>
        </b:NameList>
      </b:Author>
    </b:Author>
    <b:RefOrder>10</b:RefOrder>
  </b:Source>
  <b:Source>
    <b:Tag>Dup03</b:Tag>
    <b:SourceType>InternetSite</b:SourceType>
    <b:Guid>{04A561F9-9F7D-4CFA-839E-201C3CB6E070}</b:Guid>
    <b:Title>Duplicate Detection, Record Linkage, and Identity Uncertainty: Datasets</b:Title>
    <b:Year>2003</b:Year>
    <b:InternetSiteTitle>The University of Texas at Austin</b:InternetSiteTitle>
    <b:YearAccessed>2018</b:YearAccessed>
    <b:MonthAccessed>05</b:MonthAccessed>
    <b:DayAccessed>14</b:DayAccessed>
    <b:URL>https://www.cs.utexas.edu/users/ml/riddle/data.html</b:URL>
    <b:RefOrder>41</b:RefOrder>
  </b:Source>
  <b:Source>
    <b:Tag>Kuh55</b:Tag>
    <b:SourceType>JournalArticle</b:SourceType>
    <b:Guid>{18FBE3F7-CCE6-4033-AF9B-387287646CA9}</b:Guid>
    <b:Title>The Hungarian Method for the Assignment Problem</b:Title>
    <b:Year>1955</b:Year>
    <b:JournalName>Naval Research Logistics Quarterly</b:JournalName>
    <b:Month>March</b:Month>
    <b:Pages>83-97</b:Pages>
    <b:Volume>2</b:Volume>
    <b:Author>
      <b:Author>
        <b:NameList>
          <b:Person>
            <b:Last>Kuhn</b:Last>
            <b:Middle>W.</b:Middle>
            <b:First>Harold</b:First>
          </b:Person>
        </b:NameList>
      </b:Author>
    </b:Author>
    <b:RefOrder>37</b:RefOrder>
  </b:Source>
  <b:Source>
    <b:Tag>Исл17</b:Tag>
    <b:SourceType>ConferenceProceedings</b:SourceType>
    <b:Guid>{2A81DB5A-73E7-4491-94F8-EC72384DF2D6}</b:Guid>
    <b:Title>Подход к реализации методов разрешения сущностей в среде распределенных вычислений Hadoop/MapReduce</b:Title>
    <b:Year>2017</b:Year>
    <b:Pages>21-26</b:Pages>
    <b:ConferenceName>Труды XIX Международной конференции DAMDID/RCDL'2017</b:ConferenceName>
    <b:City>Москва</b:City>
    <b:Author>
      <b:Author>
        <b:NameList>
          <b:Person>
            <b:Last>Ислентьев</b:Last>
            <b:Middle>Дмитриевич</b:Middle>
            <b:First>Михаил</b:First>
          </b:Person>
        </b:NameList>
      </b:Author>
    </b:Author>
    <b:RefOrder>7</b:RefOrder>
  </b:Source>
  <b:Source>
    <b:Tag>Git171</b:Tag>
    <b:SourceType>InternetSite</b:SourceType>
    <b:Guid>{4A5BE168-748A-4ABC-AD90-DB6CD00711BA}</b:Guid>
    <b:Title>Entity Resolution methods on Jaql</b:Title>
    <b:Year>2017</b:Year>
    <b:InternetSiteTitle>GitHub</b:InternetSiteTitle>
    <b:YearAccessed>2018</b:YearAccessed>
    <b:MonthAccessed>05</b:MonthAccessed>
    <b:DayAccessed>14</b:DayAccessed>
    <b:URL>https://github.com/mislen/jaql-entity-resolution</b:URL>
    <b:Author>
      <b:Author>
        <b:NameList>
          <b:Person>
            <b:Last>Ислентьев</b:Last>
            <b:Middle>Дмитриевич</b:Middle>
            <b:First>Михаил</b:First>
          </b:Person>
        </b:NameList>
      </b:Author>
    </b:Author>
    <b:RefOrder>43</b:RefOrder>
  </b:Source>
  <b:Source>
    <b:Tag>Phi00</b:Tag>
    <b:SourceType>InternetSite</b:SourceType>
    <b:Guid>{7E6CB834-71B1-43E1-B39D-8B2C35D7983F}</b:Guid>
    <b:Title>The Double Metaphone Search Algorithm | Dr Dobb's</b:Title>
    <b:Year>2000</b:Year>
    <b:InternetSiteTitle>Dr. Dobb's</b:InternetSiteTitle>
    <b:YearAccessed>2018</b:YearAccessed>
    <b:MonthAccessed>05</b:MonthAccessed>
    <b:DayAccessed>08</b:DayAccessed>
    <b:URL>http://www.drdobbs.com/the-double-metaphone-search-algorithm/184401251?pgno=2</b:URL>
    <b:Author>
      <b:Author>
        <b:NameList>
          <b:Person>
            <b:Last>Philips</b:Last>
            <b:First>Lawrence</b:First>
          </b:Person>
        </b:NameList>
      </b:Author>
    </b:Author>
    <b:RefOrder>35</b:RefOrder>
  </b:Source>
  <b:Source>
    <b:Tag>Kol13</b:Tag>
    <b:SourceType>JournalArticle</b:SourceType>
    <b:Guid>{88B5EB5C-C3A6-440F-89AB-8B135563BF6A}</b:Guid>
    <b:Title>Parallel Entity Resolution with Dedoop</b:Title>
    <b:Pages>23–32</b:Pages>
    <b:Year>2013</b:Year>
    <b:Volume>13</b:Volume>
    <b:JournalName>Datenbank-Spektrum</b:JournalName>
    <b:Month>March</b:Month>
    <b:Issue>1</b:Issue>
    <b:Author>
      <b:Author>
        <b:NameList>
          <b:Person>
            <b:Last>Kolb</b:Last>
            <b:First>Lars</b:First>
          </b:Person>
          <b:Person>
            <b:Last>Rahm</b:Last>
            <b:First>Erhard</b:First>
          </b:Person>
        </b:NameList>
      </b:Author>
    </b:Author>
    <b:RefOrder>12</b:RefOrder>
  </b:Source>
  <b:Source>
    <b:Tag>Anu15</b:Tag>
    <b:SourceType>ConferenceProceedings</b:SourceType>
    <b:Guid>{FCB43EC9-245C-42F2-9449-D2E2FCE4068E}</b:Guid>
    <b:Title>Entity Resolution for High Velocity Streams Using Semantic Measures</b:Title>
    <b:Year>2015</b:Year>
    <b:Pages>35-40</b:Pages>
    <b:Author>
      <b:Author>
        <b:NameList>
          <b:Person>
            <b:Last>Anupriya</b:Last>
            <b:First>P.</b:First>
          </b:Person>
          <b:Person>
            <b:Last>Prabhakar</b:Last>
            <b:First>S.</b:First>
          </b:Person>
          <b:Person>
            <b:Last>Vasavi</b:Last>
            <b:First>S.</b:First>
          </b:Person>
        </b:NameList>
      </b:Author>
    </b:Author>
    <b:ConferenceName>Advance Computing Conference (IACC), 2015 IEEE International</b:ConferenceName>
    <b:RefOrder>13</b:RefOrder>
  </b:Source>
  <b:Source>
    <b:Tag>Che15</b:Tag>
    <b:SourceType>ConferenceProceedings</b:SourceType>
    <b:Guid>{5783F237-D3F7-4D0B-85CC-895556247F65}</b:Guid>
    <b:Title>Methodology for Large-Scale Entity Resolution Without Pairwise Matching</b:Title>
    <b:Pages>204-210</b:Pages>
    <b:Year>2015</b:Year>
    <b:ConferenceName>2015 IEEE International Conference on Data Mining Workshop</b:ConferenceName>
    <b:Author>
      <b:Author>
        <b:NameList>
          <b:Person>
            <b:Last>Chen</b:Last>
            <b:First>Cheng</b:First>
          </b:Person>
          <b:Person>
            <b:Last>Pullen</b:Last>
            <b:First>Daniel</b:First>
          </b:Person>
          <b:Person>
            <b:Last>Petty</b:Last>
            <b:Middle>H.</b:Middle>
            <b:First>Reed</b:First>
          </b:Person>
          <b:Person>
            <b:Last>Talburt</b:Last>
            <b:Middle>R.</b:Middle>
            <b:First>John</b:First>
          </b:Person>
        </b:NameList>
      </b:Author>
    </b:Author>
    <b:RefOrder>14</b:RefOrder>
  </b:Source>
</b:Sources>
</file>

<file path=customXml/itemProps1.xml><?xml version="1.0" encoding="utf-8"?>
<ds:datastoreItem xmlns:ds="http://schemas.openxmlformats.org/officeDocument/2006/customXml" ds:itemID="{9088FFEF-ADCE-4143-A67D-A3EAFBC1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42</Pages>
  <Words>8347</Words>
  <Characters>47583</Characters>
  <Application>Microsoft Office Word</Application>
  <DocSecurity>0</DocSecurity>
  <Lines>396</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Islentev</dc:creator>
  <cp:keywords/>
  <dc:description/>
  <cp:lastModifiedBy>Виталий Лавренов</cp:lastModifiedBy>
  <cp:revision>3</cp:revision>
  <cp:lastPrinted>2019-06-03T09:34:00Z</cp:lastPrinted>
  <dcterms:created xsi:type="dcterms:W3CDTF">2019-06-25T12:44:00Z</dcterms:created>
  <dcterms:modified xsi:type="dcterms:W3CDTF">2019-06-26T13:45:00Z</dcterms:modified>
</cp:coreProperties>
</file>